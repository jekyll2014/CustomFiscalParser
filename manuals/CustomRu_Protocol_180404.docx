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38" w:rsidRPr="00A5673A" w:rsidRDefault="00D77F56" w:rsidP="00D77F56">
      <w:pPr>
        <w:jc w:val="center"/>
        <w:rPr>
          <w:b/>
          <w:lang w:val="it-IT"/>
        </w:rPr>
      </w:pPr>
      <w:r w:rsidRPr="00A5673A">
        <w:rPr>
          <w:b/>
          <w:noProof/>
          <w:lang w:val="it-IT" w:eastAsia="it-IT" w:bidi="ar-SA"/>
        </w:rPr>
        <w:drawing>
          <wp:inline distT="0" distB="0" distL="0" distR="0">
            <wp:extent cx="1941830" cy="351790"/>
            <wp:effectExtent l="19050" t="0" r="1270" b="0"/>
            <wp:docPr id="1" name="Immagine 1" descr="C:\Users\l_merli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_merlin\Desktop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D76" w:rsidRDefault="006F1D18" w:rsidP="00471D76">
      <w:pPr>
        <w:pStyle w:val="NormaleWeb"/>
        <w:jc w:val="center"/>
      </w:pPr>
      <w:r w:rsidRPr="006F1D18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65pt;margin-top:53.45pt;width:495.4pt;height:0;z-index:251659264" o:connectortype="elbow" adj="-3680,-1,-3680"/>
        </w:pict>
      </w:r>
      <w:r w:rsidR="00471D76" w:rsidRPr="00471D76">
        <w:rPr>
          <w:lang w:val="en-US"/>
        </w:rPr>
        <w:t>World Headquarters</w:t>
      </w:r>
      <w:r w:rsidR="00471D76" w:rsidRPr="00471D76">
        <w:rPr>
          <w:lang w:val="en-US"/>
        </w:rPr>
        <w:br/>
        <w:t xml:space="preserve">Via </w:t>
      </w:r>
      <w:proofErr w:type="spellStart"/>
      <w:r w:rsidR="00471D76" w:rsidRPr="00471D76">
        <w:rPr>
          <w:lang w:val="en-US"/>
        </w:rPr>
        <w:t>Berettine</w:t>
      </w:r>
      <w:proofErr w:type="spellEnd"/>
      <w:r w:rsidR="00471D76" w:rsidRPr="00471D76">
        <w:rPr>
          <w:lang w:val="en-US"/>
        </w:rPr>
        <w:t xml:space="preserve">, 2 43010 </w:t>
      </w:r>
      <w:proofErr w:type="spellStart"/>
      <w:r w:rsidR="00471D76" w:rsidRPr="00471D76">
        <w:rPr>
          <w:lang w:val="en-US"/>
        </w:rPr>
        <w:t>Fontevivo</w:t>
      </w:r>
      <w:proofErr w:type="spellEnd"/>
      <w:r w:rsidR="00471D76" w:rsidRPr="00471D76">
        <w:rPr>
          <w:lang w:val="en-US"/>
        </w:rPr>
        <w:t>, Parma ITALY</w:t>
      </w:r>
      <w:r w:rsidR="00471D76" w:rsidRPr="00471D76">
        <w:rPr>
          <w:lang w:val="en-US"/>
        </w:rPr>
        <w:br/>
        <w:t xml:space="preserve">Tel. </w:t>
      </w:r>
      <w:hyperlink r:id="rId7" w:history="1">
        <w:r w:rsidR="00471D76">
          <w:rPr>
            <w:rStyle w:val="Collegamentoipertestuale"/>
          </w:rPr>
          <w:t>+39 0521 680111</w:t>
        </w:r>
      </w:hyperlink>
      <w:r w:rsidR="00471D76">
        <w:t xml:space="preserve"> Fax +39 0521 610701</w:t>
      </w:r>
    </w:p>
    <w:p w:rsidR="00471D76" w:rsidRPr="00A5673A" w:rsidRDefault="00471D76" w:rsidP="00A5673A">
      <w:pPr>
        <w:rPr>
          <w:b/>
          <w:lang w:val="it-IT"/>
        </w:rPr>
      </w:pPr>
    </w:p>
    <w:p w:rsidR="00D77F56" w:rsidRDefault="00D77F56" w:rsidP="00D32C84">
      <w:pPr>
        <w:jc w:val="center"/>
        <w:rPr>
          <w:b/>
          <w:lang w:val="it-IT"/>
        </w:rPr>
      </w:pPr>
    </w:p>
    <w:p w:rsidR="00A5673A" w:rsidRDefault="00A5673A" w:rsidP="00D32C84">
      <w:pPr>
        <w:jc w:val="center"/>
        <w:rPr>
          <w:b/>
          <w:lang w:val="it-IT"/>
        </w:rPr>
      </w:pPr>
    </w:p>
    <w:p w:rsidR="00A5673A" w:rsidRDefault="00A5673A" w:rsidP="00D32C84">
      <w:pPr>
        <w:jc w:val="center"/>
        <w:rPr>
          <w:b/>
          <w:lang w:val="it-IT"/>
        </w:rPr>
      </w:pPr>
    </w:p>
    <w:p w:rsidR="00A5673A" w:rsidRDefault="00A5673A" w:rsidP="00D32C84">
      <w:pPr>
        <w:jc w:val="center"/>
        <w:rPr>
          <w:b/>
          <w:lang w:val="it-IT"/>
        </w:rPr>
      </w:pPr>
    </w:p>
    <w:p w:rsidR="00A5673A" w:rsidRDefault="00A5673A" w:rsidP="00D32C84">
      <w:pPr>
        <w:jc w:val="center"/>
        <w:rPr>
          <w:b/>
          <w:lang w:val="it-IT"/>
        </w:rPr>
      </w:pPr>
    </w:p>
    <w:p w:rsidR="00A5673A" w:rsidRDefault="00A5673A" w:rsidP="00D32C84">
      <w:pPr>
        <w:jc w:val="center"/>
        <w:rPr>
          <w:b/>
          <w:lang w:val="it-IT"/>
        </w:rPr>
      </w:pPr>
    </w:p>
    <w:p w:rsidR="00A5673A" w:rsidRDefault="00A5673A" w:rsidP="00D32C84">
      <w:pPr>
        <w:jc w:val="center"/>
        <w:rPr>
          <w:b/>
          <w:lang w:val="it-IT"/>
        </w:rPr>
      </w:pPr>
    </w:p>
    <w:p w:rsidR="00A5673A" w:rsidRPr="00A5673A" w:rsidRDefault="00A5673A" w:rsidP="00D32C84">
      <w:pPr>
        <w:jc w:val="center"/>
        <w:rPr>
          <w:b/>
          <w:lang w:val="it-IT"/>
        </w:rPr>
      </w:pPr>
    </w:p>
    <w:p w:rsidR="00062B38" w:rsidRPr="003A7589" w:rsidRDefault="00EB537E" w:rsidP="00D32C84">
      <w:pPr>
        <w:jc w:val="center"/>
        <w:rPr>
          <w:b/>
          <w:sz w:val="96"/>
          <w:szCs w:val="96"/>
          <w:lang w:val="it-IT"/>
        </w:rPr>
      </w:pPr>
      <w:r w:rsidRPr="003A7589">
        <w:rPr>
          <w:b/>
          <w:sz w:val="96"/>
          <w:szCs w:val="96"/>
          <w:lang w:val="it-IT"/>
        </w:rPr>
        <w:t>CUSTOM-RU</w:t>
      </w:r>
    </w:p>
    <w:p w:rsidR="00D77F56" w:rsidRPr="00D77F56" w:rsidRDefault="00CB137C" w:rsidP="00D32C84">
      <w:pPr>
        <w:jc w:val="center"/>
        <w:rPr>
          <w:b/>
          <w:sz w:val="56"/>
          <w:szCs w:val="56"/>
          <w:lang w:val="it-IT"/>
        </w:rPr>
      </w:pPr>
      <w:r w:rsidRPr="00D77F56">
        <w:rPr>
          <w:b/>
          <w:sz w:val="56"/>
          <w:szCs w:val="56"/>
          <w:lang w:val="it-IT"/>
        </w:rPr>
        <w:t>PROTOCOL</w:t>
      </w:r>
      <w:r w:rsidR="00D77F56">
        <w:rPr>
          <w:b/>
          <w:sz w:val="56"/>
          <w:szCs w:val="56"/>
          <w:lang w:val="it-IT"/>
        </w:rPr>
        <w:t xml:space="preserve"> </w:t>
      </w:r>
      <w:r w:rsidR="00D77F56" w:rsidRPr="00D77F56">
        <w:rPr>
          <w:b/>
          <w:sz w:val="56"/>
          <w:szCs w:val="56"/>
          <w:lang w:val="it-IT"/>
        </w:rPr>
        <w:t>MANUAL</w:t>
      </w:r>
    </w:p>
    <w:p w:rsidR="00D77F56" w:rsidRDefault="00D77F56">
      <w:pPr>
        <w:rPr>
          <w:b/>
          <w:sz w:val="48"/>
          <w:szCs w:val="48"/>
          <w:lang w:val="it-IT"/>
        </w:rPr>
      </w:pPr>
    </w:p>
    <w:p w:rsidR="00D77F56" w:rsidRDefault="00D77F56">
      <w:pPr>
        <w:rPr>
          <w:b/>
          <w:sz w:val="48"/>
          <w:szCs w:val="48"/>
          <w:lang w:val="it-IT"/>
        </w:rPr>
      </w:pPr>
    </w:p>
    <w:p w:rsidR="00D77F56" w:rsidRDefault="00D77F56">
      <w:pPr>
        <w:rPr>
          <w:b/>
          <w:sz w:val="48"/>
          <w:szCs w:val="48"/>
          <w:lang w:val="it-IT"/>
        </w:rPr>
      </w:pPr>
    </w:p>
    <w:p w:rsidR="00D77F56" w:rsidRDefault="00D77F56">
      <w:pPr>
        <w:rPr>
          <w:b/>
          <w:sz w:val="48"/>
          <w:szCs w:val="48"/>
          <w:lang w:val="it-IT"/>
        </w:rPr>
      </w:pPr>
    </w:p>
    <w:p w:rsidR="00D77F56" w:rsidRDefault="00D77F56">
      <w:pPr>
        <w:rPr>
          <w:b/>
          <w:sz w:val="48"/>
          <w:szCs w:val="48"/>
          <w:lang w:val="it-IT"/>
        </w:rPr>
      </w:pPr>
    </w:p>
    <w:p w:rsidR="00D77F56" w:rsidRDefault="00D77F56">
      <w:pPr>
        <w:rPr>
          <w:b/>
          <w:sz w:val="48"/>
          <w:szCs w:val="48"/>
          <w:lang w:val="it-IT"/>
        </w:rPr>
      </w:pPr>
    </w:p>
    <w:p w:rsidR="00D77F56" w:rsidRDefault="00D77F56">
      <w:pPr>
        <w:rPr>
          <w:b/>
          <w:sz w:val="48"/>
          <w:szCs w:val="48"/>
          <w:lang w:val="it-IT"/>
        </w:rPr>
      </w:pPr>
    </w:p>
    <w:p w:rsidR="00D32C84" w:rsidRDefault="006F1D18">
      <w:pPr>
        <w:rPr>
          <w:b/>
          <w:sz w:val="48"/>
          <w:szCs w:val="48"/>
          <w:lang w:val="it-IT"/>
        </w:rPr>
      </w:pPr>
      <w:r>
        <w:rPr>
          <w:b/>
          <w:noProof/>
          <w:sz w:val="48"/>
          <w:szCs w:val="48"/>
          <w:lang w:val="it-IT" w:eastAsia="it-IT" w:bidi="ar-SA"/>
        </w:rPr>
        <w:pict>
          <v:shape id="_x0000_s1026" type="#_x0000_t32" style="position:absolute;margin-left:2.55pt;margin-top:16pt;width:492.2pt;height:0;z-index:251658240" o:connectortype="elbow" adj="-3844,-1,-3844" strokeweight="3.5pt"/>
        </w:pict>
      </w:r>
    </w:p>
    <w:sdt>
      <w:sdtPr>
        <w:rPr>
          <w:caps w:val="0"/>
          <w:color w:val="auto"/>
          <w:spacing w:val="0"/>
          <w:sz w:val="22"/>
          <w:szCs w:val="22"/>
        </w:rPr>
        <w:id w:val="636628069"/>
        <w:docPartObj>
          <w:docPartGallery w:val="Table of Contents"/>
          <w:docPartUnique/>
        </w:docPartObj>
      </w:sdtPr>
      <w:sdtContent>
        <w:p w:rsidR="00D32C84" w:rsidRPr="00A65759" w:rsidRDefault="00A65759">
          <w:pPr>
            <w:pStyle w:val="Titolosommario"/>
            <w:rPr>
              <w:lang w:val="it-IT"/>
            </w:rPr>
          </w:pPr>
          <w:r w:rsidRPr="00A65759">
            <w:rPr>
              <w:lang w:val="it-IT"/>
            </w:rPr>
            <w:t>C</w:t>
          </w:r>
          <w:r>
            <w:rPr>
              <w:lang w:val="it-IT"/>
            </w:rPr>
            <w:t>ONTENTS</w:t>
          </w:r>
        </w:p>
        <w:p w:rsidR="008A52D0" w:rsidRDefault="006F1D18">
          <w:pPr>
            <w:pStyle w:val="Sommario1"/>
            <w:tabs>
              <w:tab w:val="right" w:leader="dot" w:pos="9345"/>
            </w:tabs>
            <w:rPr>
              <w:ins w:id="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r>
            <w:fldChar w:fldCharType="begin"/>
          </w:r>
          <w:r w:rsidR="00D32C84">
            <w:instrText xml:space="preserve"> TOC \o "1-3" \h \z \u </w:instrText>
          </w:r>
          <w:r>
            <w:fldChar w:fldCharType="separate"/>
          </w:r>
          <w:ins w:id="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"_Toc510106539"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PROTOCOL DESCRIPTION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" w:author="Luca Merlin" w:date="2018-03-29T17:06:00Z">
            <w:r w:rsidR="008A52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1"/>
            <w:tabs>
              <w:tab w:val="right" w:leader="dot" w:pos="9345"/>
            </w:tabs>
            <w:rPr>
              <w:ins w:id="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LIST OF COMMANDS AND DESCRIPTION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Luca Merlin" w:date="2018-03-29T17:06:00Z">
            <w:r w:rsidR="008A5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04H: Get parameters family values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Luca Merlin" w:date="2018-03-29T17:06:00Z">
            <w:r w:rsidR="008A5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05H: Set parameters family values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Luca Merlin" w:date="2018-03-29T17:06:00Z">
            <w:r w:rsidR="008A5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09H: Get parameters family row values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Luca Merlin" w:date="2018-03-29T17:06:00Z">
            <w:r w:rsidR="008A5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0AH: Set parameters family row values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Luca Merlin" w:date="2018-03-29T17:06:00Z">
            <w:r w:rsidR="008A5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13H: Beep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Luca Merlin" w:date="2018-03-29T17:06:00Z">
            <w:r w:rsidR="008A5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16H: Technological reset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Luca Merlin" w:date="2018-03-29T17:06:00Z">
            <w:r w:rsidR="008A5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1DH: Registration and re-registration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Luca Merlin" w:date="2018-03-29T17:06:00Z">
            <w:r w:rsidR="008A5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1EH: Registration close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Luca Merlin" w:date="2018-03-29T17:06:00Z">
            <w:r w:rsidR="008A5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3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3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"_Toc510106549"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1FH: Report about payment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Luca Merlin" w:date="2018-03-29T17:06:00Z">
            <w:r w:rsidR="008A5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3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3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20H: IMEMORY READ(RESERVED)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Luca Merlin" w:date="2018-03-29T17:06:00Z">
            <w:r w:rsidR="008A5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3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3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21H: Time Programming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Luca Merlin" w:date="2018-03-29T17:06:00Z">
            <w:r w:rsidR="008A5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3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4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22H: Date Programming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Luca Merlin" w:date="2018-03-29T17:06:00Z">
            <w:r w:rsidR="008A5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4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4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23H: Confirmation of the date of programming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Luca Merlin" w:date="2018-03-29T17:06:00Z">
            <w:r w:rsidR="008A5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4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4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25H: Cut a check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Luca Merlin" w:date="2018-03-29T17:06:00Z">
            <w:r w:rsidR="008A52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4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4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28H: Open cash drawer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Luca Merlin" w:date="2018-03-29T17:06:00Z">
            <w:r w:rsidR="008A52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5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5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29H: Feeding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Luca Merlin" w:date="2018-03-29T17:06:00Z">
            <w:r w:rsidR="008A52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5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5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2BH: COVER OPEN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Luca Merlin" w:date="2018-03-29T17:06:00Z">
            <w:r w:rsidR="008A52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5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5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2CH: ICONS UPLOAD FROM SD-CARD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Luca Merlin" w:date="2018-03-29T17:06:00Z">
            <w:r w:rsidR="008A52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6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6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"_Toc510106559"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2DH: FIRMWARE UPLOAD FROM SD-CARD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Luca Merlin" w:date="2018-03-29T17:06:00Z">
            <w:r w:rsidR="008A52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6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6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2EH: TEST HARDWARE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Luca Merlin" w:date="2018-03-29T17:06:00Z">
            <w:r w:rsidR="008A52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6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6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2FH: GET TEST HARDWARE RESULT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Luca Merlin" w:date="2018-03-29T17:06:00Z">
            <w:r w:rsidR="008A52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6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7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40H: Daily report without clearing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Luca Merlin" w:date="2018-03-29T17:06:00Z">
            <w:r w:rsidR="008A52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7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7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41H: Daily report with clearing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Luca Merlin" w:date="2018-03-29T17:06:00Z">
            <w:r w:rsidR="008A52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7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7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42H: Statistic report without clearing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Luca Merlin" w:date="2018-03-29T17:06:00Z">
            <w:r w:rsidR="008A52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7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7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43H: Statistic report with clearing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Luca Merlin" w:date="2018-03-29T17:06:00Z">
            <w:r w:rsidR="008A52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8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8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49H: FILE DELETE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Luca Merlin" w:date="2018-03-29T17:06:00Z">
            <w:r w:rsidR="008A52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8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8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4AH: FILE SIZE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Luca Merlin" w:date="2018-03-29T17:06:00Z">
            <w:r w:rsidR="008A52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8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8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4BH: FILE OPEN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Luca Merlin" w:date="2018-03-29T17:06:00Z">
            <w:r w:rsidR="008A52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9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9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"_Toc510106569"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4CH: FILE READ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Luca Merlin" w:date="2018-03-29T17:06:00Z">
            <w:r w:rsidR="008A52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9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9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4DH: FILE WRITE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Luca Merlin" w:date="2018-03-29T17:06:00Z">
            <w:r w:rsidR="008A52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9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9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4EH: FILE SEEK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Luca Merlin" w:date="2018-03-29T17:06:00Z">
            <w:r w:rsidR="008A52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9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0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4FH: FILE CLOSE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Luca Merlin" w:date="2018-03-29T17:06:00Z">
            <w:r w:rsidR="008A52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0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0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50H: Deposit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Luca Merlin" w:date="2018-03-29T17:06:00Z">
            <w:r w:rsidR="008A52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0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0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51H: Withdrawal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Luca Merlin" w:date="2018-03-29T17:06:00Z">
            <w:r w:rsidR="008A52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0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0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80H: Sale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Luca Merlin" w:date="2018-03-29T17:06:00Z">
            <w:r w:rsidR="008A52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1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1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81H: Purchase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Luca Merlin" w:date="2018-03-29T17:06:00Z">
            <w:r w:rsidR="008A52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1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1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82H: Sale Return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Luca Merlin" w:date="2018-03-29T17:06:00Z">
            <w:r w:rsidR="008A52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1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1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83H: Purchase Return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Luca Merlin" w:date="2018-03-29T17:06:00Z">
            <w:r w:rsidR="008A52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2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2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"_Toc510106579"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84H: Entry Reverse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Luca Merlin" w:date="2018-03-29T17:06:00Z">
            <w:r w:rsidR="008A52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2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2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85H: Check closing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Luca Merlin" w:date="2018-03-29T17:06:00Z">
            <w:r w:rsidR="008A52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2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2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86H: Discount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Luca Merlin" w:date="2018-03-29T17:06:00Z">
            <w:r w:rsidR="008A52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2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3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87H: Extra charge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Luca Merlin" w:date="2018-03-29T17:06:00Z">
            <w:r w:rsidR="008A52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3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3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88H: Check cancellation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Luca Merlin" w:date="2018-03-29T17:06:00Z">
            <w:r w:rsidR="008A52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3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3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89H: Check subtotal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Luca Merlin" w:date="2018-03-29T17:06:00Z">
            <w:r w:rsidR="008A52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3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3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8CH: Repeat document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Luca Merlin" w:date="2018-03-29T17:06:00Z">
            <w:r w:rsidR="008A52D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4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4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8DH: Open check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Luca Merlin" w:date="2018-03-29T17:06:00Z">
            <w:r w:rsidR="008A52D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4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4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8EH: Check closing(ONLY WITH PAYMENTS=0)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6" w:author="Luca Merlin" w:date="2018-03-29T17:06:00Z">
            <w:r w:rsidR="008A52D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4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4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8FH: VOID OF LAST ITEM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Luca Merlin" w:date="2018-03-29T17:06:00Z">
            <w:r w:rsidR="008A52D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5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5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"_Toc510106589"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90H: DISCOUNT/ADD-ON ON subtotal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Luca Merlin" w:date="2018-03-29T17:06:00Z">
            <w:r w:rsidR="008A52D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5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5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91H: DISCOUNT/ADD-ON ON ITEM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5" w:author="Luca Merlin" w:date="2018-03-29T17:06:00Z">
            <w:r w:rsidR="008A52D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5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5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C0H: FM - SESSION COUNTERS REQUEST(fm command 36h)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8" w:author="Luca Merlin" w:date="2018-03-29T17:06:00Z">
            <w:r w:rsidR="008A52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5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6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C1H: FM - OPERATIONS COUNTERS REQUEST(fm command 37h)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1" w:author="Luca Merlin" w:date="2018-03-29T17:06:00Z">
            <w:r w:rsidR="008A52D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6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6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C2H: FM - SESSION COUNTERS BY TYPE REQUEST(fm command 38h)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Luca Merlin" w:date="2018-03-29T17:06:00Z">
            <w:r w:rsidR="008A52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6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6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C3H: FM - FORMAT REQUEST(fm command 3Ah)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Luca Merlin" w:date="2018-03-29T17:06:00Z">
            <w:r w:rsidR="008A52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6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6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C4H: FM - REMAINED VALIDITY PERIOD REQUEST(fm command 3Bh)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0" w:author="Luca Merlin" w:date="2018-03-29T17:06:00Z">
            <w:r w:rsidR="008A52D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7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7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C5H: FM - FREE MEMORY RESOURCE REQUEST(fm command 3Dh)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3" w:author="Luca Merlin" w:date="2018-03-29T17:06:00Z">
            <w:r w:rsidR="008A52D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7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7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C6H: FM – COUNTERS OF NOT TRANSMITTED DOCS(fm command 39h)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Luca Merlin" w:date="2018-03-29T17:06:00Z">
            <w:r w:rsidR="008A52D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7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7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C7H: FM - TOTAL DATA SIZE(fm command a7h)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9" w:author="Luca Merlin" w:date="2018-03-29T17:06:00Z">
            <w:r w:rsidR="008A52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8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8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"_Toc510106599"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C8H: FM – GET REGISTRATION document TVL(fm command 47h)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_Toc510106599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2" w:author="Luca Merlin" w:date="2018-03-29T17:06:00Z">
            <w:r w:rsidR="008A52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8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8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CFH: FM – FIND DOCUMENT BY NUMBER(fm command 50h)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5" w:author="Luca Merlin" w:date="2018-03-29T17:06:00Z">
            <w:r w:rsidR="008A52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8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8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D6H: Check correction payment(OFD PROT 1.0)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8" w:author="Luca Merlin" w:date="2018-03-29T17:06:00Z">
            <w:r w:rsidR="008A52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8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9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D6H: OPEN correction TICKET(OFD PROT 1.05 and LATER)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1" w:author="Luca Merlin" w:date="2018-03-29T17:06:00Z">
            <w:r w:rsidR="008A52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9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9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D7H: Get Last Error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4" w:author="Luca Merlin" w:date="2018-03-29T17:06:00Z">
            <w:r w:rsidR="008A52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9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9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D8H: Send “OFD data”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7" w:author="Luca Merlin" w:date="2018-03-29T17:06:00Z">
            <w:r w:rsidR="008A52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19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19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D9H: Open Day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0" w:author="Luca Merlin" w:date="2018-03-29T17:06:00Z">
            <w:r w:rsidR="008A52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0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0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DAH – OPEN NOT FISCAL DOCUMENT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3" w:author="Luca Merlin" w:date="2018-03-29T17:06:00Z">
            <w:r w:rsidR="008A52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0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0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DBH – PRINT TEXT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6" w:author="Luca Merlin" w:date="2018-03-29T17:06:00Z">
            <w:r w:rsidR="008A52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0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0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DCH – CUT PAPER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9" w:author="Luca Merlin" w:date="2018-03-29T17:06:00Z">
            <w:r w:rsidR="008A52D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1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1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"_Toc510106609"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DDH – PRINT ICON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2" w:author="Luca Merlin" w:date="2018-03-29T17:06:00Z">
            <w:r w:rsidR="008A52D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1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1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DEH – PRINT BARCODE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5" w:author="Luca Merlin" w:date="2018-03-29T17:06:00Z">
            <w:r w:rsidR="008A52D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1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1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DFH – CLOSE NOT FISCAL DOCUMENT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8" w:author="Luca Merlin" w:date="2018-03-29T17:06:00Z">
            <w:r w:rsidR="008A52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1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2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E0H: FM - status(fm command 30h)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1" w:author="Luca Merlin" w:date="2018-03-29T17:06:00Z">
            <w:r w:rsidR="008A52D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2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2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E1H: FM - serial number(fm command 31h)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4" w:author="Luca Merlin" w:date="2018-03-29T17:06:00Z">
            <w:r w:rsidR="008A52D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2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2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E2H: FM - expiry date(fm command 32h)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7" w:author="Luca Merlin" w:date="2018-03-29T17:06:00Z">
            <w:r w:rsidR="008A52D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2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2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E3H: FM - version(fm command 33h)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0" w:author="Luca Merlin" w:date="2018-03-29T17:06:00Z">
            <w:r w:rsidR="008A52D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3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3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E4H: FM - ofd status(fm command 20h)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3" w:author="Luca Merlin" w:date="2018-03-29T17:06:00Z">
            <w:r w:rsidR="008A52D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3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3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E5H: FM - get fiscal document by number(fm command 40h)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6" w:author="Luca Merlin" w:date="2018-03-29T17:06:00Z">
            <w:r w:rsidR="008A52D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3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3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E6H: FM - get fiscal document ack from server(fm command 41h)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9" w:author="Luca Merlin" w:date="2018-03-29T17:06:00Z">
            <w:r w:rsidR="008A52D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4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4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"_Toc510106619"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E7H: FM - get quantity of not acked doc from server(fm command 42h)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2" w:author="Luca Merlin" w:date="2018-03-29T17:06:00Z">
            <w:r w:rsidR="008A52D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4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4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E8H: FM - get fiscalization totals(fm command 43h)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5" w:author="Luca Merlin" w:date="2018-03-29T17:06:00Z">
            <w:r w:rsidR="008A52D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4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4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E9H: FM - get fiscalization STVL(fm command 44h)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8" w:author="Luca Merlin" w:date="2018-03-29T17:06:00Z">
            <w:r w:rsidR="008A52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4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5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EAH: FM - get fiscal document(fm command 45h)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1" w:author="Luca Merlin" w:date="2018-03-29T17:06:00Z">
            <w:r w:rsidR="008A52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5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5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EBH: FM - get fiscal document TVL(fm command 46h)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4" w:author="Luca Merlin" w:date="2018-03-29T17:06:00Z">
            <w:r w:rsidR="008A52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5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5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ECH: FM - get recent session parameters(fm command 10h)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7" w:author="Luca Merlin" w:date="2018-03-29T17:06:00Z">
            <w:r w:rsidR="008A52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5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5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F0H: Read actual date/time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0" w:author="Luca Merlin" w:date="2018-03-29T17:06:00Z">
            <w:r w:rsidR="008A52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6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6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F1H: Printer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3" w:author="Luca Merlin" w:date="2018-03-29T17:06:00Z">
            <w:r w:rsidR="008A52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6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6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F3H: Receipt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6" w:author="Luca Merlin" w:date="2018-03-29T17:06:00Z">
            <w:r w:rsidR="008A52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6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6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F4H: Last receipt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9" w:author="Luca Merlin" w:date="2018-03-29T17:06:00Z">
            <w:r w:rsidR="008A52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7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7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"_Toc510106629"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F5H: Grand totals counters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2" w:author="Luca Merlin" w:date="2018-03-29T17:06:00Z">
            <w:r w:rsidR="008A52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7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74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"_Toc510106630"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F6H: Day totals counters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5" w:author="Luca Merlin" w:date="2018-03-29T17:06:00Z">
            <w:r w:rsidR="008A52D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76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77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"_Toc510106631"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F7H: Ticket totals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8" w:author="Luca Merlin" w:date="2018-03-29T17:06:00Z">
            <w:r w:rsidR="008A52D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7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80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"_Toc510106632"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F8H - ADDITIONAL INFO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1" w:author="Luca Merlin" w:date="2018-03-29T17:06:00Z">
            <w:r w:rsidR="008A52D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82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83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"_Toc510106633"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F9H: Not transmitted counters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4" w:author="Luca Merlin" w:date="2018-03-29T17:06:00Z">
            <w:r w:rsidR="008A52D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8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86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"_Toc510106634"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FAH: Get Cash in Drawer counter status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7" w:author="Luca Merlin" w:date="2018-03-29T17:06:00Z">
            <w:r w:rsidR="008A52D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88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89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"_Toc510106635"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FBH: DEPARTMENTS Statistic reports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0" w:author="Luca Merlin" w:date="2018-03-29T17:06:00Z">
            <w:r w:rsidR="008A52D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9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92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"_Toc510106636"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FCH: DISCOUNTS Statistic reports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3" w:author="Luca Merlin" w:date="2018-03-29T17:06:00Z">
            <w:r w:rsidR="008A52D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94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95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"_Toc510106637"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FFH: Informations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6" w:author="Luca Merlin" w:date="2018-03-29T17:06:00Z">
            <w:r w:rsidR="008A52D0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29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298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"_Toc510106638"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APPENDIX A1 – Family Code list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9" w:author="Luca Merlin" w:date="2018-03-29T17:06:00Z">
            <w:r w:rsidR="008A52D0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8A52D0" w:rsidRDefault="006F1D18">
          <w:pPr>
            <w:pStyle w:val="Sommario2"/>
            <w:tabs>
              <w:tab w:val="right" w:leader="dot" w:pos="9345"/>
            </w:tabs>
            <w:rPr>
              <w:ins w:id="300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ins w:id="301" w:author="Luca Merlin" w:date="2018-03-29T17:06:00Z">
            <w:r w:rsidRPr="00B7201A">
              <w:rPr>
                <w:rStyle w:val="Collegamentoipertestuale"/>
                <w:noProof/>
              </w:rPr>
              <w:fldChar w:fldCharType="begin"/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="008A52D0">
              <w:rPr>
                <w:noProof/>
              </w:rPr>
              <w:instrText>HYPERLINK \l "_Toc510106639"</w:instrText>
            </w:r>
            <w:r w:rsidR="008A52D0" w:rsidRPr="00B7201A">
              <w:rPr>
                <w:rStyle w:val="Collegamentoipertestuale"/>
                <w:noProof/>
              </w:rPr>
              <w:instrText xml:space="preserve"> </w:instrText>
            </w:r>
            <w:r w:rsidRPr="00B7201A">
              <w:rPr>
                <w:rStyle w:val="Collegamentoipertestuale"/>
                <w:noProof/>
              </w:rPr>
              <w:fldChar w:fldCharType="separate"/>
            </w:r>
            <w:r w:rsidR="008A52D0" w:rsidRPr="00B7201A">
              <w:rPr>
                <w:rStyle w:val="Collegamentoipertestuale"/>
                <w:noProof/>
              </w:rPr>
              <w:t>APPENDIX A2 – tables list</w:t>
            </w:r>
            <w:r w:rsidR="008A52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52D0">
              <w:rPr>
                <w:noProof/>
                <w:webHidden/>
              </w:rPr>
              <w:instrText xml:space="preserve"> PAGEREF _Toc510106639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2" w:author="Luca Merlin" w:date="2018-03-29T17:06:00Z">
            <w:r w:rsidR="008A52D0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  <w:r w:rsidRPr="00B7201A">
              <w:rPr>
                <w:rStyle w:val="Collegamentoipertestuale"/>
                <w:noProof/>
              </w:rPr>
              <w:fldChar w:fldCharType="end"/>
            </w:r>
          </w:ins>
        </w:p>
        <w:p w:rsidR="00140280" w:rsidDel="008A52D0" w:rsidRDefault="00C410EC">
          <w:pPr>
            <w:pStyle w:val="Sommario1"/>
            <w:tabs>
              <w:tab w:val="right" w:leader="dot" w:pos="9345"/>
            </w:tabs>
            <w:rPr>
              <w:del w:id="30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04" w:author="Luca Merlin" w:date="2018-03-29T17:06:00Z">
            <w:r>
              <w:rPr>
                <w:rStyle w:val="Collegamentoipertestuale"/>
                <w:noProof/>
              </w:rPr>
              <w:delText>PROTOCOL DESCRIPTION</w:delText>
            </w:r>
            <w:r w:rsidR="00140280" w:rsidDel="008A52D0">
              <w:rPr>
                <w:noProof/>
                <w:webHidden/>
              </w:rPr>
              <w:tab/>
              <w:delText>5</w:delText>
            </w:r>
          </w:del>
        </w:p>
        <w:p w:rsidR="00140280" w:rsidDel="008A52D0" w:rsidRDefault="00C410EC">
          <w:pPr>
            <w:pStyle w:val="Sommario1"/>
            <w:tabs>
              <w:tab w:val="right" w:leader="dot" w:pos="9345"/>
            </w:tabs>
            <w:rPr>
              <w:del w:id="30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06" w:author="Luca Merlin" w:date="2018-03-29T17:06:00Z">
            <w:r>
              <w:rPr>
                <w:rStyle w:val="Collegamentoipertestuale"/>
                <w:noProof/>
              </w:rPr>
              <w:delText>LIST OF COMMANDS AND DESCRIPTION</w:delText>
            </w:r>
            <w:r w:rsidR="00140280" w:rsidDel="008A52D0">
              <w:rPr>
                <w:noProof/>
                <w:webHidden/>
              </w:rPr>
              <w:tab/>
              <w:delText>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0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08" w:author="Luca Merlin" w:date="2018-03-29T17:06:00Z">
            <w:r>
              <w:rPr>
                <w:rStyle w:val="Collegamentoipertestuale"/>
                <w:noProof/>
              </w:rPr>
              <w:delText>04H: Get parameters family values</w:delText>
            </w:r>
            <w:r w:rsidR="00140280" w:rsidDel="008A52D0">
              <w:rPr>
                <w:noProof/>
                <w:webHidden/>
              </w:rPr>
              <w:tab/>
              <w:delText>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0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10" w:author="Luca Merlin" w:date="2018-03-29T17:06:00Z">
            <w:r>
              <w:rPr>
                <w:rStyle w:val="Collegamentoipertestuale"/>
                <w:noProof/>
              </w:rPr>
              <w:delText>05H: Set parameters family values</w:delText>
            </w:r>
            <w:r w:rsidR="00140280" w:rsidDel="008A52D0">
              <w:rPr>
                <w:noProof/>
                <w:webHidden/>
              </w:rPr>
              <w:tab/>
              <w:delText>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1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12" w:author="Luca Merlin" w:date="2018-03-29T17:06:00Z">
            <w:r>
              <w:rPr>
                <w:rStyle w:val="Collegamentoipertestuale"/>
                <w:noProof/>
              </w:rPr>
              <w:delText>09H: Get parameters family row values</w:delText>
            </w:r>
            <w:r w:rsidR="00140280" w:rsidDel="008A52D0">
              <w:rPr>
                <w:noProof/>
                <w:webHidden/>
              </w:rPr>
              <w:tab/>
              <w:delText>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1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14" w:author="Luca Merlin" w:date="2018-03-29T17:06:00Z">
            <w:r>
              <w:rPr>
                <w:rStyle w:val="Collegamentoipertestuale"/>
                <w:noProof/>
              </w:rPr>
              <w:delText>0AH: Set parameters family row values</w:delText>
            </w:r>
            <w:r w:rsidR="00140280" w:rsidDel="008A52D0">
              <w:rPr>
                <w:noProof/>
                <w:webHidden/>
              </w:rPr>
              <w:tab/>
              <w:delText>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1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16" w:author="Luca Merlin" w:date="2018-03-29T17:06:00Z">
            <w:r>
              <w:rPr>
                <w:rStyle w:val="Collegamentoipertestuale"/>
                <w:noProof/>
              </w:rPr>
              <w:delText>13H: Beep</w:delText>
            </w:r>
            <w:r w:rsidR="00140280" w:rsidDel="008A52D0">
              <w:rPr>
                <w:noProof/>
                <w:webHidden/>
              </w:rPr>
              <w:tab/>
              <w:delText>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1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18" w:author="Luca Merlin" w:date="2018-03-29T17:06:00Z">
            <w:r>
              <w:rPr>
                <w:rStyle w:val="Collegamentoipertestuale"/>
                <w:noProof/>
              </w:rPr>
              <w:delText>16H: Technological reset</w:delText>
            </w:r>
            <w:r w:rsidR="00140280" w:rsidDel="008A52D0">
              <w:rPr>
                <w:noProof/>
                <w:webHidden/>
              </w:rPr>
              <w:tab/>
              <w:delText>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1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20" w:author="Luca Merlin" w:date="2018-03-29T17:06:00Z">
            <w:r>
              <w:rPr>
                <w:rStyle w:val="Collegamentoipertestuale"/>
                <w:noProof/>
              </w:rPr>
              <w:delText>1DH: Registration and re-registration</w:delText>
            </w:r>
            <w:r w:rsidR="00140280" w:rsidDel="008A52D0">
              <w:rPr>
                <w:noProof/>
                <w:webHidden/>
              </w:rPr>
              <w:tab/>
              <w:delText>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2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22" w:author="Luca Merlin" w:date="2018-03-29T17:06:00Z">
            <w:r>
              <w:rPr>
                <w:rStyle w:val="Collegamentoipertestuale"/>
                <w:noProof/>
              </w:rPr>
              <w:delText>1EH: Registration close</w:delText>
            </w:r>
            <w:r w:rsidR="00140280" w:rsidDel="008A52D0">
              <w:rPr>
                <w:noProof/>
                <w:webHidden/>
              </w:rPr>
              <w:tab/>
              <w:delText>10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2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24" w:author="Luca Merlin" w:date="2018-03-29T17:06:00Z">
            <w:r>
              <w:rPr>
                <w:rStyle w:val="Collegamentoipertestuale"/>
                <w:noProof/>
              </w:rPr>
              <w:delText>1FH: Report about payment</w:delText>
            </w:r>
            <w:r w:rsidR="00140280" w:rsidDel="008A52D0">
              <w:rPr>
                <w:noProof/>
                <w:webHidden/>
              </w:rPr>
              <w:tab/>
              <w:delText>10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2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26" w:author="Luca Merlin" w:date="2018-03-29T17:06:00Z">
            <w:r>
              <w:rPr>
                <w:rStyle w:val="Collegamentoipertestuale"/>
                <w:noProof/>
              </w:rPr>
              <w:delText>20H: IMEMORY READ(RESERVED)</w:delText>
            </w:r>
            <w:r w:rsidR="00140280" w:rsidDel="008A52D0">
              <w:rPr>
                <w:noProof/>
                <w:webHidden/>
              </w:rPr>
              <w:tab/>
              <w:delText>11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2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28" w:author="Luca Merlin" w:date="2018-03-29T17:06:00Z">
            <w:r>
              <w:rPr>
                <w:rStyle w:val="Collegamentoipertestuale"/>
                <w:noProof/>
              </w:rPr>
              <w:delText>21H: Time Programming</w:delText>
            </w:r>
            <w:r w:rsidR="00140280" w:rsidDel="008A52D0">
              <w:rPr>
                <w:noProof/>
                <w:webHidden/>
              </w:rPr>
              <w:tab/>
              <w:delText>11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2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30" w:author="Luca Merlin" w:date="2018-03-29T17:06:00Z">
            <w:r>
              <w:rPr>
                <w:rStyle w:val="Collegamentoipertestuale"/>
                <w:noProof/>
              </w:rPr>
              <w:delText>22H: Date Programming</w:delText>
            </w:r>
            <w:r w:rsidR="00140280" w:rsidDel="008A52D0">
              <w:rPr>
                <w:noProof/>
                <w:webHidden/>
              </w:rPr>
              <w:tab/>
              <w:delText>11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3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32" w:author="Luca Merlin" w:date="2018-03-29T17:06:00Z">
            <w:r>
              <w:rPr>
                <w:rStyle w:val="Collegamentoipertestuale"/>
                <w:noProof/>
              </w:rPr>
              <w:delText>23H: Confirmation of the date of programming</w:delText>
            </w:r>
            <w:r w:rsidR="00140280" w:rsidDel="008A52D0">
              <w:rPr>
                <w:noProof/>
                <w:webHidden/>
              </w:rPr>
              <w:tab/>
              <w:delText>11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3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34" w:author="Luca Merlin" w:date="2018-03-29T17:06:00Z">
            <w:r>
              <w:rPr>
                <w:rStyle w:val="Collegamentoipertestuale"/>
                <w:noProof/>
              </w:rPr>
              <w:delText>25H: Cut a check</w:delText>
            </w:r>
            <w:r w:rsidR="00140280" w:rsidDel="008A52D0">
              <w:rPr>
                <w:noProof/>
                <w:webHidden/>
              </w:rPr>
              <w:tab/>
              <w:delText>12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3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36" w:author="Luca Merlin" w:date="2018-03-29T17:06:00Z">
            <w:r>
              <w:rPr>
                <w:rStyle w:val="Collegamentoipertestuale"/>
                <w:noProof/>
              </w:rPr>
              <w:delText>28H: Open cash drawer</w:delText>
            </w:r>
            <w:r w:rsidR="00140280" w:rsidDel="008A52D0">
              <w:rPr>
                <w:noProof/>
                <w:webHidden/>
              </w:rPr>
              <w:tab/>
              <w:delText>12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3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38" w:author="Luca Merlin" w:date="2018-03-29T17:06:00Z">
            <w:r>
              <w:rPr>
                <w:rStyle w:val="Collegamentoipertestuale"/>
                <w:noProof/>
              </w:rPr>
              <w:delText>29H: Feeding</w:delText>
            </w:r>
            <w:r w:rsidR="00140280" w:rsidDel="008A52D0">
              <w:rPr>
                <w:noProof/>
                <w:webHidden/>
              </w:rPr>
              <w:tab/>
              <w:delText>12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3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40" w:author="Luca Merlin" w:date="2018-03-29T17:06:00Z">
            <w:r>
              <w:rPr>
                <w:rStyle w:val="Collegamentoipertestuale"/>
                <w:noProof/>
              </w:rPr>
              <w:delText>2BH: COVER OPEN</w:delText>
            </w:r>
            <w:r w:rsidR="00140280" w:rsidDel="008A52D0">
              <w:rPr>
                <w:noProof/>
                <w:webHidden/>
              </w:rPr>
              <w:tab/>
              <w:delText>12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4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42" w:author="Luca Merlin" w:date="2018-03-29T17:06:00Z">
            <w:r>
              <w:rPr>
                <w:rStyle w:val="Collegamentoipertestuale"/>
                <w:noProof/>
              </w:rPr>
              <w:delText>2CH: ICONS UPLOAD FROM SD-CARD</w:delText>
            </w:r>
            <w:r w:rsidR="00140280" w:rsidDel="008A52D0">
              <w:rPr>
                <w:noProof/>
                <w:webHidden/>
              </w:rPr>
              <w:tab/>
              <w:delText>13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4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44" w:author="Luca Merlin" w:date="2018-03-29T17:06:00Z">
            <w:r>
              <w:rPr>
                <w:rStyle w:val="Collegamentoipertestuale"/>
                <w:noProof/>
              </w:rPr>
              <w:delText>2DH: FIRMWARE UPLOAD FROM SD-CARD</w:delText>
            </w:r>
            <w:r w:rsidR="00140280" w:rsidDel="008A52D0">
              <w:rPr>
                <w:noProof/>
                <w:webHidden/>
              </w:rPr>
              <w:tab/>
              <w:delText>13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4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46" w:author="Luca Merlin" w:date="2018-03-29T17:06:00Z">
            <w:r>
              <w:rPr>
                <w:rStyle w:val="Collegamentoipertestuale"/>
                <w:noProof/>
              </w:rPr>
              <w:delText>2EH: TEST HARDWARE</w:delText>
            </w:r>
            <w:r w:rsidR="00140280" w:rsidDel="008A52D0">
              <w:rPr>
                <w:noProof/>
                <w:webHidden/>
              </w:rPr>
              <w:tab/>
              <w:delText>13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4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48" w:author="Luca Merlin" w:date="2018-03-29T17:06:00Z">
            <w:r>
              <w:rPr>
                <w:rStyle w:val="Collegamentoipertestuale"/>
                <w:noProof/>
              </w:rPr>
              <w:delText>2FH: GET TEST HARDWARE RESULT</w:delText>
            </w:r>
            <w:r w:rsidR="00140280" w:rsidDel="008A52D0">
              <w:rPr>
                <w:noProof/>
                <w:webHidden/>
              </w:rPr>
              <w:tab/>
              <w:delText>14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4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50" w:author="Luca Merlin" w:date="2018-03-29T17:06:00Z">
            <w:r>
              <w:rPr>
                <w:rStyle w:val="Collegamentoipertestuale"/>
                <w:noProof/>
              </w:rPr>
              <w:delText>40H: Daily report without clearing</w:delText>
            </w:r>
            <w:r w:rsidR="00140280" w:rsidDel="008A52D0">
              <w:rPr>
                <w:noProof/>
                <w:webHidden/>
              </w:rPr>
              <w:tab/>
              <w:delText>14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5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52" w:author="Luca Merlin" w:date="2018-03-29T17:06:00Z">
            <w:r>
              <w:rPr>
                <w:rStyle w:val="Collegamentoipertestuale"/>
                <w:noProof/>
              </w:rPr>
              <w:delText>41H: Daily report with clearing</w:delText>
            </w:r>
            <w:r w:rsidR="00140280" w:rsidDel="008A52D0">
              <w:rPr>
                <w:noProof/>
                <w:webHidden/>
              </w:rPr>
              <w:tab/>
              <w:delText>15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5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54" w:author="Luca Merlin" w:date="2018-03-29T17:06:00Z">
            <w:r>
              <w:rPr>
                <w:rStyle w:val="Collegamentoipertestuale"/>
                <w:noProof/>
              </w:rPr>
              <w:delText>42H: Statistic report without clearing</w:delText>
            </w:r>
            <w:r w:rsidR="00140280" w:rsidDel="008A52D0">
              <w:rPr>
                <w:noProof/>
                <w:webHidden/>
              </w:rPr>
              <w:tab/>
              <w:delText>15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5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56" w:author="Luca Merlin" w:date="2018-03-29T17:06:00Z">
            <w:r>
              <w:rPr>
                <w:rStyle w:val="Collegamentoipertestuale"/>
                <w:noProof/>
              </w:rPr>
              <w:delText>43H: Statistic report with clearing</w:delText>
            </w:r>
            <w:r w:rsidR="00140280" w:rsidDel="008A52D0">
              <w:rPr>
                <w:noProof/>
                <w:webHidden/>
              </w:rPr>
              <w:tab/>
              <w:delText>16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5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58" w:author="Luca Merlin" w:date="2018-03-29T17:06:00Z">
            <w:r>
              <w:rPr>
                <w:rStyle w:val="Collegamentoipertestuale"/>
                <w:noProof/>
              </w:rPr>
              <w:delText>49H: FILE DELETE</w:delText>
            </w:r>
            <w:r w:rsidR="00140280" w:rsidDel="008A52D0">
              <w:rPr>
                <w:noProof/>
                <w:webHidden/>
              </w:rPr>
              <w:tab/>
              <w:delText>16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5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60" w:author="Luca Merlin" w:date="2018-03-29T17:06:00Z">
            <w:r>
              <w:rPr>
                <w:rStyle w:val="Collegamentoipertestuale"/>
                <w:noProof/>
              </w:rPr>
              <w:delText>4AH: FILE SIZE</w:delText>
            </w:r>
            <w:r w:rsidR="00140280" w:rsidDel="008A52D0">
              <w:rPr>
                <w:noProof/>
                <w:webHidden/>
              </w:rPr>
              <w:tab/>
              <w:delText>16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6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62" w:author="Luca Merlin" w:date="2018-03-29T17:06:00Z">
            <w:r>
              <w:rPr>
                <w:rStyle w:val="Collegamentoipertestuale"/>
                <w:noProof/>
              </w:rPr>
              <w:delText>4BH: FILE OPEN</w:delText>
            </w:r>
            <w:r w:rsidR="00140280" w:rsidDel="008A52D0">
              <w:rPr>
                <w:noProof/>
                <w:webHidden/>
              </w:rPr>
              <w:tab/>
              <w:delText>16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6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64" w:author="Luca Merlin" w:date="2018-03-29T17:06:00Z">
            <w:r>
              <w:rPr>
                <w:rStyle w:val="Collegamentoipertestuale"/>
                <w:noProof/>
              </w:rPr>
              <w:delText>4CH: FILE READ</w:delText>
            </w:r>
            <w:r w:rsidR="00140280" w:rsidDel="008A52D0">
              <w:rPr>
                <w:noProof/>
                <w:webHidden/>
              </w:rPr>
              <w:tab/>
              <w:delText>17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6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66" w:author="Luca Merlin" w:date="2018-03-29T17:06:00Z">
            <w:r>
              <w:rPr>
                <w:rStyle w:val="Collegamentoipertestuale"/>
                <w:noProof/>
              </w:rPr>
              <w:delText>4DH: FILE WRITE</w:delText>
            </w:r>
            <w:r w:rsidR="00140280" w:rsidDel="008A52D0">
              <w:rPr>
                <w:noProof/>
                <w:webHidden/>
              </w:rPr>
              <w:tab/>
              <w:delText>17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6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68" w:author="Luca Merlin" w:date="2018-03-29T17:06:00Z">
            <w:r>
              <w:rPr>
                <w:rStyle w:val="Collegamentoipertestuale"/>
                <w:noProof/>
              </w:rPr>
              <w:delText>4EH: FILE SEEK</w:delText>
            </w:r>
            <w:r w:rsidR="00140280" w:rsidDel="008A52D0">
              <w:rPr>
                <w:noProof/>
                <w:webHidden/>
              </w:rPr>
              <w:tab/>
              <w:delText>17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6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70" w:author="Luca Merlin" w:date="2018-03-29T17:06:00Z">
            <w:r>
              <w:rPr>
                <w:rStyle w:val="Collegamentoipertestuale"/>
                <w:noProof/>
              </w:rPr>
              <w:delText>4FH: FILE CLOSE</w:delText>
            </w:r>
            <w:r w:rsidR="00140280" w:rsidDel="008A52D0">
              <w:rPr>
                <w:noProof/>
                <w:webHidden/>
              </w:rPr>
              <w:tab/>
              <w:delText>18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7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72" w:author="Luca Merlin" w:date="2018-03-29T17:06:00Z">
            <w:r>
              <w:rPr>
                <w:rStyle w:val="Collegamentoipertestuale"/>
                <w:noProof/>
              </w:rPr>
              <w:delText>50H: Deposit</w:delText>
            </w:r>
            <w:r w:rsidR="00140280" w:rsidDel="008A52D0">
              <w:rPr>
                <w:noProof/>
                <w:webHidden/>
              </w:rPr>
              <w:tab/>
              <w:delText>18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7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74" w:author="Luca Merlin" w:date="2018-03-29T17:06:00Z">
            <w:r>
              <w:rPr>
                <w:rStyle w:val="Collegamentoipertestuale"/>
                <w:noProof/>
              </w:rPr>
              <w:delText>51H: Withdrawal</w:delText>
            </w:r>
            <w:r w:rsidR="00140280" w:rsidDel="008A52D0">
              <w:rPr>
                <w:noProof/>
                <w:webHidden/>
              </w:rPr>
              <w:tab/>
              <w:delText>19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7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76" w:author="Luca Merlin" w:date="2018-03-29T17:06:00Z">
            <w:r>
              <w:rPr>
                <w:rStyle w:val="Collegamentoipertestuale"/>
                <w:noProof/>
              </w:rPr>
              <w:delText>80H: Sale</w:delText>
            </w:r>
            <w:r w:rsidR="00140280" w:rsidDel="008A52D0">
              <w:rPr>
                <w:noProof/>
                <w:webHidden/>
              </w:rPr>
              <w:tab/>
              <w:delText>19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7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78" w:author="Luca Merlin" w:date="2018-03-29T17:06:00Z">
            <w:r>
              <w:rPr>
                <w:rStyle w:val="Collegamentoipertestuale"/>
                <w:noProof/>
              </w:rPr>
              <w:delText>81H: Purchase</w:delText>
            </w:r>
            <w:r w:rsidR="00140280" w:rsidDel="008A52D0">
              <w:rPr>
                <w:noProof/>
                <w:webHidden/>
              </w:rPr>
              <w:tab/>
              <w:delText>20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7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80" w:author="Luca Merlin" w:date="2018-03-29T17:06:00Z">
            <w:r>
              <w:rPr>
                <w:rStyle w:val="Collegamentoipertestuale"/>
                <w:noProof/>
              </w:rPr>
              <w:delText>82H: Sale Return</w:delText>
            </w:r>
            <w:r w:rsidR="00140280" w:rsidDel="008A52D0">
              <w:rPr>
                <w:noProof/>
                <w:webHidden/>
              </w:rPr>
              <w:tab/>
              <w:delText>20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8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82" w:author="Luca Merlin" w:date="2018-03-29T17:06:00Z">
            <w:r>
              <w:rPr>
                <w:rStyle w:val="Collegamentoipertestuale"/>
                <w:noProof/>
              </w:rPr>
              <w:delText>83H: Purchase Return</w:delText>
            </w:r>
            <w:r w:rsidR="00140280" w:rsidDel="008A52D0">
              <w:rPr>
                <w:noProof/>
                <w:webHidden/>
              </w:rPr>
              <w:tab/>
              <w:delText>21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8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84" w:author="Luca Merlin" w:date="2018-03-29T17:06:00Z">
            <w:r>
              <w:rPr>
                <w:rStyle w:val="Collegamentoipertestuale"/>
                <w:noProof/>
              </w:rPr>
              <w:delText>84H: Entry Reverse</w:delText>
            </w:r>
            <w:r w:rsidR="00140280" w:rsidDel="008A52D0">
              <w:rPr>
                <w:noProof/>
                <w:webHidden/>
              </w:rPr>
              <w:tab/>
              <w:delText>21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8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86" w:author="Luca Merlin" w:date="2018-03-29T17:06:00Z">
            <w:r>
              <w:rPr>
                <w:rStyle w:val="Collegamentoipertestuale"/>
                <w:noProof/>
              </w:rPr>
              <w:delText>85H: Check closing</w:delText>
            </w:r>
            <w:r w:rsidR="00140280" w:rsidDel="008A52D0">
              <w:rPr>
                <w:noProof/>
                <w:webHidden/>
              </w:rPr>
              <w:tab/>
              <w:delText>22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8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88" w:author="Luca Merlin" w:date="2018-03-29T17:06:00Z">
            <w:r>
              <w:rPr>
                <w:rStyle w:val="Collegamentoipertestuale"/>
                <w:noProof/>
              </w:rPr>
              <w:delText>86H: Discount</w:delText>
            </w:r>
            <w:r w:rsidR="00140280" w:rsidDel="008A52D0">
              <w:rPr>
                <w:noProof/>
                <w:webHidden/>
              </w:rPr>
              <w:tab/>
              <w:delText>23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8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90" w:author="Luca Merlin" w:date="2018-03-29T17:06:00Z">
            <w:r>
              <w:rPr>
                <w:rStyle w:val="Collegamentoipertestuale"/>
                <w:noProof/>
              </w:rPr>
              <w:delText>87H: Extra charge</w:delText>
            </w:r>
            <w:r w:rsidR="00140280" w:rsidDel="008A52D0">
              <w:rPr>
                <w:noProof/>
                <w:webHidden/>
              </w:rPr>
              <w:tab/>
              <w:delText>23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9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92" w:author="Luca Merlin" w:date="2018-03-29T17:06:00Z">
            <w:r>
              <w:rPr>
                <w:rStyle w:val="Collegamentoipertestuale"/>
                <w:noProof/>
              </w:rPr>
              <w:delText>88H: Check cancellation</w:delText>
            </w:r>
            <w:r w:rsidR="00140280" w:rsidDel="008A52D0">
              <w:rPr>
                <w:noProof/>
                <w:webHidden/>
              </w:rPr>
              <w:tab/>
              <w:delText>23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9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94" w:author="Luca Merlin" w:date="2018-03-29T17:06:00Z">
            <w:r>
              <w:rPr>
                <w:rStyle w:val="Collegamentoipertestuale"/>
                <w:noProof/>
              </w:rPr>
              <w:delText>89H: Check subtotal</w:delText>
            </w:r>
            <w:r w:rsidR="00140280" w:rsidDel="008A52D0">
              <w:rPr>
                <w:noProof/>
                <w:webHidden/>
              </w:rPr>
              <w:tab/>
              <w:delText>23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9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96" w:author="Luca Merlin" w:date="2018-03-29T17:06:00Z">
            <w:r>
              <w:rPr>
                <w:rStyle w:val="Collegamentoipertestuale"/>
                <w:noProof/>
              </w:rPr>
              <w:delText>8CH: Repeat document</w:delText>
            </w:r>
            <w:r w:rsidR="00140280" w:rsidDel="008A52D0">
              <w:rPr>
                <w:noProof/>
                <w:webHidden/>
              </w:rPr>
              <w:tab/>
              <w:delText>24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9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398" w:author="Luca Merlin" w:date="2018-03-29T17:06:00Z">
            <w:r>
              <w:rPr>
                <w:rStyle w:val="Collegamentoipertestuale"/>
                <w:noProof/>
              </w:rPr>
              <w:delText>8DH: Open check</w:delText>
            </w:r>
            <w:r w:rsidR="00140280" w:rsidDel="008A52D0">
              <w:rPr>
                <w:noProof/>
                <w:webHidden/>
              </w:rPr>
              <w:tab/>
              <w:delText>25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39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00" w:author="Luca Merlin" w:date="2018-03-29T17:06:00Z">
            <w:r>
              <w:rPr>
                <w:rStyle w:val="Collegamentoipertestuale"/>
                <w:noProof/>
              </w:rPr>
              <w:delText>8EH: Check closing(ONLY WITH PAYMENTS=0)</w:delText>
            </w:r>
            <w:r w:rsidR="00140280" w:rsidDel="008A52D0">
              <w:rPr>
                <w:noProof/>
                <w:webHidden/>
              </w:rPr>
              <w:tab/>
              <w:delText>26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0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02" w:author="Luca Merlin" w:date="2018-03-29T17:06:00Z">
            <w:r>
              <w:rPr>
                <w:rStyle w:val="Collegamentoipertestuale"/>
                <w:noProof/>
              </w:rPr>
              <w:delText>8FH: VOID OF LAST ITEM</w:delText>
            </w:r>
            <w:r w:rsidR="00140280" w:rsidDel="008A52D0">
              <w:rPr>
                <w:noProof/>
                <w:webHidden/>
              </w:rPr>
              <w:tab/>
              <w:delText>26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0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04" w:author="Luca Merlin" w:date="2018-03-29T17:06:00Z">
            <w:r>
              <w:rPr>
                <w:rStyle w:val="Collegamentoipertestuale"/>
                <w:noProof/>
              </w:rPr>
              <w:delText>90H: DISCOUNT/ADD-ON ON subtotal</w:delText>
            </w:r>
            <w:r w:rsidR="00140280" w:rsidDel="008A52D0">
              <w:rPr>
                <w:noProof/>
                <w:webHidden/>
              </w:rPr>
              <w:tab/>
              <w:delText>27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0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06" w:author="Luca Merlin" w:date="2018-03-29T17:06:00Z">
            <w:r>
              <w:rPr>
                <w:rStyle w:val="Collegamentoipertestuale"/>
                <w:noProof/>
              </w:rPr>
              <w:delText>91H: DISCOUNT/ADD-ON ON ITEM</w:delText>
            </w:r>
            <w:r w:rsidR="00140280" w:rsidDel="008A52D0">
              <w:rPr>
                <w:noProof/>
                <w:webHidden/>
              </w:rPr>
              <w:tab/>
              <w:delText>27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0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08" w:author="Luca Merlin" w:date="2018-03-29T17:06:00Z">
            <w:r>
              <w:rPr>
                <w:rStyle w:val="Collegamentoipertestuale"/>
                <w:noProof/>
              </w:rPr>
              <w:delText>C0H: FM - SESSION COUNTERS REQUEST(fm command 36h)</w:delText>
            </w:r>
            <w:r w:rsidR="00140280" w:rsidDel="008A52D0">
              <w:rPr>
                <w:noProof/>
                <w:webHidden/>
              </w:rPr>
              <w:tab/>
              <w:delText>28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0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10" w:author="Luca Merlin" w:date="2018-03-29T17:06:00Z">
            <w:r>
              <w:rPr>
                <w:rStyle w:val="Collegamentoipertestuale"/>
                <w:noProof/>
              </w:rPr>
              <w:delText>C1H: FM - OPERATIONS COUNTERS REQUEST(fm command 37h)</w:delText>
            </w:r>
            <w:r w:rsidR="00140280" w:rsidDel="008A52D0">
              <w:rPr>
                <w:noProof/>
                <w:webHidden/>
              </w:rPr>
              <w:tab/>
              <w:delText>30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1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12" w:author="Luca Merlin" w:date="2018-03-29T17:06:00Z">
            <w:r>
              <w:rPr>
                <w:rStyle w:val="Collegamentoipertestuale"/>
                <w:noProof/>
              </w:rPr>
              <w:delText>C2H: FM - SESSION COUNTERS BY TYPE REQUEST(fm command 38h)</w:delText>
            </w:r>
            <w:r w:rsidR="00140280" w:rsidDel="008A52D0">
              <w:rPr>
                <w:noProof/>
                <w:webHidden/>
              </w:rPr>
              <w:tab/>
              <w:delText>31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1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14" w:author="Luca Merlin" w:date="2018-03-29T17:06:00Z">
            <w:r>
              <w:rPr>
                <w:rStyle w:val="Collegamentoipertestuale"/>
                <w:noProof/>
              </w:rPr>
              <w:delText>C3H: FM - FORMAT REQUEST(fm command 3Ah)</w:delText>
            </w:r>
            <w:r w:rsidR="00140280" w:rsidDel="008A52D0">
              <w:rPr>
                <w:noProof/>
                <w:webHidden/>
              </w:rPr>
              <w:tab/>
              <w:delText>31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1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16" w:author="Luca Merlin" w:date="2018-03-29T17:06:00Z">
            <w:r>
              <w:rPr>
                <w:rStyle w:val="Collegamentoipertestuale"/>
                <w:noProof/>
              </w:rPr>
              <w:delText>C4H: FM - REMAINED VALIDITY PERIOD REQUEST(fm command 3Bh)</w:delText>
            </w:r>
            <w:r w:rsidR="00140280" w:rsidDel="008A52D0">
              <w:rPr>
                <w:noProof/>
                <w:webHidden/>
              </w:rPr>
              <w:tab/>
              <w:delText>32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1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18" w:author="Luca Merlin" w:date="2018-03-29T17:06:00Z">
            <w:r>
              <w:rPr>
                <w:rStyle w:val="Collegamentoipertestuale"/>
                <w:noProof/>
              </w:rPr>
              <w:delText>C5H: FM - FREE MEMORY RESOURCE REQUEST(fm command 3Dh)</w:delText>
            </w:r>
            <w:r w:rsidR="00140280" w:rsidDel="008A52D0">
              <w:rPr>
                <w:noProof/>
                <w:webHidden/>
              </w:rPr>
              <w:tab/>
              <w:delText>32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1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20" w:author="Luca Merlin" w:date="2018-03-29T17:06:00Z">
            <w:r>
              <w:rPr>
                <w:rStyle w:val="Collegamentoipertestuale"/>
                <w:noProof/>
              </w:rPr>
              <w:delText>C6H: FM – COUNTERS OF NOT TRANSMITTED DOCS(fm command 39h)</w:delText>
            </w:r>
            <w:r w:rsidR="00140280" w:rsidDel="008A52D0">
              <w:rPr>
                <w:noProof/>
                <w:webHidden/>
              </w:rPr>
              <w:tab/>
              <w:delText>32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2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22" w:author="Luca Merlin" w:date="2018-03-29T17:06:00Z">
            <w:r>
              <w:rPr>
                <w:rStyle w:val="Collegamentoipertestuale"/>
                <w:noProof/>
              </w:rPr>
              <w:delText>C7H: FM - TOTAL DATA SIZE(fm command a7h)</w:delText>
            </w:r>
            <w:r w:rsidR="00140280" w:rsidDel="008A52D0">
              <w:rPr>
                <w:noProof/>
                <w:webHidden/>
              </w:rPr>
              <w:tab/>
              <w:delText>33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2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24" w:author="Luca Merlin" w:date="2018-03-29T17:06:00Z">
            <w:r>
              <w:rPr>
                <w:rStyle w:val="Collegamentoipertestuale"/>
                <w:noProof/>
              </w:rPr>
              <w:delText>C8H: FM – GET REGISTRATION document TVL(fm command 47h)</w:delText>
            </w:r>
            <w:r w:rsidR="00140280" w:rsidDel="008A52D0">
              <w:rPr>
                <w:noProof/>
                <w:webHidden/>
              </w:rPr>
              <w:tab/>
              <w:delText>33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2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26" w:author="Luca Merlin" w:date="2018-03-29T17:06:00Z">
            <w:r>
              <w:rPr>
                <w:rStyle w:val="Collegamentoipertestuale"/>
                <w:noProof/>
              </w:rPr>
              <w:delText>CFH: FM – FIND DOCUMENT BY NUMBER(fm command 50h)</w:delText>
            </w:r>
            <w:r w:rsidR="00140280" w:rsidDel="008A52D0">
              <w:rPr>
                <w:noProof/>
                <w:webHidden/>
              </w:rPr>
              <w:tab/>
              <w:delText>33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2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28" w:author="Luca Merlin" w:date="2018-03-29T17:06:00Z">
            <w:r>
              <w:rPr>
                <w:rStyle w:val="Collegamentoipertestuale"/>
                <w:noProof/>
              </w:rPr>
              <w:delText>D6H: Check correction payment(OFD PROT 1.0)</w:delText>
            </w:r>
            <w:r w:rsidR="00140280" w:rsidDel="008A52D0">
              <w:rPr>
                <w:noProof/>
                <w:webHidden/>
              </w:rPr>
              <w:tab/>
              <w:delText>34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2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30" w:author="Luca Merlin" w:date="2018-03-29T17:06:00Z">
            <w:r>
              <w:rPr>
                <w:rStyle w:val="Collegamentoipertestuale"/>
                <w:noProof/>
              </w:rPr>
              <w:delText>D6H: OPEN correction TICKET(OFD PROT 1.05 and LATER)</w:delText>
            </w:r>
            <w:r w:rsidR="00140280" w:rsidDel="008A52D0">
              <w:rPr>
                <w:noProof/>
                <w:webHidden/>
              </w:rPr>
              <w:tab/>
              <w:delText>34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3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32" w:author="Luca Merlin" w:date="2018-03-29T17:06:00Z">
            <w:r>
              <w:rPr>
                <w:rStyle w:val="Collegamentoipertestuale"/>
                <w:noProof/>
              </w:rPr>
              <w:delText>D7H: Get Last Error</w:delText>
            </w:r>
            <w:r w:rsidR="00140280" w:rsidDel="008A52D0">
              <w:rPr>
                <w:noProof/>
                <w:webHidden/>
              </w:rPr>
              <w:tab/>
              <w:delText>35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3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34" w:author="Luca Merlin" w:date="2018-03-29T17:06:00Z">
            <w:r>
              <w:rPr>
                <w:rStyle w:val="Collegamentoipertestuale"/>
                <w:noProof/>
              </w:rPr>
              <w:delText>D8H: Send “OFD data”</w:delText>
            </w:r>
            <w:r w:rsidR="00140280" w:rsidDel="008A52D0">
              <w:rPr>
                <w:noProof/>
                <w:webHidden/>
              </w:rPr>
              <w:tab/>
              <w:delText>35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3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36" w:author="Luca Merlin" w:date="2018-03-29T17:06:00Z">
            <w:r>
              <w:rPr>
                <w:rStyle w:val="Collegamentoipertestuale"/>
                <w:noProof/>
              </w:rPr>
              <w:delText>D9H: Open Day</w:delText>
            </w:r>
            <w:r w:rsidR="00140280" w:rsidDel="008A52D0">
              <w:rPr>
                <w:noProof/>
                <w:webHidden/>
              </w:rPr>
              <w:tab/>
              <w:delText>36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3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38" w:author="Luca Merlin" w:date="2018-03-29T17:06:00Z">
            <w:r>
              <w:rPr>
                <w:rStyle w:val="Collegamentoipertestuale"/>
                <w:noProof/>
              </w:rPr>
              <w:delText>DAH – OPEN NOT FISCAL DOCUMENT</w:delText>
            </w:r>
            <w:r w:rsidR="00140280" w:rsidDel="008A52D0">
              <w:rPr>
                <w:noProof/>
                <w:webHidden/>
              </w:rPr>
              <w:tab/>
              <w:delText>37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3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40" w:author="Luca Merlin" w:date="2018-03-29T17:06:00Z">
            <w:r>
              <w:rPr>
                <w:rStyle w:val="Collegamentoipertestuale"/>
                <w:noProof/>
              </w:rPr>
              <w:delText>DBH – PRINT TEXT</w:delText>
            </w:r>
            <w:r w:rsidR="00140280" w:rsidDel="008A52D0">
              <w:rPr>
                <w:noProof/>
                <w:webHidden/>
              </w:rPr>
              <w:tab/>
              <w:delText>37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4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42" w:author="Luca Merlin" w:date="2018-03-29T17:06:00Z">
            <w:r>
              <w:rPr>
                <w:rStyle w:val="Collegamentoipertestuale"/>
                <w:noProof/>
              </w:rPr>
              <w:delText>DCH – CUT PAPER</w:delText>
            </w:r>
            <w:r w:rsidR="00140280" w:rsidDel="008A52D0">
              <w:rPr>
                <w:noProof/>
                <w:webHidden/>
              </w:rPr>
              <w:tab/>
              <w:delText>38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4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44" w:author="Luca Merlin" w:date="2018-03-29T17:06:00Z">
            <w:r>
              <w:rPr>
                <w:rStyle w:val="Collegamentoipertestuale"/>
                <w:noProof/>
              </w:rPr>
              <w:delText>DDH – PRINT ICON</w:delText>
            </w:r>
            <w:r w:rsidR="00140280" w:rsidDel="008A52D0">
              <w:rPr>
                <w:noProof/>
                <w:webHidden/>
              </w:rPr>
              <w:tab/>
              <w:delText>39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4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46" w:author="Luca Merlin" w:date="2018-03-29T17:06:00Z">
            <w:r>
              <w:rPr>
                <w:rStyle w:val="Collegamentoipertestuale"/>
                <w:noProof/>
              </w:rPr>
              <w:delText>DEH – PRINT BARCODE</w:delText>
            </w:r>
            <w:r w:rsidR="00140280" w:rsidDel="008A52D0">
              <w:rPr>
                <w:noProof/>
                <w:webHidden/>
              </w:rPr>
              <w:tab/>
              <w:delText>39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4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48" w:author="Luca Merlin" w:date="2018-03-29T17:06:00Z">
            <w:r>
              <w:rPr>
                <w:rStyle w:val="Collegamentoipertestuale"/>
                <w:noProof/>
              </w:rPr>
              <w:delText>DFH – CLOSE NOT FISCAL DOCUMENT</w:delText>
            </w:r>
            <w:r w:rsidR="00140280" w:rsidDel="008A52D0">
              <w:rPr>
                <w:noProof/>
                <w:webHidden/>
              </w:rPr>
              <w:tab/>
              <w:delText>41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4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50" w:author="Luca Merlin" w:date="2018-03-29T17:06:00Z">
            <w:r>
              <w:rPr>
                <w:rStyle w:val="Collegamentoipertestuale"/>
                <w:noProof/>
              </w:rPr>
              <w:delText>E0H: FM - status(fm command 30h)</w:delText>
            </w:r>
            <w:r w:rsidR="00140280" w:rsidDel="008A52D0">
              <w:rPr>
                <w:noProof/>
                <w:webHidden/>
              </w:rPr>
              <w:tab/>
              <w:delText>42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5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52" w:author="Luca Merlin" w:date="2018-03-29T17:06:00Z">
            <w:r>
              <w:rPr>
                <w:rStyle w:val="Collegamentoipertestuale"/>
                <w:noProof/>
              </w:rPr>
              <w:delText>E1H: FM - serial number(fm command 31h)</w:delText>
            </w:r>
            <w:r w:rsidR="00140280" w:rsidDel="008A52D0">
              <w:rPr>
                <w:noProof/>
                <w:webHidden/>
              </w:rPr>
              <w:tab/>
              <w:delText>43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5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54" w:author="Luca Merlin" w:date="2018-03-29T17:06:00Z">
            <w:r>
              <w:rPr>
                <w:rStyle w:val="Collegamentoipertestuale"/>
                <w:noProof/>
              </w:rPr>
              <w:delText>E2H: FM - expiry date(fm command 32h)</w:delText>
            </w:r>
            <w:r w:rsidR="00140280" w:rsidDel="008A52D0">
              <w:rPr>
                <w:noProof/>
                <w:webHidden/>
              </w:rPr>
              <w:tab/>
              <w:delText>43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5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56" w:author="Luca Merlin" w:date="2018-03-29T17:06:00Z">
            <w:r>
              <w:rPr>
                <w:rStyle w:val="Collegamentoipertestuale"/>
                <w:noProof/>
              </w:rPr>
              <w:delText>E3H: FM - version(fm command 33h)</w:delText>
            </w:r>
            <w:r w:rsidR="00140280" w:rsidDel="008A52D0">
              <w:rPr>
                <w:noProof/>
                <w:webHidden/>
              </w:rPr>
              <w:tab/>
              <w:delText>43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5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58" w:author="Luca Merlin" w:date="2018-03-29T17:06:00Z">
            <w:r>
              <w:rPr>
                <w:rStyle w:val="Collegamentoipertestuale"/>
                <w:noProof/>
              </w:rPr>
              <w:delText>E4H: FM - ofd status(fm command 20h)</w:delText>
            </w:r>
            <w:r w:rsidR="00140280" w:rsidDel="008A52D0">
              <w:rPr>
                <w:noProof/>
                <w:webHidden/>
              </w:rPr>
              <w:tab/>
              <w:delText>44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5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60" w:author="Luca Merlin" w:date="2018-03-29T17:06:00Z">
            <w:r>
              <w:rPr>
                <w:rStyle w:val="Collegamentoipertestuale"/>
                <w:noProof/>
              </w:rPr>
              <w:delText>E5H: FM - get fiscal document by number(fm command 40h)</w:delText>
            </w:r>
            <w:r w:rsidR="00140280" w:rsidDel="008A52D0">
              <w:rPr>
                <w:noProof/>
                <w:webHidden/>
              </w:rPr>
              <w:tab/>
              <w:delText>44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6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62" w:author="Luca Merlin" w:date="2018-03-29T17:06:00Z">
            <w:r>
              <w:rPr>
                <w:rStyle w:val="Collegamentoipertestuale"/>
                <w:noProof/>
              </w:rPr>
              <w:delText>E6H: FM - get fiscal document ack from server(fm command 41h)</w:delText>
            </w:r>
            <w:r w:rsidR="00140280" w:rsidDel="008A52D0">
              <w:rPr>
                <w:noProof/>
                <w:webHidden/>
              </w:rPr>
              <w:tab/>
              <w:delText>46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6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64" w:author="Luca Merlin" w:date="2018-03-29T17:06:00Z">
            <w:r>
              <w:rPr>
                <w:rStyle w:val="Collegamentoipertestuale"/>
                <w:noProof/>
              </w:rPr>
              <w:delText>E7H: FM - get quantity of not acked doc from server(fm command 42h)</w:delText>
            </w:r>
            <w:r w:rsidR="00140280" w:rsidDel="008A52D0">
              <w:rPr>
                <w:noProof/>
                <w:webHidden/>
              </w:rPr>
              <w:tab/>
              <w:delText>46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6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66" w:author="Luca Merlin" w:date="2018-03-29T17:06:00Z">
            <w:r>
              <w:rPr>
                <w:rStyle w:val="Collegamentoipertestuale"/>
                <w:noProof/>
              </w:rPr>
              <w:delText>E8H: FM - get fiscalization totals(fm command 43h)</w:delText>
            </w:r>
            <w:r w:rsidR="00140280" w:rsidDel="008A52D0">
              <w:rPr>
                <w:noProof/>
                <w:webHidden/>
              </w:rPr>
              <w:tab/>
              <w:delText>46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6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68" w:author="Luca Merlin" w:date="2018-03-29T17:06:00Z">
            <w:r>
              <w:rPr>
                <w:rStyle w:val="Collegamentoipertestuale"/>
                <w:noProof/>
              </w:rPr>
              <w:delText>E9H: FM - get fiscalization STVL(fm command 44h)</w:delText>
            </w:r>
            <w:r w:rsidR="00140280" w:rsidDel="008A52D0">
              <w:rPr>
                <w:noProof/>
                <w:webHidden/>
              </w:rPr>
              <w:tab/>
              <w:delText>48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6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70" w:author="Luca Merlin" w:date="2018-03-29T17:06:00Z">
            <w:r>
              <w:rPr>
                <w:rStyle w:val="Collegamentoipertestuale"/>
                <w:noProof/>
              </w:rPr>
              <w:delText>EAH: FM - get fiscal document(fm command 45h)</w:delText>
            </w:r>
            <w:r w:rsidR="00140280" w:rsidDel="008A52D0">
              <w:rPr>
                <w:noProof/>
                <w:webHidden/>
              </w:rPr>
              <w:tab/>
              <w:delText>48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7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72" w:author="Luca Merlin" w:date="2018-03-29T17:06:00Z">
            <w:r>
              <w:rPr>
                <w:rStyle w:val="Collegamentoipertestuale"/>
                <w:noProof/>
              </w:rPr>
              <w:delText>EBH: FM - get fiscal document TVL(fm command 46h)</w:delText>
            </w:r>
            <w:r w:rsidR="00140280" w:rsidDel="008A52D0">
              <w:rPr>
                <w:noProof/>
                <w:webHidden/>
              </w:rPr>
              <w:tab/>
              <w:delText>49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7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74" w:author="Luca Merlin" w:date="2018-03-29T17:06:00Z">
            <w:r>
              <w:rPr>
                <w:rStyle w:val="Collegamentoipertestuale"/>
                <w:noProof/>
              </w:rPr>
              <w:delText>ECH: FM - get recent session parameters(fm command 10h)</w:delText>
            </w:r>
            <w:r w:rsidR="00140280" w:rsidDel="008A52D0">
              <w:rPr>
                <w:noProof/>
                <w:webHidden/>
              </w:rPr>
              <w:tab/>
              <w:delText>49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7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76" w:author="Luca Merlin" w:date="2018-03-29T17:06:00Z">
            <w:r>
              <w:rPr>
                <w:rStyle w:val="Collegamentoipertestuale"/>
                <w:noProof/>
              </w:rPr>
              <w:delText>F0H: Read actual date/time</w:delText>
            </w:r>
            <w:r w:rsidR="00140280" w:rsidDel="008A52D0">
              <w:rPr>
                <w:noProof/>
                <w:webHidden/>
              </w:rPr>
              <w:tab/>
              <w:delText>50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7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78" w:author="Luca Merlin" w:date="2018-03-29T17:06:00Z">
            <w:r>
              <w:rPr>
                <w:rStyle w:val="Collegamentoipertestuale"/>
                <w:noProof/>
              </w:rPr>
              <w:delText>F1H: Printer status</w:delText>
            </w:r>
            <w:r w:rsidR="00140280" w:rsidDel="008A52D0">
              <w:rPr>
                <w:noProof/>
                <w:webHidden/>
              </w:rPr>
              <w:tab/>
              <w:delText>50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7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80" w:author="Luca Merlin" w:date="2018-03-29T17:06:00Z">
            <w:r>
              <w:rPr>
                <w:rStyle w:val="Collegamentoipertestuale"/>
                <w:noProof/>
              </w:rPr>
              <w:delText>F3H: Receipt status</w:delText>
            </w:r>
            <w:r w:rsidR="00140280" w:rsidDel="008A52D0">
              <w:rPr>
                <w:noProof/>
                <w:webHidden/>
              </w:rPr>
              <w:tab/>
              <w:delText>50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8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82" w:author="Luca Merlin" w:date="2018-03-29T17:06:00Z">
            <w:r>
              <w:rPr>
                <w:rStyle w:val="Collegamentoipertestuale"/>
                <w:noProof/>
              </w:rPr>
              <w:delText>F4H: Last receipt status</w:delText>
            </w:r>
            <w:r w:rsidR="00140280" w:rsidDel="008A52D0">
              <w:rPr>
                <w:noProof/>
                <w:webHidden/>
              </w:rPr>
              <w:tab/>
              <w:delText>51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8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84" w:author="Luca Merlin" w:date="2018-03-29T17:06:00Z">
            <w:r>
              <w:rPr>
                <w:rStyle w:val="Collegamentoipertestuale"/>
                <w:noProof/>
              </w:rPr>
              <w:delText>F5H: Grand totals counters status</w:delText>
            </w:r>
            <w:r w:rsidR="00140280" w:rsidDel="008A52D0">
              <w:rPr>
                <w:noProof/>
                <w:webHidden/>
              </w:rPr>
              <w:tab/>
              <w:delText>51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8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86" w:author="Luca Merlin" w:date="2018-03-29T17:06:00Z">
            <w:r>
              <w:rPr>
                <w:rStyle w:val="Collegamentoipertestuale"/>
                <w:noProof/>
              </w:rPr>
              <w:delText>F6H: Day totals counters status</w:delText>
            </w:r>
            <w:r w:rsidR="00140280" w:rsidDel="008A52D0">
              <w:rPr>
                <w:noProof/>
                <w:webHidden/>
              </w:rPr>
              <w:tab/>
              <w:delText>53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8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88" w:author="Luca Merlin" w:date="2018-03-29T17:06:00Z">
            <w:r>
              <w:rPr>
                <w:rStyle w:val="Collegamentoipertestuale"/>
                <w:noProof/>
              </w:rPr>
              <w:delText>F7H: Ticket totals status</w:delText>
            </w:r>
            <w:r w:rsidR="00140280" w:rsidDel="008A52D0">
              <w:rPr>
                <w:noProof/>
                <w:webHidden/>
              </w:rPr>
              <w:tab/>
              <w:delText>56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8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90" w:author="Luca Merlin" w:date="2018-03-29T17:06:00Z">
            <w:r>
              <w:rPr>
                <w:rStyle w:val="Collegamentoipertestuale"/>
                <w:noProof/>
              </w:rPr>
              <w:delText>F8H - ADDITIONAL INFO</w:delText>
            </w:r>
            <w:r w:rsidR="00140280" w:rsidDel="008A52D0">
              <w:rPr>
                <w:noProof/>
                <w:webHidden/>
              </w:rPr>
              <w:tab/>
              <w:delText>56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9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92" w:author="Luca Merlin" w:date="2018-03-29T17:06:00Z">
            <w:r>
              <w:rPr>
                <w:rStyle w:val="Collegamentoipertestuale"/>
                <w:noProof/>
              </w:rPr>
              <w:delText>F9H: Not transmitted counters status</w:delText>
            </w:r>
            <w:r w:rsidR="00140280" w:rsidDel="008A52D0">
              <w:rPr>
                <w:noProof/>
                <w:webHidden/>
              </w:rPr>
              <w:tab/>
              <w:delText>57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9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94" w:author="Luca Merlin" w:date="2018-03-29T17:06:00Z">
            <w:r>
              <w:rPr>
                <w:rStyle w:val="Collegamentoipertestuale"/>
                <w:noProof/>
              </w:rPr>
              <w:delText>FAH: Get Cash in Drawer counter status</w:delText>
            </w:r>
            <w:r w:rsidR="00140280" w:rsidDel="008A52D0">
              <w:rPr>
                <w:noProof/>
                <w:webHidden/>
              </w:rPr>
              <w:tab/>
              <w:delText>58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95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96" w:author="Luca Merlin" w:date="2018-03-29T17:06:00Z">
            <w:r>
              <w:rPr>
                <w:rStyle w:val="Collegamentoipertestuale"/>
                <w:noProof/>
              </w:rPr>
              <w:delText>FBH: DEPARTMENTS Statistic reports</w:delText>
            </w:r>
            <w:r w:rsidR="00140280" w:rsidDel="008A52D0">
              <w:rPr>
                <w:noProof/>
                <w:webHidden/>
              </w:rPr>
              <w:tab/>
              <w:delText>59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97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498" w:author="Luca Merlin" w:date="2018-03-29T17:06:00Z">
            <w:r>
              <w:rPr>
                <w:rStyle w:val="Collegamentoipertestuale"/>
                <w:noProof/>
              </w:rPr>
              <w:delText>FCH: DISCOUNTS Statistic reports</w:delText>
            </w:r>
            <w:r w:rsidR="00140280" w:rsidDel="008A52D0">
              <w:rPr>
                <w:noProof/>
                <w:webHidden/>
              </w:rPr>
              <w:tab/>
              <w:delText>59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499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500" w:author="Luca Merlin" w:date="2018-03-29T17:06:00Z">
            <w:r>
              <w:rPr>
                <w:rStyle w:val="Collegamentoipertestuale"/>
                <w:noProof/>
              </w:rPr>
              <w:delText>FFH: Informations</w:delText>
            </w:r>
            <w:r w:rsidR="00140280" w:rsidDel="008A52D0">
              <w:rPr>
                <w:noProof/>
                <w:webHidden/>
              </w:rPr>
              <w:tab/>
              <w:delText>60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501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502" w:author="Luca Merlin" w:date="2018-03-29T17:06:00Z">
            <w:r>
              <w:rPr>
                <w:rStyle w:val="Collegamentoipertestuale"/>
                <w:noProof/>
              </w:rPr>
              <w:delText>APPENDIX A1 – Family Code list</w:delText>
            </w:r>
            <w:r w:rsidR="00140280" w:rsidDel="008A52D0">
              <w:rPr>
                <w:noProof/>
                <w:webHidden/>
              </w:rPr>
              <w:tab/>
              <w:delText>62</w:delText>
            </w:r>
          </w:del>
        </w:p>
        <w:p w:rsidR="00140280" w:rsidDel="008A52D0" w:rsidRDefault="00C410EC">
          <w:pPr>
            <w:pStyle w:val="Sommario2"/>
            <w:tabs>
              <w:tab w:val="right" w:leader="dot" w:pos="9345"/>
            </w:tabs>
            <w:rPr>
              <w:del w:id="503" w:author="Luca Merlin" w:date="2018-03-29T17:06:00Z"/>
              <w:rFonts w:asciiTheme="minorHAnsi" w:eastAsiaTheme="minorEastAsia" w:hAnsiTheme="minorHAnsi" w:cstheme="minorBidi"/>
              <w:noProof/>
              <w:lang w:val="it-IT" w:eastAsia="it-IT" w:bidi="ar-SA"/>
            </w:rPr>
          </w:pPr>
          <w:del w:id="504" w:author="Luca Merlin" w:date="2018-03-29T17:06:00Z">
            <w:r>
              <w:rPr>
                <w:rStyle w:val="Collegamentoipertestuale"/>
                <w:noProof/>
              </w:rPr>
              <w:delText>APPENDIX A2 – tables list</w:delText>
            </w:r>
            <w:r w:rsidR="00140280" w:rsidDel="008A52D0">
              <w:rPr>
                <w:noProof/>
                <w:webHidden/>
              </w:rPr>
              <w:tab/>
              <w:delText>70</w:delText>
            </w:r>
          </w:del>
        </w:p>
        <w:p w:rsidR="00D32C84" w:rsidRDefault="006F1D18">
          <w:r>
            <w:fldChar w:fldCharType="end"/>
          </w:r>
        </w:p>
      </w:sdtContent>
    </w:sdt>
    <w:p w:rsidR="00D32C84" w:rsidRDefault="00D32C84">
      <w:p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10C3" w:rsidRPr="00F33600" w:rsidRDefault="00A0555E" w:rsidP="00D32C84">
      <w:pPr>
        <w:pStyle w:val="Titolo1"/>
      </w:pPr>
      <w:bookmarkStart w:id="505" w:name="_Toc510106539"/>
      <w:r w:rsidRPr="00F33600">
        <w:t>PROTOCOL DESCRIPTION</w:t>
      </w:r>
      <w:bookmarkEnd w:id="505"/>
    </w:p>
    <w:p w:rsidR="00697390" w:rsidRPr="00681D40" w:rsidRDefault="00697390" w:rsidP="006E25AA"/>
    <w:p w:rsidR="00A0555E" w:rsidRPr="00274BA8" w:rsidRDefault="00BB15FA" w:rsidP="006E25AA">
      <w:r w:rsidRPr="00274BA8">
        <w:t>T</w:t>
      </w:r>
      <w:r w:rsidR="00A0555E" w:rsidRPr="00274BA8">
        <w:t xml:space="preserve">he printer </w:t>
      </w:r>
      <w:r w:rsidRPr="00274BA8">
        <w:t xml:space="preserve">communicates through </w:t>
      </w:r>
      <w:r w:rsidR="00A0555E" w:rsidRPr="00274BA8">
        <w:t xml:space="preserve">a protocol that allows to fully control </w:t>
      </w:r>
      <w:r w:rsidR="008D1617" w:rsidRPr="00274BA8">
        <w:t>its</w:t>
      </w:r>
      <w:r w:rsidRPr="00274BA8">
        <w:t xml:space="preserve"> status</w:t>
      </w:r>
      <w:r w:rsidR="00A0555E" w:rsidRPr="00274BA8">
        <w:t>.</w:t>
      </w:r>
    </w:p>
    <w:p w:rsidR="00F97E7D" w:rsidRPr="00274BA8" w:rsidRDefault="00F97E7D" w:rsidP="006E25AA">
      <w:r w:rsidRPr="00274BA8">
        <w:t>The protocol structure is as follows:</w:t>
      </w:r>
    </w:p>
    <w:p w:rsidR="0092531C" w:rsidRPr="00274BA8" w:rsidRDefault="0092531C" w:rsidP="006E25AA">
      <w:pPr>
        <w:pStyle w:val="Paragrafoelenco"/>
      </w:pPr>
      <w:r w:rsidRPr="00274BA8">
        <w:t xml:space="preserve">START </w:t>
      </w:r>
      <w:r w:rsidR="00F40AE1" w:rsidRPr="00274BA8">
        <w:t>FIELD</w:t>
      </w:r>
      <w:r w:rsidRPr="00274BA8">
        <w:t>(1 byte): always 01h</w:t>
      </w:r>
    </w:p>
    <w:p w:rsidR="00A2466D" w:rsidRPr="00274BA8" w:rsidRDefault="00A2466D" w:rsidP="006E25AA">
      <w:pPr>
        <w:pStyle w:val="Paragrafoelenco"/>
      </w:pPr>
      <w:r w:rsidRPr="00274BA8">
        <w:t xml:space="preserve">LENGTH OF PACKAGE FIELD(2 byte): length of the </w:t>
      </w:r>
      <w:r w:rsidR="00F97E7D" w:rsidRPr="00274BA8">
        <w:t>“COMMAND FIELD” and “DATA FIELD”</w:t>
      </w:r>
    </w:p>
    <w:p w:rsidR="00640321" w:rsidRPr="00274BA8" w:rsidRDefault="00640321" w:rsidP="006E25AA">
      <w:pPr>
        <w:pStyle w:val="Paragrafoelenco"/>
      </w:pPr>
      <w:r w:rsidRPr="00274BA8">
        <w:t>COMMAND FIELD(1 byte): command(see below)</w:t>
      </w:r>
    </w:p>
    <w:p w:rsidR="00640321" w:rsidRPr="00274BA8" w:rsidRDefault="00640321" w:rsidP="006E25AA">
      <w:pPr>
        <w:pStyle w:val="Paragrafoelenco"/>
      </w:pPr>
      <w:r w:rsidRPr="00274BA8">
        <w:t>DATA FIELD(N byte): data of the commands(see below)</w:t>
      </w:r>
    </w:p>
    <w:p w:rsidR="00F31C7C" w:rsidRPr="00274BA8" w:rsidRDefault="00697390" w:rsidP="006E25AA">
      <w:pPr>
        <w:pStyle w:val="Paragrafoelenco"/>
      </w:pPr>
      <w:r w:rsidRPr="00274BA8">
        <w:t xml:space="preserve">CRC FIELD(1 byte): </w:t>
      </w:r>
      <w:proofErr w:type="spellStart"/>
      <w:r w:rsidR="003402CD" w:rsidRPr="00274BA8">
        <w:t>crc</w:t>
      </w:r>
      <w:proofErr w:type="spellEnd"/>
      <w:r w:rsidRPr="00274BA8">
        <w:t xml:space="preserve"> of the fields </w:t>
      </w:r>
      <w:r w:rsidR="003402CD" w:rsidRPr="00274BA8">
        <w:t xml:space="preserve">“LENGTH OF PACKAGE FIELD” </w:t>
      </w:r>
      <w:r w:rsidRPr="00274BA8">
        <w:t>“LENGTH OF PACKAGE” “DATA”</w:t>
      </w:r>
      <w:r w:rsidR="003402CD" w:rsidRPr="00274BA8">
        <w:t>. CRC is calculated as a 16 bits sum of the byte</w:t>
      </w:r>
      <w:r w:rsidR="00E55579" w:rsidRPr="00274BA8">
        <w:t>s</w:t>
      </w:r>
      <w:r w:rsidR="003402CD" w:rsidRPr="00274BA8">
        <w:t xml:space="preserve"> in the fields(SUM). CRC </w:t>
      </w:r>
      <w:r w:rsidR="000510A6" w:rsidRPr="00274BA8">
        <w:t xml:space="preserve">FIELD </w:t>
      </w:r>
      <w:r w:rsidR="003402CD" w:rsidRPr="00274BA8">
        <w:t>is the XOR of the 8 lower bits of SUM with the higher 8 bits of SUM</w:t>
      </w:r>
      <w:r w:rsidR="00BD4379" w:rsidRPr="00274BA8">
        <w:t>. Example, package:</w:t>
      </w:r>
    </w:p>
    <w:p w:rsidR="00BD4379" w:rsidRPr="00274BA8" w:rsidRDefault="00BD4379" w:rsidP="006E25AA">
      <w:pPr>
        <w:pStyle w:val="Paragrafoelenco"/>
      </w:pPr>
      <w:r w:rsidRPr="00274BA8">
        <w:rPr>
          <w:b/>
        </w:rPr>
        <w:t>01</w:t>
      </w:r>
      <w:r w:rsidRPr="00274BA8">
        <w:t xml:space="preserve">(START) </w:t>
      </w:r>
    </w:p>
    <w:p w:rsidR="00BD4379" w:rsidRPr="00274BA8" w:rsidRDefault="00BD4379" w:rsidP="006E25AA">
      <w:pPr>
        <w:pStyle w:val="Paragrafoelenco"/>
      </w:pPr>
      <w:r w:rsidRPr="00274BA8">
        <w:rPr>
          <w:b/>
        </w:rPr>
        <w:t>0A 00</w:t>
      </w:r>
      <w:r w:rsidRPr="00274BA8">
        <w:t xml:space="preserve">(LENGTH OF PACKAGE) </w:t>
      </w:r>
    </w:p>
    <w:p w:rsidR="00BD4379" w:rsidRPr="00274BA8" w:rsidRDefault="00BD4379" w:rsidP="006E25AA">
      <w:pPr>
        <w:pStyle w:val="Paragrafoelenco"/>
      </w:pPr>
      <w:r w:rsidRPr="00274BA8">
        <w:rPr>
          <w:b/>
        </w:rPr>
        <w:t>50</w:t>
      </w:r>
      <w:r w:rsidRPr="00274BA8">
        <w:t xml:space="preserve">(COMMAND FIELD) </w:t>
      </w:r>
    </w:p>
    <w:p w:rsidR="00BD4379" w:rsidRPr="00274BA8" w:rsidRDefault="00BD4379" w:rsidP="006E25AA">
      <w:pPr>
        <w:pStyle w:val="Paragrafoelenco"/>
      </w:pPr>
      <w:r w:rsidRPr="00274BA8">
        <w:t xml:space="preserve">3F 42 0F 00 E8 03 00 </w:t>
      </w:r>
      <w:proofErr w:type="spellStart"/>
      <w:r w:rsidRPr="00274BA8">
        <w:t>00</w:t>
      </w:r>
      <w:proofErr w:type="spellEnd"/>
      <w:r w:rsidRPr="00274BA8">
        <w:t xml:space="preserve"> 00(DATA FIELD) </w:t>
      </w:r>
    </w:p>
    <w:p w:rsidR="00BD4379" w:rsidRPr="00274BA8" w:rsidRDefault="00BD4379" w:rsidP="006E25AA">
      <w:pPr>
        <w:pStyle w:val="Paragrafoelenco"/>
      </w:pPr>
      <w:r w:rsidRPr="00274BA8">
        <w:rPr>
          <w:b/>
        </w:rPr>
        <w:t>D4</w:t>
      </w:r>
      <w:r w:rsidRPr="00274BA8">
        <w:t>(CRC FIELD)</w:t>
      </w:r>
    </w:p>
    <w:p w:rsidR="00BD4379" w:rsidRPr="00274BA8" w:rsidRDefault="00BD4379" w:rsidP="006E25AA">
      <w:pPr>
        <w:pStyle w:val="Paragrafoelenco"/>
      </w:pPr>
      <w:r w:rsidRPr="00274BA8">
        <w:t xml:space="preserve">Sum of 0A 00 50 3F 42 0F 00 E8 03 00 </w:t>
      </w:r>
      <w:proofErr w:type="spellStart"/>
      <w:r w:rsidRPr="00274BA8">
        <w:t>00</w:t>
      </w:r>
      <w:proofErr w:type="spellEnd"/>
      <w:r w:rsidRPr="00274BA8">
        <w:t xml:space="preserve"> </w:t>
      </w:r>
      <w:proofErr w:type="spellStart"/>
      <w:r w:rsidRPr="00274BA8">
        <w:t>00</w:t>
      </w:r>
      <w:proofErr w:type="spellEnd"/>
      <w:r w:rsidRPr="00274BA8">
        <w:t xml:space="preserve"> = 1D5</w:t>
      </w:r>
    </w:p>
    <w:p w:rsidR="00BD4379" w:rsidRPr="00274BA8" w:rsidRDefault="00BD4379" w:rsidP="006E25AA">
      <w:pPr>
        <w:pStyle w:val="Paragrafoelenco"/>
      </w:pPr>
      <w:r w:rsidRPr="00274BA8">
        <w:t>CRC = 1 XOR D5 = D4</w:t>
      </w:r>
    </w:p>
    <w:p w:rsidR="00C87626" w:rsidRPr="00274BA8" w:rsidRDefault="00C87626" w:rsidP="00C87626">
      <w:r w:rsidRPr="00274BA8">
        <w:rPr>
          <w:b/>
          <w:sz w:val="24"/>
        </w:rPr>
        <w:t>NOTE</w:t>
      </w:r>
      <w:r w:rsidRPr="00274BA8">
        <w:t>: in commands description, when the format of the data field is labeled as “</w:t>
      </w:r>
      <w:r w:rsidR="003D3F6C" w:rsidRPr="00274BA8">
        <w:t>LENGTH_PREFIXED_TEXT</w:t>
      </w:r>
      <w:r w:rsidRPr="00274BA8">
        <w:t xml:space="preserve"> X </w:t>
      </w:r>
      <w:r w:rsidR="00485869" w:rsidRPr="00274BA8">
        <w:t xml:space="preserve">of xxx to </w:t>
      </w:r>
      <w:proofErr w:type="spellStart"/>
      <w:r w:rsidR="00485869" w:rsidRPr="00274BA8">
        <w:t>yyy</w:t>
      </w:r>
      <w:proofErr w:type="spellEnd"/>
      <w:r w:rsidR="00485869" w:rsidRPr="00274BA8">
        <w:t xml:space="preserve"> </w:t>
      </w:r>
      <w:r w:rsidRPr="00274BA8">
        <w:t xml:space="preserve">bytes”, this means that the first 2 bytes are the </w:t>
      </w:r>
      <w:r w:rsidRPr="00274BA8">
        <w:rPr>
          <w:b/>
        </w:rPr>
        <w:t>length</w:t>
      </w:r>
      <w:r w:rsidRPr="00274BA8">
        <w:t xml:space="preserve"> of the field and then follows </w:t>
      </w:r>
      <w:r w:rsidRPr="00274BA8">
        <w:rPr>
          <w:b/>
        </w:rPr>
        <w:t>length</w:t>
      </w:r>
      <w:r w:rsidR="00485869" w:rsidRPr="00274BA8">
        <w:rPr>
          <w:b/>
        </w:rPr>
        <w:t xml:space="preserve"> </w:t>
      </w:r>
      <w:r w:rsidRPr="00274BA8">
        <w:t>chars as text</w:t>
      </w:r>
      <w:r w:rsidR="00485869" w:rsidRPr="00274BA8">
        <w:t xml:space="preserve">(xxx=minimum length, </w:t>
      </w:r>
      <w:proofErr w:type="spellStart"/>
      <w:r w:rsidR="00485869" w:rsidRPr="00274BA8">
        <w:t>yyy</w:t>
      </w:r>
      <w:proofErr w:type="spellEnd"/>
      <w:r w:rsidR="00485869" w:rsidRPr="00274BA8">
        <w:t>=maximum length)</w:t>
      </w:r>
      <w:r w:rsidRPr="00274BA8">
        <w:t xml:space="preserve">. </w:t>
      </w:r>
      <w:r w:rsidR="00485869" w:rsidRPr="00274BA8">
        <w:t xml:space="preserve">“LENGTH_PREFIXED_TEXT X of xxx or </w:t>
      </w:r>
      <w:proofErr w:type="spellStart"/>
      <w:r w:rsidR="00485869" w:rsidRPr="00274BA8">
        <w:t>yyy</w:t>
      </w:r>
      <w:proofErr w:type="spellEnd"/>
      <w:r w:rsidR="00485869" w:rsidRPr="00274BA8">
        <w:t xml:space="preserve"> bytes”, this means that the first 2 bytes are the </w:t>
      </w:r>
      <w:r w:rsidR="00485869" w:rsidRPr="00274BA8">
        <w:rPr>
          <w:b/>
        </w:rPr>
        <w:t>length</w:t>
      </w:r>
      <w:r w:rsidR="00485869" w:rsidRPr="00274BA8">
        <w:t xml:space="preserve"> of the field and then follows </w:t>
      </w:r>
      <w:r w:rsidR="00485869" w:rsidRPr="00274BA8">
        <w:rPr>
          <w:b/>
        </w:rPr>
        <w:t xml:space="preserve">length </w:t>
      </w:r>
      <w:r w:rsidR="00485869" w:rsidRPr="00274BA8">
        <w:t xml:space="preserve">chars as text(allowed lengths: xxx or </w:t>
      </w:r>
      <w:proofErr w:type="spellStart"/>
      <w:r w:rsidR="00485869" w:rsidRPr="00274BA8">
        <w:t>yyy</w:t>
      </w:r>
      <w:proofErr w:type="spellEnd"/>
      <w:r w:rsidR="00485869" w:rsidRPr="00274BA8">
        <w:t>, other</w:t>
      </w:r>
      <w:r w:rsidR="00E55579" w:rsidRPr="00274BA8">
        <w:t>s</w:t>
      </w:r>
      <w:r w:rsidR="00485869" w:rsidRPr="00274BA8">
        <w:t xml:space="preserve"> not allowed). </w:t>
      </w:r>
      <w:r w:rsidRPr="00274BA8">
        <w:t>Example:</w:t>
      </w:r>
    </w:p>
    <w:p w:rsidR="00C87626" w:rsidRPr="00274BA8" w:rsidRDefault="00C87626" w:rsidP="00C87626">
      <w:pPr>
        <w:pStyle w:val="Paragrafoelenco"/>
        <w:numPr>
          <w:ilvl w:val="0"/>
          <w:numId w:val="10"/>
        </w:numPr>
      </w:pPr>
      <w:r w:rsidRPr="00274BA8">
        <w:t>0500 616263646465</w:t>
      </w:r>
      <w:r w:rsidR="001936B7" w:rsidRPr="00274BA8">
        <w:t>: t</w:t>
      </w:r>
      <w:r w:rsidRPr="00274BA8">
        <w:t>his is a text of 5 chars with value “</w:t>
      </w:r>
      <w:proofErr w:type="spellStart"/>
      <w:r w:rsidRPr="00274BA8">
        <w:t>abcde</w:t>
      </w:r>
      <w:proofErr w:type="spellEnd"/>
      <w:r w:rsidRPr="00274BA8">
        <w:t>”</w:t>
      </w:r>
      <w:r w:rsidR="001936B7" w:rsidRPr="00274BA8">
        <w:t>;</w:t>
      </w:r>
    </w:p>
    <w:p w:rsidR="001936B7" w:rsidRPr="00274BA8" w:rsidRDefault="001936B7" w:rsidP="001936B7">
      <w:pPr>
        <w:pStyle w:val="Paragrafoelenco"/>
        <w:numPr>
          <w:ilvl w:val="0"/>
          <w:numId w:val="10"/>
        </w:numPr>
      </w:pPr>
      <w:r w:rsidRPr="00274BA8">
        <w:t>0000: this is an empty text;</w:t>
      </w:r>
    </w:p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Default="00FC4B54" w:rsidP="00C87626"/>
    <w:p w:rsidR="00FC4B54" w:rsidRPr="00FC4B54" w:rsidRDefault="00FC4B54" w:rsidP="00C87626"/>
    <w:p w:rsidR="00D32C84" w:rsidRDefault="007B034A">
      <w:pPr>
        <w:rPr>
          <w:b/>
          <w:bCs/>
          <w:color w:val="365F91" w:themeColor="accent1" w:themeShade="BF"/>
          <w:sz w:val="28"/>
          <w:szCs w:val="28"/>
        </w:rPr>
      </w:pPr>
      <w:r w:rsidRPr="007B034A">
        <w:rPr>
          <w:b/>
          <w:sz w:val="44"/>
          <w:szCs w:val="44"/>
          <w:u w:val="single"/>
        </w:rPr>
        <w:t>IMPORTANT</w:t>
      </w:r>
      <w:r w:rsidRPr="007B034A">
        <w:rPr>
          <w:b/>
          <w:sz w:val="44"/>
          <w:szCs w:val="44"/>
        </w:rPr>
        <w:t>: protocol 1.05 and 1.1 commands versions are draft and subjected to any change</w:t>
      </w:r>
    </w:p>
    <w:p w:rsidR="00821C4B" w:rsidRPr="00F33600" w:rsidRDefault="00821C4B" w:rsidP="00D32C84">
      <w:pPr>
        <w:pStyle w:val="Titolo1"/>
      </w:pPr>
      <w:bookmarkStart w:id="506" w:name="_Toc510106540"/>
      <w:r w:rsidRPr="00F33600">
        <w:t>LIST OF COMMANDS AND DESCRIPTION</w:t>
      </w:r>
      <w:bookmarkEnd w:id="506"/>
    </w:p>
    <w:p w:rsidR="00121C69" w:rsidRPr="00F33600" w:rsidRDefault="00121C69" w:rsidP="00121C69">
      <w:pPr>
        <w:pStyle w:val="Titolo2"/>
      </w:pPr>
      <w:bookmarkStart w:id="507" w:name="_Toc510106541"/>
      <w:r>
        <w:t xml:space="preserve">04H: </w:t>
      </w:r>
      <w:r w:rsidRPr="00F33600">
        <w:t>Get</w:t>
      </w:r>
      <w:r w:rsidR="00A62462" w:rsidRPr="00F33600">
        <w:t xml:space="preserve"> parameters</w:t>
      </w:r>
      <w:r w:rsidRPr="00F33600">
        <w:t xml:space="preserve"> family values</w:t>
      </w:r>
      <w:bookmarkEnd w:id="507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Default="00975689" w:rsidP="004C2BD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</w:t>
            </w:r>
            <w:r w:rsidR="00A15E1D">
              <w:t xml:space="preserve">  </w:t>
            </w:r>
            <w:r>
              <w:t xml:space="preserve"> </w:t>
            </w:r>
            <w:r w:rsidR="00A15E1D">
              <w:t xml:space="preserve">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1.1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V3.01.XX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975689" w:rsidRDefault="00AC3B9D" w:rsidP="004C2BD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975689" w:rsidRDefault="00AC3B9D" w:rsidP="004C2BDF">
            <w:pPr>
              <w:pStyle w:val="Nessunaspaziatura"/>
            </w:pPr>
            <w:r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AC3B9D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AC3B9D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>Command 04h. Message length: 7 bytes.</w:t>
      </w:r>
    </w:p>
    <w:p w:rsidR="00121C69" w:rsidRPr="00F33600" w:rsidRDefault="00121C69" w:rsidP="00121C69">
      <w:pPr>
        <w:pStyle w:val="Nessunaspaziatura"/>
      </w:pPr>
      <w:r w:rsidRPr="00F33600">
        <w:t>• Operator Password (4 bytes)</w:t>
      </w:r>
    </w:p>
    <w:p w:rsidR="00121C69" w:rsidRPr="00F33600" w:rsidRDefault="00121C69" w:rsidP="00121C69">
      <w:pPr>
        <w:pStyle w:val="Nessunaspaziatura"/>
      </w:pPr>
      <w:r w:rsidRPr="00F33600">
        <w:t xml:space="preserve">• Number of the parameters family </w:t>
      </w:r>
      <w:r w:rsidR="007F6F01">
        <w:t xml:space="preserve">to </w:t>
      </w:r>
      <w:r w:rsidRPr="00F33600">
        <w:t>read(2 bytes)</w:t>
      </w:r>
    </w:p>
    <w:p w:rsidR="00121C69" w:rsidRPr="00F33600" w:rsidRDefault="00121C69" w:rsidP="00121C69">
      <w:pPr>
        <w:pStyle w:val="Nessunaspaziatura"/>
      </w:pPr>
      <w:r w:rsidRPr="00F33600">
        <w:t xml:space="preserve">Answer: 04h. Message Length: 4+size of </w:t>
      </w:r>
      <w:r w:rsidR="006A49F9">
        <w:t>“</w:t>
      </w:r>
      <w:r w:rsidR="006A49F9" w:rsidRPr="00F33600">
        <w:t>Values of the parameters family</w:t>
      </w:r>
      <w:r w:rsidR="006A49F9">
        <w:t>” field</w:t>
      </w:r>
      <w:r w:rsidRPr="00F33600">
        <w:t>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Pr="00F33600" w:rsidRDefault="00121C69" w:rsidP="00121C69">
      <w:pPr>
        <w:pStyle w:val="Nessunaspaziatura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Nessunaspaziatura"/>
      </w:pPr>
      <w:r w:rsidRPr="00F33600">
        <w:t>• Values of the parameters family (X bytes)</w:t>
      </w:r>
    </w:p>
    <w:p w:rsidR="00121C69" w:rsidRPr="00F33600" w:rsidRDefault="00121C69" w:rsidP="00121C69">
      <w:pPr>
        <w:pStyle w:val="Nessunaspaziatura"/>
      </w:pPr>
      <w:r w:rsidRPr="00F33600">
        <w:t>See appendix A1 for parameter</w:t>
      </w:r>
      <w:r w:rsidR="00CD26CE">
        <w:t>s</w:t>
      </w:r>
      <w:r w:rsidRPr="00F33600">
        <w:t xml:space="preserve"> famil</w:t>
      </w:r>
      <w:r w:rsidR="00CD26CE">
        <w:t>ies</w:t>
      </w:r>
      <w:r w:rsidRPr="00F33600">
        <w:t xml:space="preserve"> list.</w:t>
      </w:r>
    </w:p>
    <w:p w:rsidR="00121C69" w:rsidRPr="00F33600" w:rsidRDefault="00121C69" w:rsidP="00121C69">
      <w:pPr>
        <w:pStyle w:val="Titolo2"/>
      </w:pPr>
      <w:bookmarkStart w:id="508" w:name="_Toc510106542"/>
      <w:r>
        <w:t xml:space="preserve">05H: </w:t>
      </w:r>
      <w:r w:rsidRPr="00F33600">
        <w:t>Set</w:t>
      </w:r>
      <w:r w:rsidR="00A62462" w:rsidRPr="00F33600">
        <w:t xml:space="preserve"> parameters</w:t>
      </w:r>
      <w:r w:rsidRPr="00F33600">
        <w:t xml:space="preserve"> family values</w:t>
      </w:r>
      <w:bookmarkEnd w:id="50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Default="00975689" w:rsidP="004C2BD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</w:t>
            </w:r>
            <w:r w:rsidR="00A15E1D">
              <w:t xml:space="preserve">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1.1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V3.01.XX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N</w:t>
            </w:r>
            <w:r w:rsidR="00D825CB">
              <w:t>/</w:t>
            </w:r>
            <w:r>
              <w:t>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N</w:t>
            </w:r>
            <w:r w:rsidR="00D825CB">
              <w:t>/</w:t>
            </w:r>
            <w:r>
              <w:t>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 xml:space="preserve">Command 05h. Message length: 7+size of </w:t>
      </w:r>
      <w:r w:rsidR="004C623E">
        <w:t>“</w:t>
      </w:r>
      <w:r w:rsidR="004C623E" w:rsidRPr="00F33600">
        <w:t>Values of the parameters family to write</w:t>
      </w:r>
      <w:r w:rsidR="004C623E">
        <w:t>” field</w:t>
      </w:r>
      <w:r w:rsidRPr="00F33600">
        <w:t>.</w:t>
      </w:r>
    </w:p>
    <w:p w:rsidR="00121C69" w:rsidRPr="00F33600" w:rsidRDefault="00121C69" w:rsidP="00121C69">
      <w:pPr>
        <w:pStyle w:val="Nessunaspaziatura"/>
      </w:pPr>
      <w:r w:rsidRPr="00F33600">
        <w:t>• Operator Password (4 bytes)</w:t>
      </w:r>
    </w:p>
    <w:p w:rsidR="00121C69" w:rsidRPr="00F33600" w:rsidRDefault="00121C69" w:rsidP="00121C69">
      <w:pPr>
        <w:pStyle w:val="Nessunaspaziatura"/>
      </w:pPr>
      <w:r w:rsidRPr="00F33600">
        <w:t>• Number of the parameters family to write(2 bytes)</w:t>
      </w:r>
    </w:p>
    <w:p w:rsidR="00121C69" w:rsidRPr="00F33600" w:rsidRDefault="00121C69" w:rsidP="00121C69">
      <w:pPr>
        <w:pStyle w:val="Nessunaspaziatura"/>
      </w:pPr>
      <w:r w:rsidRPr="00F33600">
        <w:t>• Values of the parameters family to write(X bytes)</w:t>
      </w:r>
    </w:p>
    <w:p w:rsidR="00121C69" w:rsidRPr="00F33600" w:rsidRDefault="00121C69" w:rsidP="00121C69">
      <w:pPr>
        <w:pStyle w:val="Nessunaspaziatura"/>
      </w:pPr>
      <w:r w:rsidRPr="00F33600">
        <w:t>Answer: 05h. Message Length: 4 byte.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Pr="00F33600" w:rsidRDefault="00121C69" w:rsidP="00121C69">
      <w:pPr>
        <w:pStyle w:val="Nessunaspaziatura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Nessunaspaziatura"/>
      </w:pPr>
      <w:r w:rsidRPr="00F33600">
        <w:t>See appendix A1 for parameter</w:t>
      </w:r>
      <w:r w:rsidR="00CD26CE">
        <w:t>s</w:t>
      </w:r>
      <w:r w:rsidRPr="00F33600">
        <w:t xml:space="preserve"> famil</w:t>
      </w:r>
      <w:r w:rsidR="00CD26CE">
        <w:t>ies</w:t>
      </w:r>
      <w:r w:rsidRPr="00F33600">
        <w:t xml:space="preserve"> list.</w:t>
      </w:r>
    </w:p>
    <w:p w:rsidR="00121C69" w:rsidRPr="00F33600" w:rsidRDefault="00121C69" w:rsidP="00121C69">
      <w:pPr>
        <w:pStyle w:val="Titolo2"/>
      </w:pPr>
      <w:bookmarkStart w:id="509" w:name="_Toc510106543"/>
      <w:r>
        <w:t xml:space="preserve">09H: </w:t>
      </w:r>
      <w:r w:rsidRPr="00F33600">
        <w:t>Get</w:t>
      </w:r>
      <w:r w:rsidR="00A62462" w:rsidRPr="00F33600">
        <w:t xml:space="preserve"> parameters</w:t>
      </w:r>
      <w:r w:rsidRPr="00F33600">
        <w:t xml:space="preserve"> family row values</w:t>
      </w:r>
      <w:bookmarkEnd w:id="50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Default="00975689" w:rsidP="004C2BD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</w:t>
            </w:r>
            <w:r w:rsidR="00A15E1D">
              <w:t xml:space="preserve">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1.1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V3.01.XX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>Command 09h. Message length: 9 bytes.</w:t>
      </w:r>
    </w:p>
    <w:p w:rsidR="00121C69" w:rsidRPr="00F33600" w:rsidRDefault="00121C69" w:rsidP="00121C69">
      <w:pPr>
        <w:pStyle w:val="Nessunaspaziatura"/>
      </w:pPr>
      <w:r w:rsidRPr="00F33600">
        <w:t>• Operator Password (4 bytes)</w:t>
      </w:r>
    </w:p>
    <w:p w:rsidR="00121C69" w:rsidRPr="00F33600" w:rsidRDefault="00121C69" w:rsidP="00121C69">
      <w:pPr>
        <w:pStyle w:val="Nessunaspaziatura"/>
      </w:pPr>
      <w:r w:rsidRPr="00F33600">
        <w:t xml:space="preserve">• Number of the parameters family </w:t>
      </w:r>
      <w:r w:rsidR="00950ED8">
        <w:t xml:space="preserve">to </w:t>
      </w:r>
      <w:r w:rsidRPr="00F33600">
        <w:t>read (2 bytes)</w:t>
      </w:r>
    </w:p>
    <w:p w:rsidR="00121C69" w:rsidRPr="00F33600" w:rsidRDefault="00121C69" w:rsidP="00121C69">
      <w:pPr>
        <w:pStyle w:val="Nessunaspaziatura"/>
      </w:pPr>
      <w:r w:rsidRPr="00F33600">
        <w:t>• Number of the row to read (2 bytes)</w:t>
      </w:r>
    </w:p>
    <w:p w:rsidR="00121C69" w:rsidRPr="00F33600" w:rsidRDefault="00121C69" w:rsidP="00121C69">
      <w:pPr>
        <w:pStyle w:val="Nessunaspaziatura"/>
      </w:pPr>
      <w:r w:rsidRPr="00F33600">
        <w:t xml:space="preserve">Answer: 09h. Message Length: 4+size of </w:t>
      </w:r>
      <w:r w:rsidR="00F21010">
        <w:t>“</w:t>
      </w:r>
      <w:r w:rsidR="00F21010" w:rsidRPr="00F33600">
        <w:t>Values of the parameters family row</w:t>
      </w:r>
      <w:r w:rsidR="00F21010">
        <w:t>” field</w:t>
      </w:r>
      <w:r w:rsidRPr="00F33600">
        <w:t>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Pr="00F33600" w:rsidRDefault="00121C69" w:rsidP="00121C69">
      <w:pPr>
        <w:pStyle w:val="Nessunaspaziatura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Nessunaspaziatura"/>
      </w:pPr>
      <w:r w:rsidRPr="00F33600">
        <w:t>• Values of the parameters family row (X bytes)</w:t>
      </w:r>
    </w:p>
    <w:p w:rsidR="00121C69" w:rsidRPr="00F33600" w:rsidRDefault="00121C69" w:rsidP="00121C69">
      <w:pPr>
        <w:pStyle w:val="Nessunaspaziatura"/>
      </w:pPr>
      <w:r w:rsidRPr="00F33600">
        <w:t>See appendix A2 for parameter</w:t>
      </w:r>
      <w:r w:rsidR="00C91255">
        <w:t>s</w:t>
      </w:r>
      <w:r w:rsidRPr="00F33600">
        <w:t xml:space="preserve"> famil</w:t>
      </w:r>
      <w:r w:rsidR="00C91255">
        <w:t>ies</w:t>
      </w:r>
      <w:r w:rsidRPr="00F33600">
        <w:t xml:space="preserve"> list.</w:t>
      </w:r>
    </w:p>
    <w:p w:rsidR="00121C69" w:rsidRPr="00F33600" w:rsidRDefault="00121C69" w:rsidP="00121C69">
      <w:pPr>
        <w:pStyle w:val="Titolo2"/>
      </w:pPr>
      <w:bookmarkStart w:id="510" w:name="_Toc510106544"/>
      <w:r>
        <w:t xml:space="preserve">0AH: </w:t>
      </w:r>
      <w:r w:rsidRPr="00F33600">
        <w:t>Set</w:t>
      </w:r>
      <w:r w:rsidR="00A62462" w:rsidRPr="00F33600">
        <w:t xml:space="preserve"> parameters</w:t>
      </w:r>
      <w:r w:rsidRPr="00F33600">
        <w:t xml:space="preserve"> family row values</w:t>
      </w:r>
      <w:bookmarkEnd w:id="51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Default="00975689" w:rsidP="004C2BD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</w:t>
            </w:r>
            <w:r w:rsidR="00A15E1D">
              <w:t xml:space="preserve">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1.1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V3.01.XX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975689" w:rsidRDefault="00D825CB" w:rsidP="00B56FF4">
            <w:pPr>
              <w:pStyle w:val="Nessunaspaziatura"/>
              <w:jc w:val="both"/>
            </w:pPr>
            <w:r>
              <w:t>N/A</w:t>
            </w:r>
          </w:p>
        </w:tc>
        <w:tc>
          <w:tcPr>
            <w:tcW w:w="625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>Command 0</w:t>
      </w:r>
      <w:r>
        <w:t>A</w:t>
      </w:r>
      <w:r w:rsidRPr="00F33600">
        <w:t xml:space="preserve">h. Message length: 7+size of </w:t>
      </w:r>
      <w:r w:rsidR="00F21010">
        <w:t>“</w:t>
      </w:r>
      <w:r w:rsidR="00F21010" w:rsidRPr="00F33600">
        <w:t>Values of the parameters family row to write</w:t>
      </w:r>
      <w:r w:rsidR="00F21010">
        <w:t>” field</w:t>
      </w:r>
      <w:r w:rsidRPr="00F33600">
        <w:t>.</w:t>
      </w:r>
    </w:p>
    <w:p w:rsidR="00121C69" w:rsidRPr="00F33600" w:rsidRDefault="00121C69" w:rsidP="00121C69">
      <w:pPr>
        <w:pStyle w:val="Nessunaspaziatura"/>
      </w:pPr>
      <w:r w:rsidRPr="00F33600">
        <w:t>• Operator Password (4 bytes)</w:t>
      </w:r>
    </w:p>
    <w:p w:rsidR="00121C69" w:rsidRPr="00F33600" w:rsidRDefault="00121C69" w:rsidP="00121C69">
      <w:pPr>
        <w:pStyle w:val="Nessunaspaziatura"/>
      </w:pPr>
      <w:r w:rsidRPr="00F33600">
        <w:t>• Number of the parameters family to write (2 bytes)</w:t>
      </w:r>
    </w:p>
    <w:p w:rsidR="00121C69" w:rsidRPr="00F33600" w:rsidRDefault="00121C69" w:rsidP="00121C69">
      <w:pPr>
        <w:pStyle w:val="Nessunaspaziatura"/>
      </w:pPr>
      <w:r w:rsidRPr="00F33600">
        <w:t>• Number of the row to write (2 bytes)</w:t>
      </w:r>
    </w:p>
    <w:p w:rsidR="00121C69" w:rsidRPr="00F33600" w:rsidRDefault="00121C69" w:rsidP="00121C69">
      <w:pPr>
        <w:pStyle w:val="Nessunaspaziatura"/>
      </w:pPr>
      <w:r w:rsidRPr="00F33600">
        <w:t>• Values of the parameters family row to write(X bytes)</w:t>
      </w:r>
    </w:p>
    <w:p w:rsidR="00121C69" w:rsidRPr="00F33600" w:rsidRDefault="00121C69" w:rsidP="00121C69">
      <w:pPr>
        <w:pStyle w:val="Nessunaspaziatura"/>
      </w:pPr>
      <w:r w:rsidRPr="00F33600">
        <w:t>Answer: 0ah. Message Length: 4 bytes.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Pr="00F33600" w:rsidRDefault="00121C69" w:rsidP="00121C69">
      <w:pPr>
        <w:pStyle w:val="Nessunaspaziatura"/>
      </w:pPr>
      <w:r w:rsidRPr="00F33600">
        <w:t>• Serial number of the operator (1 byte) 1 ... 99</w:t>
      </w:r>
    </w:p>
    <w:p w:rsidR="00121C69" w:rsidRPr="00F33600" w:rsidRDefault="00121C69" w:rsidP="00121C69">
      <w:pPr>
        <w:pStyle w:val="Nessunaspaziatura"/>
      </w:pPr>
      <w:r w:rsidRPr="00F33600">
        <w:t>See appendix A2 for parameter</w:t>
      </w:r>
      <w:r w:rsidR="00C91255">
        <w:t>s</w:t>
      </w:r>
      <w:r w:rsidRPr="00F33600">
        <w:t xml:space="preserve"> famil</w:t>
      </w:r>
      <w:r w:rsidR="00C91255">
        <w:t>ies</w:t>
      </w:r>
      <w:r w:rsidRPr="00F33600">
        <w:t xml:space="preserve"> list.</w:t>
      </w:r>
    </w:p>
    <w:p w:rsidR="00121C69" w:rsidRPr="00F33600" w:rsidRDefault="00121C69" w:rsidP="00121C69">
      <w:pPr>
        <w:pStyle w:val="Titolo2"/>
      </w:pPr>
      <w:bookmarkStart w:id="511" w:name="_Toc510106545"/>
      <w:r>
        <w:t xml:space="preserve">13H: </w:t>
      </w:r>
      <w:r w:rsidRPr="00F33600">
        <w:t>Beep</w:t>
      </w:r>
      <w:bookmarkEnd w:id="51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Default="00975689" w:rsidP="004C2BD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</w:t>
            </w:r>
            <w:r w:rsidR="00A15E1D">
              <w:t xml:space="preserve">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1.1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V3.01.XX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</w:tbl>
    <w:p w:rsidR="00121C69" w:rsidRPr="00681D40" w:rsidRDefault="00121C69" w:rsidP="00121C69">
      <w:pPr>
        <w:pStyle w:val="Nessunaspaziatura"/>
      </w:pPr>
      <w:r w:rsidRPr="00D32C84">
        <w:t xml:space="preserve">Command: 13H. </w:t>
      </w:r>
      <w:r w:rsidRPr="00681D40">
        <w:t>Message length: 5 bytes.</w:t>
      </w:r>
    </w:p>
    <w:p w:rsidR="00121C69" w:rsidRPr="00681D40" w:rsidRDefault="00121C69" w:rsidP="00121C69">
      <w:pPr>
        <w:pStyle w:val="Nessunaspaziatura"/>
      </w:pPr>
      <w:r w:rsidRPr="00681D40">
        <w:t>• Operator Password (4 bytes)</w:t>
      </w:r>
    </w:p>
    <w:p w:rsidR="00121C69" w:rsidRPr="00681D40" w:rsidRDefault="00121C69" w:rsidP="00121C69">
      <w:pPr>
        <w:pStyle w:val="Nessunaspaziatura"/>
      </w:pPr>
      <w:r w:rsidRPr="00681D40">
        <w:t>Answer: 13H. Message Length: 4 bytes.</w:t>
      </w:r>
    </w:p>
    <w:p w:rsidR="00121C69" w:rsidRPr="00681D40" w:rsidRDefault="00121C69" w:rsidP="00121C69">
      <w:pPr>
        <w:pStyle w:val="Nessunaspaziatura"/>
      </w:pPr>
      <w:r w:rsidRPr="00681D40">
        <w:t>• Error code (2 bytes)</w:t>
      </w:r>
    </w:p>
    <w:p w:rsidR="00121C69" w:rsidRPr="00681D40" w:rsidRDefault="00121C69" w:rsidP="00121C69">
      <w:pPr>
        <w:pStyle w:val="Nessunaspaziatura"/>
      </w:pPr>
      <w:r w:rsidRPr="00681D40">
        <w:t>• Serial number of the operator (1 byte) 1 ... 99</w:t>
      </w:r>
    </w:p>
    <w:p w:rsidR="00121C69" w:rsidRPr="00F33600" w:rsidRDefault="00121C69" w:rsidP="00121C69">
      <w:pPr>
        <w:pStyle w:val="Titolo2"/>
      </w:pPr>
      <w:bookmarkStart w:id="512" w:name="_Toc510106546"/>
      <w:r>
        <w:t xml:space="preserve">16H: </w:t>
      </w:r>
      <w:r w:rsidRPr="00F33600">
        <w:t>Technological reset</w:t>
      </w:r>
      <w:bookmarkEnd w:id="51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RPr="005F5304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Pr="005F5304" w:rsidRDefault="00975689" w:rsidP="004C2BDF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</w:t>
            </w:r>
            <w:r w:rsidR="00A15E1D" w:rsidRPr="005F5304">
              <w:t xml:space="preserve">  </w:t>
            </w:r>
            <w:r w:rsidRPr="005F5304">
              <w:t xml:space="preserve"> </w:t>
            </w:r>
            <w:r w:rsidR="00A15E1D" w:rsidRPr="005F5304">
              <w:t xml:space="preserve">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Pr="005F5304" w:rsidRDefault="00975689" w:rsidP="004C2BDF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Pr="005F5304" w:rsidRDefault="00975689" w:rsidP="004C2BDF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Pr="005F5304" w:rsidRDefault="00975689" w:rsidP="004C2BDF">
            <w:pPr>
              <w:pStyle w:val="Nessunaspaziatura"/>
            </w:pPr>
            <w:r w:rsidRPr="005F5304">
              <w:t>1.1</w:t>
            </w:r>
          </w:p>
        </w:tc>
      </w:tr>
      <w:tr w:rsidR="00975689" w:rsidRPr="005F5304" w:rsidTr="004C2BDF">
        <w:tc>
          <w:tcPr>
            <w:tcW w:w="1951" w:type="dxa"/>
            <w:shd w:val="pct25" w:color="auto" w:fill="auto"/>
          </w:tcPr>
          <w:p w:rsidR="00975689" w:rsidRPr="005F5304" w:rsidRDefault="00975689" w:rsidP="004C2BDF">
            <w:pPr>
              <w:pStyle w:val="Nessunaspaziatura"/>
            </w:pPr>
            <w:r w:rsidRPr="005F5304">
              <w:t>Q3X</w:t>
            </w:r>
            <w:r w:rsidR="002E6DF8" w:rsidRPr="005F5304">
              <w:t>-</w:t>
            </w:r>
            <w:r w:rsidRPr="005F5304">
              <w:rPr>
                <w:lang w:val="ru-RU"/>
              </w:rPr>
              <w:t>Ф</w:t>
            </w:r>
            <w:r w:rsidRPr="005F5304">
              <w:t xml:space="preserve"> </w:t>
            </w:r>
            <w:r w:rsidR="004C2BDF" w:rsidRPr="005F5304">
              <w:t>V3.01.XX</w:t>
            </w:r>
          </w:p>
        </w:tc>
        <w:tc>
          <w:tcPr>
            <w:tcW w:w="731" w:type="dxa"/>
          </w:tcPr>
          <w:p w:rsidR="00975689" w:rsidRPr="005F5304" w:rsidRDefault="00975689" w:rsidP="004C2BDF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975689" w:rsidRPr="005F5304" w:rsidRDefault="00D825CB" w:rsidP="004C2BDF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975689" w:rsidRPr="005F5304" w:rsidRDefault="00D825CB" w:rsidP="004C2BDF">
            <w:pPr>
              <w:pStyle w:val="Nessunaspaziatura"/>
            </w:pPr>
            <w:r w:rsidRPr="005F5304"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</w:tbl>
    <w:p w:rsidR="00121C69" w:rsidRPr="00681D40" w:rsidRDefault="00121C69" w:rsidP="00121C69">
      <w:pPr>
        <w:pStyle w:val="Nessunaspaziatura"/>
      </w:pPr>
      <w:r w:rsidRPr="00681D40">
        <w:t>Command: 16H. Message length: 5 byte.</w:t>
      </w:r>
    </w:p>
    <w:p w:rsidR="00121C69" w:rsidRPr="00681D40" w:rsidRDefault="00121C69" w:rsidP="00121C69">
      <w:pPr>
        <w:pStyle w:val="Nessunaspaziatura"/>
      </w:pPr>
      <w:r w:rsidRPr="00681D40">
        <w:t>• Operator Password (4 bytes)</w:t>
      </w:r>
    </w:p>
    <w:p w:rsidR="00121C69" w:rsidRPr="00681D40" w:rsidRDefault="00121C69" w:rsidP="00121C69">
      <w:pPr>
        <w:pStyle w:val="Nessunaspaziatura"/>
      </w:pPr>
      <w:r w:rsidRPr="00681D40">
        <w:t>Answer: 16H. Message length: 3 bytes.</w:t>
      </w:r>
    </w:p>
    <w:p w:rsidR="00121C69" w:rsidRPr="00681D40" w:rsidRDefault="00121C69" w:rsidP="00121C69">
      <w:pPr>
        <w:pStyle w:val="Nessunaspaziatura"/>
      </w:pPr>
      <w:r w:rsidRPr="00681D40">
        <w:t>• Error code (2 bytes)</w:t>
      </w:r>
    </w:p>
    <w:p w:rsidR="00121C69" w:rsidRPr="00F33600" w:rsidRDefault="00121C69" w:rsidP="00121C69">
      <w:pPr>
        <w:pStyle w:val="Titolo2"/>
      </w:pPr>
      <w:bookmarkStart w:id="513" w:name="_Toc510106547"/>
      <w:r>
        <w:t xml:space="preserve">1DH: </w:t>
      </w:r>
      <w:r w:rsidRPr="00F33600">
        <w:t>Registration and re-registration</w:t>
      </w:r>
      <w:bookmarkEnd w:id="51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Default="00975689" w:rsidP="004C2BD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</w:t>
            </w:r>
            <w:r w:rsidR="00A15E1D">
              <w:t xml:space="preserve">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1.1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V3.01.XX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-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-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>Command: 1dH. Message length: 649 bytes.</w:t>
      </w:r>
    </w:p>
    <w:p w:rsidR="00121C69" w:rsidRPr="00F33600" w:rsidRDefault="00121C69" w:rsidP="00121C69">
      <w:pPr>
        <w:pStyle w:val="Nessunaspaziatura"/>
      </w:pPr>
      <w:r w:rsidRPr="00F33600">
        <w:t>• Operator Password (4 bytes)</w:t>
      </w:r>
    </w:p>
    <w:p w:rsidR="00121C69" w:rsidRPr="00F33600" w:rsidRDefault="00121C69" w:rsidP="00121C69">
      <w:pPr>
        <w:pStyle w:val="Nessunaspaziatura"/>
      </w:pPr>
      <w:r w:rsidRPr="00F33600">
        <w:t>• REGISTRATION TYPE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22FEE">
        <w:rPr>
          <w:lang w:val="ru-RU" w:eastAsia="it-IT"/>
        </w:rPr>
        <w:t>0~</w:t>
      </w:r>
      <w:r w:rsidRPr="00F33600">
        <w:rPr>
          <w:lang w:val="ru-RU" w:eastAsia="it-IT"/>
        </w:rPr>
        <w:t>ПЕРВАЯ</w:t>
      </w:r>
      <w:r w:rsidRPr="00F22FEE">
        <w:rPr>
          <w:lang w:val="ru-RU" w:eastAsia="it-IT"/>
        </w:rPr>
        <w:t xml:space="preserve"> </w:t>
      </w:r>
      <w:r w:rsidRPr="00F33600">
        <w:rPr>
          <w:lang w:val="ru-RU" w:eastAsia="it-IT"/>
        </w:rPr>
        <w:t>РЕГИСТРАЦИЯ</w:t>
      </w:r>
      <w:r w:rsidRPr="00F22FEE">
        <w:rPr>
          <w:lang w:val="ru-RU" w:eastAsia="it-IT"/>
        </w:rPr>
        <w:t xml:space="preserve"> </w:t>
      </w:r>
      <w:r w:rsidRPr="00F33600">
        <w:rPr>
          <w:lang w:val="ru-RU" w:eastAsia="it-IT"/>
        </w:rPr>
        <w:t>ККТ</w:t>
      </w:r>
      <w:r w:rsidRPr="00F22FEE">
        <w:rPr>
          <w:lang w:val="ru-RU" w:eastAsia="it-IT"/>
        </w:rPr>
        <w:br/>
        <w:t>1~</w:t>
      </w:r>
      <w:r w:rsidRPr="00F33600">
        <w:rPr>
          <w:lang w:val="ru-RU" w:eastAsia="it-IT"/>
        </w:rPr>
        <w:t>ИЗМ</w:t>
      </w:r>
      <w:r w:rsidRPr="00F22FEE">
        <w:rPr>
          <w:lang w:val="ru-RU" w:eastAsia="it-IT"/>
        </w:rPr>
        <w:t xml:space="preserve">. </w:t>
      </w:r>
      <w:r w:rsidRPr="00F33600">
        <w:rPr>
          <w:lang w:val="ru-RU" w:eastAsia="it-IT"/>
        </w:rPr>
        <w:t>ПАРАМ. ККТ С ЗАМЕНОЙ ФН</w:t>
      </w:r>
      <w:r w:rsidRPr="00F33600">
        <w:rPr>
          <w:lang w:val="ru-RU" w:eastAsia="it-IT"/>
        </w:rPr>
        <w:br/>
        <w:t>2~ИЗМ. ПАРАМ</w:t>
      </w:r>
      <w:r w:rsidRPr="00F33600">
        <w:rPr>
          <w:lang w:eastAsia="it-IT"/>
        </w:rPr>
        <w:t xml:space="preserve">. </w:t>
      </w:r>
      <w:r w:rsidRPr="00F33600">
        <w:rPr>
          <w:lang w:val="ru-RU" w:eastAsia="it-IT"/>
        </w:rPr>
        <w:t>ККТ</w:t>
      </w:r>
      <w:r w:rsidRPr="00F33600">
        <w:rPr>
          <w:lang w:eastAsia="it-IT"/>
        </w:rPr>
        <w:t xml:space="preserve"> </w:t>
      </w:r>
      <w:r w:rsidRPr="00F33600">
        <w:rPr>
          <w:lang w:val="ru-RU" w:eastAsia="it-IT"/>
        </w:rPr>
        <w:t>БЕЗ</w:t>
      </w:r>
      <w:r w:rsidRPr="00F33600">
        <w:rPr>
          <w:lang w:eastAsia="it-IT"/>
        </w:rPr>
        <w:t xml:space="preserve"> </w:t>
      </w:r>
      <w:r w:rsidRPr="00F33600">
        <w:rPr>
          <w:lang w:val="ru-RU" w:eastAsia="it-IT"/>
        </w:rPr>
        <w:t>ЗАМЕНЫ</w:t>
      </w:r>
      <w:r w:rsidRPr="00F33600">
        <w:rPr>
          <w:lang w:eastAsia="it-IT"/>
        </w:rPr>
        <w:t xml:space="preserve"> </w:t>
      </w:r>
      <w:r w:rsidRPr="00F33600">
        <w:rPr>
          <w:lang w:val="ru-RU" w:eastAsia="it-IT"/>
        </w:rPr>
        <w:t>ФН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REASON OF REREGISTRATION (1 byte, list)</w:t>
      </w:r>
    </w:p>
    <w:p w:rsidR="00121C69" w:rsidRPr="00F33600" w:rsidRDefault="00121C69" w:rsidP="00121C69">
      <w:pPr>
        <w:pStyle w:val="Nessunaspaziatura"/>
        <w:ind w:left="708"/>
        <w:rPr>
          <w:lang w:eastAsia="it-IT"/>
        </w:rPr>
      </w:pPr>
      <w:r w:rsidRPr="00F33600">
        <w:rPr>
          <w:lang w:val="ru-RU" w:eastAsia="it-IT"/>
        </w:rPr>
        <w:t>1~ЗАМЕНА ФН</w:t>
      </w:r>
      <w:r w:rsidRPr="00F33600">
        <w:rPr>
          <w:lang w:val="ru-RU" w:eastAsia="it-IT"/>
        </w:rPr>
        <w:br/>
        <w:t>2~ИЗМЕНЕНИЕ ИНН ОФД</w:t>
      </w:r>
      <w:r w:rsidRPr="00F33600">
        <w:rPr>
          <w:lang w:val="ru-RU" w:eastAsia="it-IT"/>
        </w:rPr>
        <w:br/>
        <w:t xml:space="preserve">3~ИЗМ. </w:t>
      </w:r>
      <w:r w:rsidRPr="00F33600">
        <w:rPr>
          <w:lang w:eastAsia="it-IT"/>
        </w:rPr>
        <w:t>СВЕД. ОБ АДР./ПОЛЬЗОВАТЕЛЕ</w:t>
      </w:r>
    </w:p>
    <w:p w:rsidR="00121C69" w:rsidRPr="00F33600" w:rsidRDefault="00121C69" w:rsidP="00121C69">
      <w:pPr>
        <w:pStyle w:val="Nessunaspaziatura"/>
      </w:pPr>
      <w:r w:rsidRPr="00F33600">
        <w:t>• PAYMENT ADDRESS (250 bytes, text)</w:t>
      </w:r>
    </w:p>
    <w:p w:rsidR="00121C69" w:rsidRPr="00F33600" w:rsidRDefault="00121C69" w:rsidP="00121C69">
      <w:pPr>
        <w:pStyle w:val="Nessunaspaziatura"/>
      </w:pPr>
      <w:r w:rsidRPr="00F33600">
        <w:t>• USER NAME (250 bytes, text)</w:t>
      </w:r>
    </w:p>
    <w:p w:rsidR="00121C69" w:rsidRDefault="00121C69" w:rsidP="00121C69">
      <w:pPr>
        <w:pStyle w:val="Nessunaspaziatura"/>
      </w:pPr>
      <w:r w:rsidRPr="00F33600">
        <w:t>• USER INN (12 bytes, text)</w:t>
      </w:r>
    </w:p>
    <w:p w:rsidR="00121C69" w:rsidRDefault="00121C69" w:rsidP="00121C69">
      <w:pPr>
        <w:pStyle w:val="Nessunaspaziatura"/>
      </w:pPr>
      <w:r w:rsidRPr="00F33600">
        <w:t>• OFD INN (12 bytes, text)</w:t>
      </w:r>
    </w:p>
    <w:p w:rsidR="00121C69" w:rsidRPr="00F33600" w:rsidRDefault="00121C69" w:rsidP="00121C69">
      <w:pPr>
        <w:pStyle w:val="Nessunaspaziatura"/>
      </w:pPr>
      <w:r w:rsidRPr="00F33600">
        <w:t>• ECR MODEL REGISTRATION NUMBER (10 bytes, text)</w:t>
      </w:r>
    </w:p>
    <w:p w:rsidR="00121C69" w:rsidRPr="00F33600" w:rsidRDefault="00121C69" w:rsidP="00121C69">
      <w:pPr>
        <w:pStyle w:val="Nessunaspaziatura"/>
      </w:pPr>
      <w:r w:rsidRPr="00F33600">
        <w:t>• REGISTRATION NUMBER (20 bytes, text)</w:t>
      </w:r>
    </w:p>
    <w:p w:rsidR="00121C69" w:rsidRPr="00F33600" w:rsidRDefault="00121C69" w:rsidP="00121C69">
      <w:pPr>
        <w:pStyle w:val="Nessunaspaziatura"/>
      </w:pPr>
      <w:r w:rsidRPr="00F33600">
        <w:t>• CASHIER (64 bytes, text)</w:t>
      </w:r>
    </w:p>
    <w:p w:rsidR="00121C69" w:rsidRPr="00F33600" w:rsidRDefault="00121C69" w:rsidP="00121C69">
      <w:pPr>
        <w:pStyle w:val="Nessunaspaziatura"/>
      </w:pPr>
      <w:r w:rsidRPr="00F33600">
        <w:t>• ENCODING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OFFLINE MODE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AUTOMATIC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SERV HUMAN SPH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STRICT ACC FORM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ECR FOR INTERNET (1 byte, text)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AUTOMATIC NUMBER (12 bytes, text)</w:t>
      </w:r>
    </w:p>
    <w:p w:rsidR="00121C69" w:rsidRPr="00F33600" w:rsidRDefault="00121C69" w:rsidP="00121C69">
      <w:pPr>
        <w:pStyle w:val="Nessunaspaziatura"/>
      </w:pPr>
      <w:r w:rsidRPr="00F33600">
        <w:t>• TRADITIONAL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LIGHT INCOME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LIGHT INCOME, NO EXPENSES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SINGLE TAX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AGRICULTURAL TAX (1 byte, list)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• PATENT TAX SYS (1 byte, text)</w:t>
      </w:r>
    </w:p>
    <w:p w:rsidR="00121C69" w:rsidRPr="00F33600" w:rsidRDefault="00121C69" w:rsidP="00121C69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121C69" w:rsidRPr="00F33600" w:rsidRDefault="00121C69" w:rsidP="00121C69">
      <w:pPr>
        <w:pStyle w:val="Nessunaspaziatura"/>
      </w:pPr>
      <w:r w:rsidRPr="00F33600">
        <w:t>Answer: 1dH. Message Length: 4 bytes.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Pr="00F33600" w:rsidRDefault="00121C69" w:rsidP="00121C69">
      <w:pPr>
        <w:pStyle w:val="Nessunaspaziatura"/>
      </w:pPr>
      <w:r w:rsidRPr="00F33600">
        <w:t>• Serial number of the operator (1 byte) 1 ... 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75689" w:rsidTr="004C2BD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75689" w:rsidRDefault="00975689" w:rsidP="004C2BD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</w:t>
            </w:r>
            <w:r w:rsidR="00A15E1D">
              <w:t xml:space="preserve">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975689" w:rsidRDefault="00975689" w:rsidP="004C2BDF">
            <w:pPr>
              <w:pStyle w:val="Nessunaspaziatura"/>
            </w:pPr>
            <w:r>
              <w:t>1.1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V3.01.XX</w:t>
            </w:r>
          </w:p>
        </w:tc>
        <w:tc>
          <w:tcPr>
            <w:tcW w:w="731" w:type="dxa"/>
          </w:tcPr>
          <w:p w:rsidR="00975689" w:rsidRDefault="00975689" w:rsidP="004C2BD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>Q3X</w:t>
            </w:r>
            <w:r w:rsidR="002E6DF8">
              <w:t>-</w:t>
            </w:r>
            <w:r w:rsidRPr="00E2718A">
              <w:rPr>
                <w:lang w:val="ru-RU"/>
              </w:rPr>
              <w:t>Ф</w:t>
            </w:r>
            <w:r>
              <w:t xml:space="preserve">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  <w:tr w:rsidR="00975689" w:rsidTr="004C2BDF">
        <w:tc>
          <w:tcPr>
            <w:tcW w:w="1951" w:type="dxa"/>
            <w:shd w:val="pct25" w:color="auto" w:fill="auto"/>
          </w:tcPr>
          <w:p w:rsidR="00975689" w:rsidRDefault="00975689" w:rsidP="004C2BDF">
            <w:pPr>
              <w:pStyle w:val="Nessunaspaziatura"/>
            </w:pPr>
            <w:r>
              <w:t xml:space="preserve">FUSION </w:t>
            </w:r>
            <w:r w:rsidR="004C2BDF">
              <w:t>V4.01.XX</w:t>
            </w:r>
          </w:p>
        </w:tc>
        <w:tc>
          <w:tcPr>
            <w:tcW w:w="731" w:type="dxa"/>
          </w:tcPr>
          <w:p w:rsidR="00975689" w:rsidRDefault="00D825CB" w:rsidP="004C2BD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975689" w:rsidRDefault="00975689" w:rsidP="004C2BDF">
            <w:pPr>
              <w:pStyle w:val="Nessunaspaziatura"/>
            </w:pPr>
            <w:r>
              <w:t>X</w:t>
            </w:r>
          </w:p>
        </w:tc>
      </w:tr>
    </w:tbl>
    <w:p w:rsidR="00121C69" w:rsidRPr="00023C92" w:rsidRDefault="00121C69" w:rsidP="00121C69">
      <w:pPr>
        <w:pStyle w:val="Nessunaspaziatura"/>
      </w:pPr>
      <w:r w:rsidRPr="00023C92">
        <w:t>Registration and re-registration</w:t>
      </w:r>
    </w:p>
    <w:p w:rsidR="00121C69" w:rsidRPr="00023C92" w:rsidRDefault="00121C69" w:rsidP="00121C69">
      <w:pPr>
        <w:pStyle w:val="Nessunaspaziatura"/>
      </w:pPr>
      <w:r w:rsidRPr="00023C92">
        <w:t xml:space="preserve">Command: 1dH. Message length: </w:t>
      </w:r>
      <w:r w:rsidR="00CB4255">
        <w:t>variable number of</w:t>
      </w:r>
      <w:r w:rsidRPr="00023C92">
        <w:t xml:space="preserve"> bytes.</w:t>
      </w:r>
    </w:p>
    <w:p w:rsidR="00121C69" w:rsidRPr="00023C92" w:rsidRDefault="00121C69" w:rsidP="00121C69">
      <w:pPr>
        <w:pStyle w:val="Nessunaspaziatura"/>
      </w:pPr>
      <w:r w:rsidRPr="00023C92">
        <w:t xml:space="preserve">• </w:t>
      </w:r>
      <w:r w:rsidR="00886B27">
        <w:t>(1)</w:t>
      </w:r>
      <w:r w:rsidRPr="00023C92">
        <w:t>Operator Password (4 bytes)</w:t>
      </w:r>
    </w:p>
    <w:p w:rsidR="005B6B0C" w:rsidRDefault="005B6B0C" w:rsidP="005B6B0C">
      <w:pPr>
        <w:pStyle w:val="Nessunaspaziatura"/>
      </w:pPr>
      <w:r w:rsidRPr="00681D40">
        <w:t xml:space="preserve">• </w:t>
      </w:r>
      <w:r w:rsidR="00886B27">
        <w:t>(2)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5B6B0C" w:rsidRDefault="005B6B0C" w:rsidP="005B6B0C">
      <w:pPr>
        <w:pStyle w:val="Nessunaspaziatura"/>
        <w:ind w:left="708"/>
      </w:pPr>
      <w:r>
        <w:t>Bit 1: print(0)/no print(1)</w:t>
      </w:r>
    </w:p>
    <w:p w:rsidR="005B6B0C" w:rsidRDefault="005B6B0C" w:rsidP="005B6B0C">
      <w:pPr>
        <w:pStyle w:val="Nessunaspaziatura"/>
        <w:ind w:left="708"/>
      </w:pPr>
      <w:r>
        <w:t>Bit 2: don’t save on file(0)/save on file(1)</w:t>
      </w:r>
    </w:p>
    <w:p w:rsidR="005B6B0C" w:rsidRPr="00681D40" w:rsidRDefault="005B6B0C" w:rsidP="005B6B0C">
      <w:pPr>
        <w:pStyle w:val="Nessunaspaziatura"/>
        <w:ind w:left="708"/>
      </w:pPr>
      <w:r>
        <w:t>Bit 0, 3..15: must be 0</w:t>
      </w:r>
    </w:p>
    <w:p w:rsidR="00E14EDA" w:rsidRPr="00274BA8" w:rsidRDefault="00E14EDA" w:rsidP="00E14EDA">
      <w:pPr>
        <w:pStyle w:val="Nessunaspaziatura"/>
      </w:pPr>
      <w:r w:rsidRPr="00274BA8">
        <w:t xml:space="preserve">• </w:t>
      </w:r>
      <w:r w:rsidR="00886B27">
        <w:t>(3)</w:t>
      </w:r>
      <w:r w:rsidRPr="00274BA8">
        <w:t>FFD VERSION NUMBER (1 byte)</w:t>
      </w:r>
    </w:p>
    <w:p w:rsidR="00E14EDA" w:rsidRPr="00602795" w:rsidRDefault="0068470A" w:rsidP="00E14EDA">
      <w:pPr>
        <w:pStyle w:val="Nessunaspaziatura"/>
        <w:ind w:firstLine="708"/>
        <w:rPr>
          <w:rPrChange w:id="514" w:author="Luca Merlin" w:date="2018-04-04T08:39:00Z">
            <w:rPr>
              <w:lang w:val="ru-RU"/>
            </w:rPr>
          </w:rPrChange>
        </w:rPr>
      </w:pPr>
      <w:r w:rsidRPr="00602795">
        <w:rPr>
          <w:rPrChange w:id="515" w:author="Luca Merlin" w:date="2018-04-04T08:39:00Z">
            <w:rPr>
              <w:lang w:val="ru-RU"/>
            </w:rPr>
          </w:rPrChange>
        </w:rPr>
        <w:t>2~1.05</w:t>
      </w:r>
    </w:p>
    <w:p w:rsidR="00E14EDA" w:rsidRPr="00602795" w:rsidRDefault="0068470A" w:rsidP="00E14EDA">
      <w:pPr>
        <w:pStyle w:val="Nessunaspaziatura"/>
        <w:ind w:firstLine="708"/>
        <w:rPr>
          <w:rPrChange w:id="516" w:author="Luca Merlin" w:date="2018-04-04T08:39:00Z">
            <w:rPr>
              <w:lang w:val="ru-RU"/>
            </w:rPr>
          </w:rPrChange>
        </w:rPr>
      </w:pPr>
      <w:r w:rsidRPr="00602795">
        <w:rPr>
          <w:rPrChange w:id="517" w:author="Luca Merlin" w:date="2018-04-04T08:39:00Z">
            <w:rPr>
              <w:lang w:val="ru-RU"/>
            </w:rPr>
          </w:rPrChange>
        </w:rPr>
        <w:t>3~1.1</w:t>
      </w:r>
    </w:p>
    <w:p w:rsidR="00121C69" w:rsidRPr="00602795" w:rsidRDefault="0068470A" w:rsidP="00121C69">
      <w:pPr>
        <w:pStyle w:val="Nessunaspaziatura"/>
        <w:rPr>
          <w:rPrChange w:id="518" w:author="Luca Merlin" w:date="2018-04-04T08:39:00Z">
            <w:rPr>
              <w:lang w:val="ru-RU"/>
            </w:rPr>
          </w:rPrChange>
        </w:rPr>
      </w:pPr>
      <w:r w:rsidRPr="00602795">
        <w:rPr>
          <w:rPrChange w:id="519" w:author="Luca Merlin" w:date="2018-04-04T08:39:00Z">
            <w:rPr>
              <w:lang w:val="ru-RU"/>
            </w:rPr>
          </w:rPrChange>
        </w:rPr>
        <w:t>• (4)</w:t>
      </w:r>
      <w:r w:rsidR="00121C69" w:rsidRPr="00274BA8">
        <w:rPr>
          <w:lang w:val="ru-RU"/>
        </w:rPr>
        <w:t>ТИП</w:t>
      </w:r>
      <w:r w:rsidRPr="00602795">
        <w:rPr>
          <w:rPrChange w:id="520" w:author="Luca Merlin" w:date="2018-04-04T08:39:00Z">
            <w:rPr>
              <w:lang w:val="ru-RU"/>
            </w:rPr>
          </w:rPrChange>
        </w:rPr>
        <w:t xml:space="preserve"> </w:t>
      </w:r>
      <w:r w:rsidR="00121C69" w:rsidRPr="00274BA8">
        <w:rPr>
          <w:lang w:val="ru-RU"/>
        </w:rPr>
        <w:t>РЕГИСТРАЦИИ</w:t>
      </w:r>
      <w:r w:rsidRPr="00602795">
        <w:rPr>
          <w:rPrChange w:id="521" w:author="Luca Merlin" w:date="2018-04-04T08:39:00Z">
            <w:rPr>
              <w:lang w:val="ru-RU"/>
            </w:rPr>
          </w:rPrChange>
        </w:rPr>
        <w:t xml:space="preserve">(1 </w:t>
      </w:r>
      <w:r w:rsidR="00121C69" w:rsidRPr="00274BA8">
        <w:t>byte</w:t>
      </w:r>
      <w:r w:rsidRPr="00602795">
        <w:rPr>
          <w:rPrChange w:id="522" w:author="Luca Merlin" w:date="2018-04-04T08:39:00Z">
            <w:rPr>
              <w:lang w:val="ru-RU"/>
            </w:rPr>
          </w:rPrChange>
        </w:rPr>
        <w:t>)</w:t>
      </w:r>
    </w:p>
    <w:p w:rsidR="00121C69" w:rsidRPr="00E2718A" w:rsidRDefault="00121C69" w:rsidP="00121C69">
      <w:pPr>
        <w:pStyle w:val="Nessunaspaziatura"/>
        <w:ind w:firstLine="708"/>
        <w:rPr>
          <w:lang w:val="ru-RU"/>
        </w:rPr>
      </w:pPr>
      <w:r w:rsidRPr="00E2718A">
        <w:rPr>
          <w:lang w:val="ru-RU"/>
        </w:rPr>
        <w:t>0~ПЕРВАЯ РЕГИСТРАЦИЯ ККТ</w:t>
      </w:r>
    </w:p>
    <w:p w:rsidR="00121C69" w:rsidRPr="00E2718A" w:rsidRDefault="00121C69" w:rsidP="00121C69">
      <w:pPr>
        <w:pStyle w:val="Nessunaspaziatura"/>
        <w:ind w:firstLine="708"/>
        <w:rPr>
          <w:lang w:val="ru-RU"/>
        </w:rPr>
      </w:pPr>
      <w:r w:rsidRPr="00E2718A">
        <w:rPr>
          <w:lang w:val="ru-RU"/>
        </w:rPr>
        <w:t>1~ИЗМ. ПАРАМ. ККТ С ЗАМЕНОЙ ФН</w:t>
      </w:r>
    </w:p>
    <w:p w:rsidR="00121C69" w:rsidRPr="00EF40FE" w:rsidRDefault="00121C69" w:rsidP="00121C69">
      <w:pPr>
        <w:pStyle w:val="Nessunaspaziatura"/>
        <w:ind w:firstLine="708"/>
        <w:rPr>
          <w:lang w:val="ru-RU"/>
        </w:rPr>
      </w:pPr>
      <w:r>
        <w:rPr>
          <w:lang w:val="ru-RU"/>
        </w:rPr>
        <w:t>2~ИЗМ. ПАРАМ. ККТ БЕЗ ЗАМЕНЫ ФН</w:t>
      </w:r>
    </w:p>
    <w:p w:rsidR="00602795" w:rsidRPr="00E2718A" w:rsidRDefault="00602795" w:rsidP="00602795">
      <w:pPr>
        <w:pStyle w:val="Nessunaspaziatura"/>
        <w:rPr>
          <w:ins w:id="523" w:author="Luca Merlin" w:date="2018-04-04T08:39:00Z"/>
          <w:lang w:val="ru-RU"/>
        </w:rPr>
      </w:pPr>
      <w:ins w:id="524" w:author="Luca Merlin" w:date="2018-04-04T08:39:00Z">
        <w:r w:rsidRPr="00E2718A">
          <w:rPr>
            <w:lang w:val="ru-RU"/>
          </w:rPr>
          <w:t xml:space="preserve">• </w:t>
        </w:r>
        <w:r>
          <w:rPr>
            <w:lang w:val="it-IT"/>
          </w:rPr>
          <w:t>(5)</w:t>
        </w:r>
        <w:r w:rsidRPr="00E2718A">
          <w:rPr>
            <w:lang w:val="ru-RU"/>
          </w:rPr>
          <w:t>ИЗМ. СВЕД. О ККТ(</w:t>
        </w:r>
        <w:r w:rsidRPr="00072D4D">
          <w:rPr>
            <w:lang w:val="ru-RU"/>
          </w:rPr>
          <w:t>1</w:t>
        </w:r>
        <w:r w:rsidRPr="00E2718A">
          <w:rPr>
            <w:lang w:val="ru-RU"/>
          </w:rPr>
          <w:t xml:space="preserve"> </w:t>
        </w:r>
        <w:r w:rsidRPr="00023C92">
          <w:t>byte</w:t>
        </w:r>
        <w:r w:rsidRPr="00E2718A">
          <w:rPr>
            <w:lang w:val="ru-RU"/>
          </w:rPr>
          <w:t>)</w:t>
        </w:r>
      </w:ins>
    </w:p>
    <w:p w:rsidR="00602795" w:rsidRPr="00E2718A" w:rsidRDefault="00602795" w:rsidP="00602795">
      <w:pPr>
        <w:pStyle w:val="Nessunaspaziatura"/>
        <w:ind w:firstLine="708"/>
        <w:rPr>
          <w:ins w:id="525" w:author="Luca Merlin" w:date="2018-04-04T08:39:00Z"/>
          <w:lang w:val="ru-RU"/>
        </w:rPr>
      </w:pPr>
      <w:ins w:id="526" w:author="Luca Merlin" w:date="2018-04-04T08:39:00Z">
        <w:r w:rsidRPr="00E2718A">
          <w:rPr>
            <w:lang w:val="ru-RU"/>
          </w:rPr>
          <w:t>1~ЗАМЕНА ФН</w:t>
        </w:r>
      </w:ins>
    </w:p>
    <w:p w:rsidR="00602795" w:rsidRPr="00E2718A" w:rsidRDefault="00602795" w:rsidP="00602795">
      <w:pPr>
        <w:pStyle w:val="Nessunaspaziatura"/>
        <w:ind w:firstLine="708"/>
        <w:rPr>
          <w:ins w:id="527" w:author="Luca Merlin" w:date="2018-04-04T08:39:00Z"/>
          <w:lang w:val="ru-RU"/>
        </w:rPr>
      </w:pPr>
      <w:ins w:id="528" w:author="Luca Merlin" w:date="2018-04-04T08:39:00Z">
        <w:r w:rsidRPr="00E2718A">
          <w:rPr>
            <w:lang w:val="ru-RU"/>
          </w:rPr>
          <w:t>2~ЗАМЕНА ОФД</w:t>
        </w:r>
      </w:ins>
    </w:p>
    <w:p w:rsidR="00602795" w:rsidRPr="00E2718A" w:rsidRDefault="00602795" w:rsidP="00602795">
      <w:pPr>
        <w:pStyle w:val="Nessunaspaziatura"/>
        <w:ind w:firstLine="708"/>
        <w:rPr>
          <w:ins w:id="529" w:author="Luca Merlin" w:date="2018-04-04T08:39:00Z"/>
          <w:lang w:val="ru-RU"/>
        </w:rPr>
      </w:pPr>
      <w:ins w:id="530" w:author="Luca Merlin" w:date="2018-04-04T08:39:00Z">
        <w:r w:rsidRPr="00E2718A">
          <w:rPr>
            <w:lang w:val="ru-RU"/>
          </w:rPr>
          <w:t>3~ИЗМЕНЕНИЕ РЕКВИЗИТОВ</w:t>
        </w:r>
      </w:ins>
    </w:p>
    <w:p w:rsidR="00602795" w:rsidRPr="0008116C" w:rsidRDefault="00602795" w:rsidP="00602795">
      <w:pPr>
        <w:pStyle w:val="Nessunaspaziatura"/>
        <w:ind w:firstLine="708"/>
        <w:rPr>
          <w:ins w:id="531" w:author="Luca Merlin" w:date="2018-04-04T08:39:00Z"/>
          <w:lang w:val="ru-RU"/>
        </w:rPr>
      </w:pPr>
      <w:ins w:id="532" w:author="Luca Merlin" w:date="2018-04-04T08:39:00Z">
        <w:r>
          <w:rPr>
            <w:lang w:val="ru-RU"/>
          </w:rPr>
          <w:t>4~ИЗМЕНЕНИЕ НАСТРОЕК ККТ</w:t>
        </w:r>
      </w:ins>
    </w:p>
    <w:p w:rsidR="00121C69" w:rsidRPr="00602795" w:rsidRDefault="0068470A" w:rsidP="00121C69">
      <w:pPr>
        <w:pStyle w:val="Nessunaspaziatura"/>
        <w:rPr>
          <w:rPrChange w:id="533" w:author="Luca Merlin" w:date="2018-04-04T08:39:00Z">
            <w:rPr/>
          </w:rPrChange>
        </w:rPr>
      </w:pPr>
      <w:r w:rsidRPr="00602795">
        <w:rPr>
          <w:rPrChange w:id="534" w:author="Luca Merlin" w:date="2018-04-04T08:39:00Z">
            <w:rPr/>
          </w:rPrChange>
        </w:rPr>
        <w:t>• (</w:t>
      </w:r>
      <w:del w:id="535" w:author="Luca Merlin" w:date="2018-04-04T08:39:00Z">
        <w:r w:rsidRPr="00602795" w:rsidDel="00602795">
          <w:rPr>
            <w:rPrChange w:id="536" w:author="Luca Merlin" w:date="2018-04-04T08:39:00Z">
              <w:rPr/>
            </w:rPrChange>
          </w:rPr>
          <w:delText>5</w:delText>
        </w:r>
      </w:del>
      <w:ins w:id="537" w:author="Luca Merlin" w:date="2018-04-04T08:39:00Z">
        <w:r w:rsidR="00602795" w:rsidRPr="00602795">
          <w:rPr>
            <w:rPrChange w:id="538" w:author="Luca Merlin" w:date="2018-04-04T08:39:00Z">
              <w:rPr>
                <w:lang w:val="it-IT"/>
              </w:rPr>
            </w:rPrChange>
          </w:rPr>
          <w:t>6</w:t>
        </w:r>
      </w:ins>
      <w:r w:rsidRPr="00602795">
        <w:rPr>
          <w:rPrChange w:id="539" w:author="Luca Merlin" w:date="2018-04-04T08:39:00Z">
            <w:rPr/>
          </w:rPrChange>
        </w:rPr>
        <w:t>)</w:t>
      </w:r>
      <w:r w:rsidR="00121C69" w:rsidRPr="00274BA8">
        <w:rPr>
          <w:lang w:val="ru-RU"/>
        </w:rPr>
        <w:t>АДРЕС</w:t>
      </w:r>
      <w:r w:rsidRPr="00602795">
        <w:rPr>
          <w:rPrChange w:id="540" w:author="Luca Merlin" w:date="2018-04-04T08:39:00Z">
            <w:rPr/>
          </w:rPrChange>
        </w:rPr>
        <w:t xml:space="preserve"> </w:t>
      </w:r>
      <w:r w:rsidR="00121C69" w:rsidRPr="00274BA8">
        <w:rPr>
          <w:lang w:val="ru-RU"/>
        </w:rPr>
        <w:t>РАСЧЕТОВ</w:t>
      </w:r>
      <w:r w:rsidRPr="00602795">
        <w:rPr>
          <w:rPrChange w:id="541" w:author="Luca Merlin" w:date="2018-04-04T08:39:00Z">
            <w:rPr/>
          </w:rPrChange>
        </w:rPr>
        <w:t>(#1009)(</w:t>
      </w:r>
      <w:r w:rsidR="003D3F6C" w:rsidRPr="00274BA8">
        <w:t>LENGTH</w:t>
      </w:r>
      <w:r w:rsidRPr="00602795">
        <w:rPr>
          <w:rPrChange w:id="542" w:author="Luca Merlin" w:date="2018-04-04T08:39:00Z">
            <w:rPr/>
          </w:rPrChange>
        </w:rPr>
        <w:t>_</w:t>
      </w:r>
      <w:r w:rsidR="003D3F6C" w:rsidRPr="00274BA8">
        <w:t>PREFIXED</w:t>
      </w:r>
      <w:r w:rsidRPr="00602795">
        <w:rPr>
          <w:rPrChange w:id="543" w:author="Luca Merlin" w:date="2018-04-04T08:39:00Z">
            <w:rPr/>
          </w:rPrChange>
        </w:rPr>
        <w:t>_</w:t>
      </w:r>
      <w:r w:rsidR="003D3F6C" w:rsidRPr="00274BA8">
        <w:t>TEXT</w:t>
      </w:r>
      <w:r w:rsidRPr="00602795">
        <w:rPr>
          <w:rPrChange w:id="544" w:author="Luca Merlin" w:date="2018-04-04T08:39:00Z">
            <w:rPr/>
          </w:rPrChange>
        </w:rPr>
        <w:t xml:space="preserve"> </w:t>
      </w:r>
      <w:r w:rsidR="00485869" w:rsidRPr="00274BA8">
        <w:t>of</w:t>
      </w:r>
      <w:r w:rsidRPr="00602795">
        <w:rPr>
          <w:rPrChange w:id="545" w:author="Luca Merlin" w:date="2018-04-04T08:39:00Z">
            <w:rPr/>
          </w:rPrChange>
        </w:rPr>
        <w:t xml:space="preserve"> 1 </w:t>
      </w:r>
      <w:r w:rsidR="00485869" w:rsidRPr="00274BA8">
        <w:t>to</w:t>
      </w:r>
      <w:r w:rsidRPr="00602795">
        <w:rPr>
          <w:rPrChange w:id="546" w:author="Luca Merlin" w:date="2018-04-04T08:39:00Z">
            <w:rPr/>
          </w:rPrChange>
        </w:rPr>
        <w:t xml:space="preserve"> 256 </w:t>
      </w:r>
      <w:r w:rsidR="00121C69" w:rsidRPr="00274BA8">
        <w:t>bytes</w:t>
      </w:r>
      <w:r w:rsidRPr="00602795">
        <w:rPr>
          <w:rPrChange w:id="547" w:author="Luca Merlin" w:date="2018-04-04T08:39:00Z">
            <w:rPr/>
          </w:rPrChange>
        </w:rPr>
        <w:t>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48" w:author="Luca Merlin" w:date="2018-04-04T08:39:00Z">
        <w:r w:rsidR="00602795">
          <w:t>7</w:t>
        </w:r>
      </w:ins>
      <w:del w:id="549" w:author="Luca Merlin" w:date="2018-04-04T08:39:00Z">
        <w:r w:rsidR="00886B27" w:rsidDel="00602795">
          <w:delText>6</w:delText>
        </w:r>
      </w:del>
      <w:r w:rsidR="00886B27">
        <w:t>)</w:t>
      </w:r>
      <w:r w:rsidRPr="00274BA8">
        <w:rPr>
          <w:lang w:val="ru-RU"/>
        </w:rPr>
        <w:t>МЕСТО</w:t>
      </w:r>
      <w:r w:rsidRPr="00274BA8">
        <w:t xml:space="preserve"> </w:t>
      </w:r>
      <w:r w:rsidRPr="00274BA8">
        <w:rPr>
          <w:lang w:val="ru-RU"/>
        </w:rPr>
        <w:t>РАСЧЕТОВ</w:t>
      </w:r>
      <w:r w:rsidR="00845121" w:rsidRPr="00274BA8">
        <w:t xml:space="preserve">(#1187) </w:t>
      </w:r>
      <w:r w:rsidRPr="00274BA8">
        <w:t>(</w:t>
      </w:r>
      <w:r w:rsidR="003D3F6C" w:rsidRPr="00274BA8">
        <w:t>LENGTH_PREFIXED_TEXT</w:t>
      </w:r>
      <w:r w:rsidR="00C87626" w:rsidRPr="00274BA8">
        <w:t xml:space="preserve"> </w:t>
      </w:r>
      <w:r w:rsidR="00485869" w:rsidRPr="00274BA8">
        <w:t xml:space="preserve">of 1 to </w:t>
      </w:r>
      <w:r w:rsidRPr="00274BA8">
        <w:t>256 bytes)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50" w:author="Luca Merlin" w:date="2018-04-04T08:39:00Z">
        <w:r w:rsidR="00602795">
          <w:t>8</w:t>
        </w:r>
      </w:ins>
      <w:del w:id="551" w:author="Luca Merlin" w:date="2018-04-04T08:39:00Z">
        <w:r w:rsidR="00886B27" w:rsidDel="00602795">
          <w:delText>7</w:delText>
        </w:r>
      </w:del>
      <w:r w:rsidR="00886B27">
        <w:t>)</w:t>
      </w:r>
      <w:r w:rsidRPr="00274BA8">
        <w:rPr>
          <w:lang w:val="ru-RU"/>
        </w:rPr>
        <w:t>НАИМ</w:t>
      </w:r>
      <w:r w:rsidRPr="00274BA8">
        <w:t xml:space="preserve">. </w:t>
      </w:r>
      <w:r w:rsidRPr="00274BA8">
        <w:rPr>
          <w:lang w:val="ru-RU"/>
        </w:rPr>
        <w:t>ПОЛЬЗОВАТЕЛЯ</w:t>
      </w:r>
      <w:r w:rsidR="008E7FF4" w:rsidRPr="00274BA8">
        <w:t xml:space="preserve">(#1048) </w:t>
      </w:r>
      <w:r w:rsidRPr="00274BA8">
        <w:t>(</w:t>
      </w:r>
      <w:r w:rsidR="003D3F6C" w:rsidRPr="00274BA8">
        <w:t>LENGTH_PREFIXED_TEXT</w:t>
      </w:r>
      <w:r w:rsidR="00C87626" w:rsidRPr="00274BA8">
        <w:t xml:space="preserve"> </w:t>
      </w:r>
      <w:r w:rsidR="00485869" w:rsidRPr="00274BA8">
        <w:t xml:space="preserve">of 1 to </w:t>
      </w:r>
      <w:r w:rsidRPr="00274BA8">
        <w:t>256 bytes)</w:t>
      </w:r>
    </w:p>
    <w:p w:rsidR="00121C69" w:rsidRPr="00D15ECA" w:rsidRDefault="0068470A" w:rsidP="00121C69">
      <w:pPr>
        <w:pStyle w:val="Nessunaspaziatura"/>
        <w:rPr>
          <w:lang w:val="ru-RU"/>
        </w:rPr>
      </w:pPr>
      <w:r w:rsidRPr="0068470A">
        <w:rPr>
          <w:lang w:val="ru-RU"/>
        </w:rPr>
        <w:t>• (</w:t>
      </w:r>
      <w:ins w:id="552" w:author="Luca Merlin" w:date="2018-04-04T08:39:00Z">
        <w:r w:rsidR="00602795" w:rsidRPr="00602795">
          <w:rPr>
            <w:lang w:val="ru-RU"/>
            <w:rPrChange w:id="553" w:author="Luca Merlin" w:date="2018-04-04T08:40:00Z">
              <w:rPr>
                <w:lang w:val="it-IT"/>
              </w:rPr>
            </w:rPrChange>
          </w:rPr>
          <w:t>9</w:t>
        </w:r>
      </w:ins>
      <w:del w:id="554" w:author="Luca Merlin" w:date="2018-04-04T08:39:00Z">
        <w:r w:rsidRPr="0068470A" w:rsidDel="00602795">
          <w:rPr>
            <w:lang w:val="ru-RU"/>
          </w:rPr>
          <w:delText>8</w:delText>
        </w:r>
      </w:del>
      <w:r w:rsidRPr="0068470A">
        <w:rPr>
          <w:lang w:val="ru-RU"/>
        </w:rPr>
        <w:t>)</w:t>
      </w:r>
      <w:r w:rsidR="00121C69" w:rsidRPr="00274BA8">
        <w:rPr>
          <w:lang w:val="ru-RU"/>
        </w:rPr>
        <w:t>ИНН</w:t>
      </w:r>
      <w:r w:rsidRPr="0068470A">
        <w:rPr>
          <w:lang w:val="ru-RU"/>
        </w:rPr>
        <w:t xml:space="preserve"> </w:t>
      </w:r>
      <w:r w:rsidR="00121C69" w:rsidRPr="00274BA8">
        <w:rPr>
          <w:lang w:val="ru-RU"/>
        </w:rPr>
        <w:t>ПОЛЬЗОВАТЕЛЯ</w:t>
      </w:r>
      <w:r w:rsidRPr="0068470A">
        <w:rPr>
          <w:lang w:val="ru-RU"/>
        </w:rPr>
        <w:t xml:space="preserve">(#1018) (12 </w:t>
      </w:r>
      <w:r w:rsidR="00121C69" w:rsidRPr="00274BA8">
        <w:t>bytes</w:t>
      </w:r>
      <w:r w:rsidRPr="0068470A">
        <w:rPr>
          <w:lang w:val="ru-RU"/>
        </w:rPr>
        <w:t>)</w:t>
      </w:r>
    </w:p>
    <w:p w:rsidR="00121C69" w:rsidRPr="00D15ECA" w:rsidRDefault="0068470A" w:rsidP="00121C69">
      <w:pPr>
        <w:pStyle w:val="Nessunaspaziatura"/>
        <w:rPr>
          <w:lang w:val="ru-RU"/>
        </w:rPr>
      </w:pPr>
      <w:r w:rsidRPr="0068470A">
        <w:rPr>
          <w:lang w:val="ru-RU"/>
        </w:rPr>
        <w:t>• (</w:t>
      </w:r>
      <w:ins w:id="555" w:author="Luca Merlin" w:date="2018-04-04T08:40:00Z">
        <w:r w:rsidR="00602795" w:rsidRPr="00602795">
          <w:rPr>
            <w:lang w:val="ru-RU"/>
            <w:rPrChange w:id="556" w:author="Luca Merlin" w:date="2018-04-04T08:40:00Z">
              <w:rPr>
                <w:lang w:val="it-IT"/>
              </w:rPr>
            </w:rPrChange>
          </w:rPr>
          <w:t>1</w:t>
        </w:r>
      </w:ins>
      <w:ins w:id="557" w:author="Luca Merlin" w:date="2018-04-04T08:39:00Z">
        <w:r w:rsidR="00602795" w:rsidRPr="00602795">
          <w:rPr>
            <w:lang w:val="ru-RU"/>
            <w:rPrChange w:id="558" w:author="Luca Merlin" w:date="2018-04-04T08:40:00Z">
              <w:rPr>
                <w:lang w:val="it-IT"/>
              </w:rPr>
            </w:rPrChange>
          </w:rPr>
          <w:t>0</w:t>
        </w:r>
      </w:ins>
      <w:del w:id="559" w:author="Luca Merlin" w:date="2018-04-04T08:39:00Z">
        <w:r w:rsidRPr="0068470A" w:rsidDel="00602795">
          <w:rPr>
            <w:lang w:val="ru-RU"/>
          </w:rPr>
          <w:delText>9</w:delText>
        </w:r>
      </w:del>
      <w:r w:rsidRPr="0068470A">
        <w:rPr>
          <w:lang w:val="ru-RU"/>
        </w:rPr>
        <w:t>)</w:t>
      </w:r>
      <w:r w:rsidR="00121C69" w:rsidRPr="00274BA8">
        <w:rPr>
          <w:lang w:val="ru-RU"/>
        </w:rPr>
        <w:t>РН</w:t>
      </w:r>
      <w:r w:rsidRPr="0068470A">
        <w:rPr>
          <w:lang w:val="ru-RU"/>
        </w:rPr>
        <w:t xml:space="preserve"> </w:t>
      </w:r>
      <w:r w:rsidR="00121C69" w:rsidRPr="00274BA8">
        <w:rPr>
          <w:lang w:val="ru-RU"/>
        </w:rPr>
        <w:t>ККТ</w:t>
      </w:r>
      <w:r w:rsidRPr="0068470A">
        <w:rPr>
          <w:lang w:val="ru-RU"/>
        </w:rPr>
        <w:t xml:space="preserve">(#1037) (16 </w:t>
      </w:r>
      <w:r w:rsidR="00121C69" w:rsidRPr="00274BA8">
        <w:t>bytes</w:t>
      </w:r>
      <w:r w:rsidRPr="0068470A">
        <w:rPr>
          <w:lang w:val="ru-RU"/>
        </w:rPr>
        <w:t>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60" w:author="Luca Merlin" w:date="2018-04-04T08:40:00Z">
        <w:r w:rsidR="00602795">
          <w:t>11</w:t>
        </w:r>
      </w:ins>
      <w:del w:id="561" w:author="Luca Merlin" w:date="2018-04-04T08:40:00Z">
        <w:r w:rsidR="0045730C" w:rsidDel="00602795">
          <w:delText>10</w:delText>
        </w:r>
      </w:del>
      <w:r w:rsidR="00886B27">
        <w:t>)</w:t>
      </w:r>
      <w:r w:rsidRPr="00274BA8">
        <w:rPr>
          <w:lang w:val="ru-RU"/>
        </w:rPr>
        <w:t>КАССИР</w:t>
      </w:r>
      <w:r w:rsidR="004A0E3A" w:rsidRPr="00274BA8">
        <w:t xml:space="preserve">(#1021) </w:t>
      </w:r>
      <w:r w:rsidRPr="00274BA8">
        <w:t>(</w:t>
      </w:r>
      <w:r w:rsidR="003D3F6C" w:rsidRPr="00274BA8">
        <w:t>LENGTH_PREFIXED_TEXT</w:t>
      </w:r>
      <w:r w:rsidR="00C87626" w:rsidRPr="00274BA8">
        <w:t xml:space="preserve"> </w:t>
      </w:r>
      <w:r w:rsidR="00485869" w:rsidRPr="00274BA8">
        <w:t xml:space="preserve">of </w:t>
      </w:r>
      <w:r w:rsidR="004A0E3A" w:rsidRPr="00274BA8">
        <w:t>0</w:t>
      </w:r>
      <w:r w:rsidR="00485869" w:rsidRPr="00274BA8">
        <w:t xml:space="preserve"> to </w:t>
      </w:r>
      <w:r w:rsidRPr="00274BA8">
        <w:t>64 bytes)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62" w:author="Luca Merlin" w:date="2018-04-04T08:40:00Z">
        <w:r w:rsidR="00602795">
          <w:t>12</w:t>
        </w:r>
      </w:ins>
      <w:del w:id="563" w:author="Luca Merlin" w:date="2018-04-04T08:40:00Z">
        <w:r w:rsidR="0045730C" w:rsidDel="00602795">
          <w:delText>11</w:delText>
        </w:r>
      </w:del>
      <w:r w:rsidR="00886B27">
        <w:t>)</w:t>
      </w:r>
      <w:r w:rsidRPr="00274BA8">
        <w:rPr>
          <w:lang w:val="ru-RU"/>
        </w:rPr>
        <w:t>ШФД</w:t>
      </w:r>
      <w:r w:rsidR="00665B2D" w:rsidRPr="00274BA8">
        <w:t xml:space="preserve">(#1056)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64" w:author="Luca Merlin" w:date="2018-04-04T08:40:00Z">
        <w:r w:rsidR="00602795">
          <w:t>13</w:t>
        </w:r>
      </w:ins>
      <w:del w:id="565" w:author="Luca Merlin" w:date="2018-04-04T08:40:00Z">
        <w:r w:rsidR="0045730C" w:rsidDel="00602795">
          <w:delText>12</w:delText>
        </w:r>
      </w:del>
      <w:r w:rsidR="00886B27">
        <w:t>)</w:t>
      </w:r>
      <w:r w:rsidRPr="00274BA8">
        <w:rPr>
          <w:lang w:val="ru-RU"/>
        </w:rPr>
        <w:t>АВТОНОМН</w:t>
      </w:r>
      <w:r w:rsidRPr="00274BA8">
        <w:t xml:space="preserve">. </w:t>
      </w:r>
      <w:r w:rsidRPr="00274BA8">
        <w:rPr>
          <w:lang w:val="ru-RU"/>
        </w:rPr>
        <w:t>РЕЖИМ</w:t>
      </w:r>
      <w:r w:rsidR="00665B2D" w:rsidRPr="00274BA8">
        <w:t xml:space="preserve">(#1002)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66" w:author="Luca Merlin" w:date="2018-04-04T08:40:00Z">
        <w:r w:rsidR="00602795">
          <w:t>14</w:t>
        </w:r>
      </w:ins>
      <w:del w:id="567" w:author="Luca Merlin" w:date="2018-04-04T08:40:00Z">
        <w:r w:rsidR="0045730C" w:rsidDel="00602795">
          <w:delText>13</w:delText>
        </w:r>
      </w:del>
      <w:r w:rsidR="00886B27">
        <w:t>)</w:t>
      </w:r>
      <w:r w:rsidRPr="00274BA8">
        <w:rPr>
          <w:lang w:val="ru-RU"/>
        </w:rPr>
        <w:t>САЙТ</w:t>
      </w:r>
      <w:r w:rsidRPr="00274BA8">
        <w:t xml:space="preserve"> </w:t>
      </w:r>
      <w:r w:rsidRPr="00274BA8">
        <w:rPr>
          <w:lang w:val="ru-RU"/>
        </w:rPr>
        <w:t>ФНС</w:t>
      </w:r>
      <w:r w:rsidR="004A0E3A" w:rsidRPr="00274BA8">
        <w:t xml:space="preserve">(#1060) </w:t>
      </w:r>
      <w:r w:rsidRPr="00274BA8">
        <w:t>(</w:t>
      </w:r>
      <w:r w:rsidR="003D3F6C" w:rsidRPr="00274BA8">
        <w:t>LENGTH_PREFIXED_TEXT</w:t>
      </w:r>
      <w:r w:rsidR="00C87626" w:rsidRPr="00274BA8">
        <w:t xml:space="preserve"> </w:t>
      </w:r>
      <w:r w:rsidR="00485869" w:rsidRPr="00274BA8">
        <w:t xml:space="preserve">of </w:t>
      </w:r>
      <w:r w:rsidR="004A0E3A" w:rsidRPr="00274BA8">
        <w:t>0</w:t>
      </w:r>
      <w:r w:rsidR="00485869" w:rsidRPr="00274BA8">
        <w:t xml:space="preserve"> to </w:t>
      </w:r>
      <w:r w:rsidRPr="00274BA8">
        <w:t>256 bytes)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68" w:author="Luca Merlin" w:date="2018-04-04T08:40:00Z">
        <w:r w:rsidR="00602795">
          <w:t>15</w:t>
        </w:r>
      </w:ins>
      <w:del w:id="569" w:author="Luca Merlin" w:date="2018-04-04T08:40:00Z">
        <w:r w:rsidR="0045730C" w:rsidDel="00602795">
          <w:delText>14</w:delText>
        </w:r>
      </w:del>
      <w:r w:rsidR="00886B27">
        <w:t>)</w:t>
      </w:r>
      <w:r w:rsidRPr="00274BA8">
        <w:rPr>
          <w:lang w:val="ru-RU"/>
        </w:rPr>
        <w:t>ОФД</w:t>
      </w:r>
      <w:r w:rsidR="00665B2D" w:rsidRPr="00274BA8">
        <w:t>(#10</w:t>
      </w:r>
      <w:r w:rsidR="002340F3" w:rsidRPr="00274BA8">
        <w:t>46</w:t>
      </w:r>
      <w:r w:rsidR="00665B2D" w:rsidRPr="00274BA8">
        <w:t xml:space="preserve">) </w:t>
      </w:r>
      <w:r w:rsidRPr="00274BA8">
        <w:t>(</w:t>
      </w:r>
      <w:r w:rsidR="00BC7868" w:rsidRPr="00274BA8">
        <w:t xml:space="preserve">LENGTH_PREFIXED_TEXT of 0 to </w:t>
      </w:r>
      <w:r w:rsidRPr="00274BA8">
        <w:t>256 bytes)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70" w:author="Luca Merlin" w:date="2018-04-04T08:40:00Z">
        <w:r w:rsidR="00602795">
          <w:t>16</w:t>
        </w:r>
      </w:ins>
      <w:del w:id="571" w:author="Luca Merlin" w:date="2018-04-04T08:40:00Z">
        <w:r w:rsidR="0045730C" w:rsidDel="00602795">
          <w:delText>15</w:delText>
        </w:r>
      </w:del>
      <w:r w:rsidR="00886B27">
        <w:t>)</w:t>
      </w:r>
      <w:r w:rsidRPr="00274BA8">
        <w:rPr>
          <w:lang w:val="ru-RU"/>
        </w:rPr>
        <w:t>ИНН</w:t>
      </w:r>
      <w:r w:rsidRPr="00274BA8">
        <w:t xml:space="preserve"> </w:t>
      </w:r>
      <w:r w:rsidRPr="00274BA8">
        <w:rPr>
          <w:lang w:val="ru-RU"/>
        </w:rPr>
        <w:t>ОФД</w:t>
      </w:r>
      <w:r w:rsidR="00665B2D" w:rsidRPr="00274BA8">
        <w:t xml:space="preserve">(#1017) </w:t>
      </w:r>
      <w:r w:rsidRPr="00274BA8">
        <w:t>(12 bytes)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886B27">
        <w:t>(</w:t>
      </w:r>
      <w:ins w:id="572" w:author="Luca Merlin" w:date="2018-04-04T08:40:00Z">
        <w:r w:rsidR="00602795">
          <w:t>17</w:t>
        </w:r>
      </w:ins>
      <w:del w:id="573" w:author="Luca Merlin" w:date="2018-04-04T08:40:00Z">
        <w:r w:rsidR="0045730C" w:rsidDel="00602795">
          <w:delText>16</w:delText>
        </w:r>
      </w:del>
      <w:r w:rsidR="00886B27">
        <w:t>)</w:t>
      </w:r>
      <w:r w:rsidRPr="00274BA8">
        <w:rPr>
          <w:lang w:val="ru-RU"/>
        </w:rPr>
        <w:t>ЭЛ</w:t>
      </w:r>
      <w:r w:rsidRPr="00274BA8">
        <w:t xml:space="preserve">. </w:t>
      </w:r>
      <w:r w:rsidRPr="00274BA8">
        <w:rPr>
          <w:lang w:val="ru-RU"/>
        </w:rPr>
        <w:t>АДР</w:t>
      </w:r>
      <w:r w:rsidRPr="00274BA8">
        <w:t xml:space="preserve">. </w:t>
      </w:r>
      <w:r w:rsidRPr="00274BA8">
        <w:rPr>
          <w:lang w:val="ru-RU"/>
        </w:rPr>
        <w:t>ОТПРАВИТЕЛЯ</w:t>
      </w:r>
      <w:r w:rsidR="004A0E3A" w:rsidRPr="00274BA8">
        <w:t xml:space="preserve">(#1117) </w:t>
      </w:r>
      <w:r w:rsidRPr="00274BA8">
        <w:t>(</w:t>
      </w:r>
      <w:r w:rsidR="003D3F6C" w:rsidRPr="00274BA8">
        <w:t>LENGTH_PREFIXED_TEXT</w:t>
      </w:r>
      <w:r w:rsidR="00C87626" w:rsidRPr="00274BA8">
        <w:t xml:space="preserve"> </w:t>
      </w:r>
      <w:r w:rsidR="00485869" w:rsidRPr="00274BA8">
        <w:t xml:space="preserve">of </w:t>
      </w:r>
      <w:r w:rsidR="004A0E3A" w:rsidRPr="00274BA8">
        <w:t>0</w:t>
      </w:r>
      <w:r w:rsidR="00485869" w:rsidRPr="00274BA8">
        <w:t xml:space="preserve"> to </w:t>
      </w:r>
      <w:r w:rsidRPr="00274BA8">
        <w:t>64 bytes)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6417F0" w:rsidRPr="006417F0">
        <w:rPr>
          <w:lang w:val="ru-RU"/>
        </w:rPr>
        <w:t>(</w:t>
      </w:r>
      <w:ins w:id="574" w:author="Luca Merlin" w:date="2018-04-04T08:40:00Z">
        <w:r w:rsidR="00602795">
          <w:rPr>
            <w:lang w:val="it-IT"/>
          </w:rPr>
          <w:t>18</w:t>
        </w:r>
      </w:ins>
      <w:del w:id="575" w:author="Luca Merlin" w:date="2018-04-04T08:40:00Z">
        <w:r w:rsidR="000347C5" w:rsidRPr="000347C5" w:rsidDel="00602795">
          <w:rPr>
            <w:lang w:val="ru-RU"/>
          </w:rPr>
          <w:delText>17</w:delText>
        </w:r>
      </w:del>
      <w:r w:rsidR="006417F0" w:rsidRPr="006417F0">
        <w:rPr>
          <w:lang w:val="ru-RU"/>
        </w:rPr>
        <w:t>)</w:t>
      </w:r>
      <w:r w:rsidRPr="00274BA8">
        <w:rPr>
          <w:lang w:val="ru-RU"/>
        </w:rPr>
        <w:t>АВТОМАТ. РЕЖИМ</w:t>
      </w:r>
      <w:r w:rsidR="00665B2D" w:rsidRPr="00274BA8">
        <w:rPr>
          <w:lang w:val="ru-RU"/>
        </w:rPr>
        <w:t xml:space="preserve">(#1001)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6417F0" w:rsidRPr="006417F0">
        <w:rPr>
          <w:lang w:val="ru-RU"/>
        </w:rPr>
        <w:t>(</w:t>
      </w:r>
      <w:ins w:id="576" w:author="Luca Merlin" w:date="2018-04-04T08:40:00Z">
        <w:r w:rsidR="00602795" w:rsidRPr="00602795">
          <w:rPr>
            <w:lang w:val="ru-RU"/>
            <w:rPrChange w:id="577" w:author="Luca Merlin" w:date="2018-04-04T08:40:00Z">
              <w:rPr>
                <w:lang w:val="it-IT"/>
              </w:rPr>
            </w:rPrChange>
          </w:rPr>
          <w:t>19</w:t>
        </w:r>
      </w:ins>
      <w:del w:id="578" w:author="Luca Merlin" w:date="2018-04-04T08:40:00Z">
        <w:r w:rsidR="000347C5" w:rsidRPr="000347C5" w:rsidDel="00602795">
          <w:rPr>
            <w:lang w:val="ru-RU"/>
          </w:rPr>
          <w:delText>18</w:delText>
        </w:r>
      </w:del>
      <w:r w:rsidR="006417F0" w:rsidRPr="006417F0">
        <w:rPr>
          <w:lang w:val="ru-RU"/>
        </w:rPr>
        <w:t>)</w:t>
      </w:r>
      <w:r w:rsidRPr="00274BA8">
        <w:rPr>
          <w:lang w:val="ru-RU"/>
        </w:rPr>
        <w:t>АВТОМАТ</w:t>
      </w:r>
      <w:r w:rsidR="00665B2D" w:rsidRPr="00274BA8">
        <w:rPr>
          <w:lang w:val="ru-RU"/>
        </w:rPr>
        <w:t xml:space="preserve">(#1036) </w:t>
      </w:r>
      <w:r w:rsidRPr="00274BA8">
        <w:rPr>
          <w:lang w:val="ru-RU"/>
        </w:rPr>
        <w:t xml:space="preserve">(20 </w:t>
      </w:r>
      <w:r w:rsidRPr="00274BA8">
        <w:t>bytes</w:t>
      </w:r>
      <w:r w:rsidRPr="00274BA8">
        <w:rPr>
          <w:lang w:val="ru-RU"/>
        </w:rPr>
        <w:t>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6417F0" w:rsidRPr="006417F0">
        <w:rPr>
          <w:lang w:val="ru-RU"/>
        </w:rPr>
        <w:t>(</w:t>
      </w:r>
      <w:ins w:id="579" w:author="Luca Merlin" w:date="2018-04-04T08:40:00Z">
        <w:r w:rsidR="00602795" w:rsidRPr="00602795">
          <w:rPr>
            <w:lang w:val="ru-RU"/>
            <w:rPrChange w:id="580" w:author="Luca Merlin" w:date="2018-04-04T08:40:00Z">
              <w:rPr>
                <w:lang w:val="it-IT"/>
              </w:rPr>
            </w:rPrChange>
          </w:rPr>
          <w:t>20</w:t>
        </w:r>
      </w:ins>
      <w:del w:id="581" w:author="Luca Merlin" w:date="2018-04-04T08:40:00Z">
        <w:r w:rsidR="000347C5" w:rsidRPr="000347C5" w:rsidDel="00602795">
          <w:rPr>
            <w:lang w:val="ru-RU"/>
          </w:rPr>
          <w:delText>19</w:delText>
        </w:r>
      </w:del>
      <w:r w:rsidR="006417F0" w:rsidRPr="006417F0">
        <w:rPr>
          <w:lang w:val="ru-RU"/>
        </w:rPr>
        <w:t>)</w:t>
      </w:r>
      <w:r w:rsidRPr="00274BA8">
        <w:rPr>
          <w:lang w:val="ru-RU"/>
        </w:rPr>
        <w:t>ККТ ДЛЯ УСЛУГ</w:t>
      </w:r>
      <w:r w:rsidR="007C5F82" w:rsidRPr="00274BA8">
        <w:rPr>
          <w:lang w:val="ru-RU"/>
        </w:rPr>
        <w:t xml:space="preserve">(#1109)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582" w:author="Luca Merlin" w:date="2018-04-04T08:40:00Z">
        <w:r w:rsidR="00602795" w:rsidRPr="00602795">
          <w:rPr>
            <w:lang w:val="ru-RU"/>
            <w:rPrChange w:id="583" w:author="Luca Merlin" w:date="2018-04-04T08:40:00Z">
              <w:rPr>
                <w:lang w:val="it-IT"/>
              </w:rPr>
            </w:rPrChange>
          </w:rPr>
          <w:t>21</w:t>
        </w:r>
      </w:ins>
      <w:del w:id="584" w:author="Luca Merlin" w:date="2018-04-04T08:40:00Z">
        <w:r w:rsidR="000347C5" w:rsidRPr="000347C5" w:rsidDel="00602795">
          <w:rPr>
            <w:lang w:val="ru-RU"/>
          </w:rPr>
          <w:delText>20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АС БСО</w:t>
      </w:r>
      <w:r w:rsidR="00BE2DEF" w:rsidRPr="00274BA8">
        <w:rPr>
          <w:lang w:val="ru-RU"/>
        </w:rPr>
        <w:t xml:space="preserve">(#1110)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585" w:author="Luca Merlin" w:date="2018-04-04T08:40:00Z">
        <w:r w:rsidR="00602795" w:rsidRPr="00602795">
          <w:rPr>
            <w:lang w:val="ru-RU"/>
            <w:rPrChange w:id="586" w:author="Luca Merlin" w:date="2018-04-04T08:40:00Z">
              <w:rPr>
                <w:lang w:val="it-IT"/>
              </w:rPr>
            </w:rPrChange>
          </w:rPr>
          <w:t>22</w:t>
        </w:r>
      </w:ins>
      <w:del w:id="587" w:author="Luca Merlin" w:date="2018-04-04T08:40:00Z">
        <w:r w:rsidR="000347C5" w:rsidRPr="000347C5" w:rsidDel="00602795">
          <w:rPr>
            <w:lang w:val="ru-RU"/>
          </w:rPr>
          <w:delText>21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ККТ ДЛЯ ИНТЕРНЕТ</w:t>
      </w:r>
      <w:r w:rsidR="007C5F82" w:rsidRPr="00274BA8">
        <w:rPr>
          <w:lang w:val="ru-RU"/>
        </w:rPr>
        <w:t xml:space="preserve">(#1008)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588" w:author="Luca Merlin" w:date="2018-04-04T08:40:00Z">
        <w:r w:rsidR="00602795" w:rsidRPr="00602795">
          <w:rPr>
            <w:lang w:val="ru-RU"/>
            <w:rPrChange w:id="589" w:author="Luca Merlin" w:date="2018-04-04T08:40:00Z">
              <w:rPr>
                <w:lang w:val="it-IT"/>
              </w:rPr>
            </w:rPrChange>
          </w:rPr>
          <w:t>23</w:t>
        </w:r>
      </w:ins>
      <w:del w:id="590" w:author="Luca Merlin" w:date="2018-04-04T08:40:00Z">
        <w:r w:rsidR="000347C5" w:rsidRPr="000347C5" w:rsidDel="00602795">
          <w:rPr>
            <w:lang w:val="ru-RU"/>
          </w:rPr>
          <w:delText>22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ПРИНТЕР В АВТОМАТЕ</w:t>
      </w:r>
      <w:r w:rsidR="00A222F6" w:rsidRPr="00274BA8">
        <w:rPr>
          <w:lang w:val="ru-RU"/>
        </w:rPr>
        <w:t xml:space="preserve">(#1221)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591" w:author="Luca Merlin" w:date="2018-04-04T08:40:00Z">
        <w:r w:rsidR="00602795" w:rsidRPr="00602795">
          <w:rPr>
            <w:lang w:val="ru-RU"/>
            <w:rPrChange w:id="592" w:author="Luca Merlin" w:date="2018-04-04T08:40:00Z">
              <w:rPr>
                <w:lang w:val="it-IT"/>
              </w:rPr>
            </w:rPrChange>
          </w:rPr>
          <w:t>24</w:t>
        </w:r>
      </w:ins>
      <w:del w:id="593" w:author="Luca Merlin" w:date="2018-04-04T08:40:00Z">
        <w:r w:rsidR="000347C5" w:rsidRPr="000347C5" w:rsidDel="00602795">
          <w:rPr>
            <w:lang w:val="ru-RU"/>
          </w:rPr>
          <w:delText>23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ПОДАКЦИЗНЫЕ ТОВАРЫ</w:t>
      </w:r>
      <w:r w:rsidR="00A222F6" w:rsidRPr="00274BA8">
        <w:rPr>
          <w:lang w:val="ru-RU"/>
        </w:rPr>
        <w:t xml:space="preserve">(#1207)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594" w:author="Luca Merlin" w:date="2018-04-04T08:40:00Z">
        <w:r w:rsidR="00602795" w:rsidRPr="00602795">
          <w:rPr>
            <w:lang w:val="ru-RU"/>
            <w:rPrChange w:id="595" w:author="Luca Merlin" w:date="2018-04-04T08:40:00Z">
              <w:rPr>
                <w:lang w:val="it-IT"/>
              </w:rPr>
            </w:rPrChange>
          </w:rPr>
          <w:t>25</w:t>
        </w:r>
      </w:ins>
      <w:del w:id="596" w:author="Luca Merlin" w:date="2018-04-04T08:40:00Z">
        <w:r w:rsidR="000347C5" w:rsidRPr="000347C5" w:rsidDel="00602795">
          <w:rPr>
            <w:lang w:val="ru-RU"/>
          </w:rPr>
          <w:delText>24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ПРОВЕДЕНИЕ АЗАРТНОЙ ИГРЫ</w:t>
      </w:r>
      <w:r w:rsidR="00A222F6" w:rsidRPr="00274BA8">
        <w:rPr>
          <w:lang w:val="ru-RU"/>
        </w:rPr>
        <w:t xml:space="preserve">(#1193)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597" w:author="Luca Merlin" w:date="2018-04-04T08:40:00Z">
        <w:r w:rsidR="00602795" w:rsidRPr="00602795">
          <w:rPr>
            <w:lang w:val="ru-RU"/>
            <w:rPrChange w:id="598" w:author="Luca Merlin" w:date="2018-04-04T08:40:00Z">
              <w:rPr>
                <w:lang w:val="it-IT"/>
              </w:rPr>
            </w:rPrChange>
          </w:rPr>
          <w:t>26</w:t>
        </w:r>
      </w:ins>
      <w:del w:id="599" w:author="Luca Merlin" w:date="2018-04-04T08:40:00Z">
        <w:r w:rsidR="000347C5" w:rsidRPr="000347C5" w:rsidDel="00602795">
          <w:rPr>
            <w:lang w:val="ru-RU"/>
          </w:rPr>
          <w:delText>25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ПРОВЕДЕНИЕ ЛОТЕРЕИ</w:t>
      </w:r>
      <w:r w:rsidR="0006565B" w:rsidRPr="00274BA8">
        <w:rPr>
          <w:lang w:val="ru-RU"/>
        </w:rPr>
        <w:t xml:space="preserve">(#1126)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 xml:space="preserve">, </w:t>
      </w:r>
      <w:r w:rsidRPr="00274BA8">
        <w:t>range</w:t>
      </w:r>
      <w:r w:rsidRPr="00274BA8">
        <w:rPr>
          <w:lang w:val="ru-RU"/>
        </w:rPr>
        <w:t xml:space="preserve"> 0..1)</w:t>
      </w:r>
    </w:p>
    <w:p w:rsidR="00121C69" w:rsidRPr="00274BA8" w:rsidRDefault="00121C69" w:rsidP="00121C69">
      <w:pPr>
        <w:pStyle w:val="Nessunaspaziatura"/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600" w:author="Luca Merlin" w:date="2018-04-04T08:40:00Z">
        <w:r w:rsidR="00602795" w:rsidRPr="00602795">
          <w:rPr>
            <w:lang w:val="ru-RU"/>
            <w:rPrChange w:id="601" w:author="Luca Merlin" w:date="2018-04-04T08:40:00Z">
              <w:rPr>
                <w:lang w:val="it-IT"/>
              </w:rPr>
            </w:rPrChange>
          </w:rPr>
          <w:t>27</w:t>
        </w:r>
      </w:ins>
      <w:del w:id="602" w:author="Luca Merlin" w:date="2018-04-04T08:40:00Z">
        <w:r w:rsidR="000347C5" w:rsidRPr="000347C5" w:rsidDel="00602795">
          <w:rPr>
            <w:lang w:val="ru-RU"/>
          </w:rPr>
          <w:delText>26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БАНК. ПЛ. АГЕНТ</w:t>
      </w:r>
      <w:r w:rsidR="0006565B" w:rsidRPr="00274BA8">
        <w:t>(#1057</w:t>
      </w:r>
      <w:r w:rsidR="002734CE" w:rsidRPr="00274BA8">
        <w:t>, bit 0</w:t>
      </w:r>
      <w:r w:rsidR="0006565B" w:rsidRPr="00274BA8">
        <w:t xml:space="preserve">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03" w:author="Luca Merlin" w:date="2018-04-04T08:40:00Z">
        <w:r w:rsidR="00602795">
          <w:t>28</w:t>
        </w:r>
      </w:ins>
      <w:del w:id="604" w:author="Luca Merlin" w:date="2018-04-04T08:40:00Z">
        <w:r w:rsidR="0045730C" w:rsidDel="00602795">
          <w:delText>27</w:delText>
        </w:r>
      </w:del>
      <w:r w:rsidR="006417F0" w:rsidRPr="006417F0">
        <w:t>)</w:t>
      </w:r>
      <w:r w:rsidRPr="00274BA8">
        <w:rPr>
          <w:lang w:val="ru-RU"/>
        </w:rPr>
        <w:t>БАНК</w:t>
      </w:r>
      <w:r w:rsidRPr="00274BA8">
        <w:t xml:space="preserve">. </w:t>
      </w:r>
      <w:r w:rsidRPr="00274BA8">
        <w:rPr>
          <w:lang w:val="ru-RU"/>
        </w:rPr>
        <w:t>ПЛ</w:t>
      </w:r>
      <w:r w:rsidRPr="00274BA8">
        <w:t xml:space="preserve">. </w:t>
      </w:r>
      <w:r w:rsidRPr="00274BA8">
        <w:rPr>
          <w:lang w:val="ru-RU"/>
        </w:rPr>
        <w:t>СУБАГЕНТ</w:t>
      </w:r>
      <w:r w:rsidR="0006565B" w:rsidRPr="00274BA8">
        <w:t>(#1057</w:t>
      </w:r>
      <w:r w:rsidR="002734CE" w:rsidRPr="00274BA8">
        <w:t>, bit 1</w:t>
      </w:r>
      <w:r w:rsidR="0006565B" w:rsidRPr="00274BA8">
        <w:t xml:space="preserve">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05" w:author="Luca Merlin" w:date="2018-04-04T08:40:00Z">
        <w:r w:rsidR="00602795">
          <w:t>29</w:t>
        </w:r>
      </w:ins>
      <w:del w:id="606" w:author="Luca Merlin" w:date="2018-04-04T08:40:00Z">
        <w:r w:rsidR="0045730C" w:rsidDel="00602795">
          <w:delText>28</w:delText>
        </w:r>
      </w:del>
      <w:r w:rsidR="006417F0" w:rsidRPr="006417F0">
        <w:t>)</w:t>
      </w:r>
      <w:r w:rsidRPr="00274BA8">
        <w:rPr>
          <w:lang w:val="ru-RU"/>
        </w:rPr>
        <w:t>ПЛ</w:t>
      </w:r>
      <w:r w:rsidRPr="00274BA8">
        <w:t xml:space="preserve">. </w:t>
      </w:r>
      <w:r w:rsidRPr="00274BA8">
        <w:rPr>
          <w:lang w:val="ru-RU"/>
        </w:rPr>
        <w:t>АГЕНТ</w:t>
      </w:r>
      <w:r w:rsidR="0006565B" w:rsidRPr="00274BA8">
        <w:t>(#1057</w:t>
      </w:r>
      <w:r w:rsidR="002734CE" w:rsidRPr="00274BA8">
        <w:t>, bit 2</w:t>
      </w:r>
      <w:r w:rsidR="0006565B" w:rsidRPr="00274BA8">
        <w:t xml:space="preserve">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07" w:author="Luca Merlin" w:date="2018-04-04T08:41:00Z">
        <w:r w:rsidR="00602795">
          <w:t>30</w:t>
        </w:r>
      </w:ins>
      <w:del w:id="608" w:author="Luca Merlin" w:date="2018-04-04T08:41:00Z">
        <w:r w:rsidR="0045730C" w:rsidDel="00602795">
          <w:delText>29</w:delText>
        </w:r>
      </w:del>
      <w:r w:rsidR="006417F0" w:rsidRPr="006417F0">
        <w:t>)</w:t>
      </w:r>
      <w:r w:rsidRPr="00274BA8">
        <w:rPr>
          <w:lang w:val="ru-RU"/>
        </w:rPr>
        <w:t>ПЛ</w:t>
      </w:r>
      <w:r w:rsidRPr="00274BA8">
        <w:t xml:space="preserve">. </w:t>
      </w:r>
      <w:r w:rsidRPr="00274BA8">
        <w:rPr>
          <w:lang w:val="ru-RU"/>
        </w:rPr>
        <w:t>СУБАГЕНТ</w:t>
      </w:r>
      <w:r w:rsidR="0006565B" w:rsidRPr="00274BA8">
        <w:t>(#1057</w:t>
      </w:r>
      <w:r w:rsidR="002734CE" w:rsidRPr="00274BA8">
        <w:t>, bit 3</w:t>
      </w:r>
      <w:r w:rsidR="0006565B" w:rsidRPr="00274BA8">
        <w:t xml:space="preserve">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09" w:author="Luca Merlin" w:date="2018-04-04T08:41:00Z">
        <w:r w:rsidR="00602795">
          <w:t>31</w:t>
        </w:r>
      </w:ins>
      <w:del w:id="610" w:author="Luca Merlin" w:date="2018-04-04T08:41:00Z">
        <w:r w:rsidR="0045730C" w:rsidDel="00602795">
          <w:delText>30</w:delText>
        </w:r>
      </w:del>
      <w:r w:rsidR="006417F0" w:rsidRPr="006417F0">
        <w:t>)</w:t>
      </w:r>
      <w:r w:rsidRPr="00274BA8">
        <w:rPr>
          <w:lang w:val="ru-RU"/>
        </w:rPr>
        <w:t>ПОВЕРЕННЫЙ</w:t>
      </w:r>
      <w:r w:rsidR="0006565B" w:rsidRPr="00274BA8">
        <w:t>(#1057</w:t>
      </w:r>
      <w:r w:rsidR="002734CE" w:rsidRPr="00274BA8">
        <w:t>, bit 4</w:t>
      </w:r>
      <w:r w:rsidR="0006565B" w:rsidRPr="00274BA8">
        <w:t xml:space="preserve">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11" w:author="Luca Merlin" w:date="2018-04-04T08:41:00Z">
        <w:r w:rsidR="00602795">
          <w:t>32</w:t>
        </w:r>
      </w:ins>
      <w:del w:id="612" w:author="Luca Merlin" w:date="2018-04-04T08:41:00Z">
        <w:r w:rsidR="0045730C" w:rsidDel="00602795">
          <w:delText>31</w:delText>
        </w:r>
      </w:del>
      <w:r w:rsidR="006417F0" w:rsidRPr="006417F0">
        <w:t>)</w:t>
      </w:r>
      <w:r w:rsidRPr="00274BA8">
        <w:rPr>
          <w:lang w:val="ru-RU"/>
        </w:rPr>
        <w:t>КОМИССИОНЕР</w:t>
      </w:r>
      <w:r w:rsidR="0006565B" w:rsidRPr="00274BA8">
        <w:t>(#1057</w:t>
      </w:r>
      <w:r w:rsidR="002734CE" w:rsidRPr="00274BA8">
        <w:t>, bit 5</w:t>
      </w:r>
      <w:r w:rsidR="0006565B" w:rsidRPr="00274BA8">
        <w:t xml:space="preserve">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13" w:author="Luca Merlin" w:date="2018-04-04T08:41:00Z">
        <w:r w:rsidR="00602795">
          <w:t>33</w:t>
        </w:r>
      </w:ins>
      <w:del w:id="614" w:author="Luca Merlin" w:date="2018-04-04T08:41:00Z">
        <w:r w:rsidR="0045730C" w:rsidDel="00602795">
          <w:delText>32</w:delText>
        </w:r>
      </w:del>
      <w:r w:rsidR="006417F0" w:rsidRPr="006417F0">
        <w:t>)</w:t>
      </w:r>
      <w:r w:rsidRPr="00274BA8">
        <w:rPr>
          <w:lang w:val="ru-RU"/>
        </w:rPr>
        <w:t>АГЕНТ</w:t>
      </w:r>
      <w:r w:rsidR="0006565B" w:rsidRPr="00274BA8">
        <w:t>(#1057</w:t>
      </w:r>
      <w:r w:rsidR="002734CE" w:rsidRPr="00274BA8">
        <w:t>, bit 6</w:t>
      </w:r>
      <w:r w:rsidR="0006565B" w:rsidRPr="00274BA8">
        <w:t xml:space="preserve">) </w:t>
      </w:r>
      <w:r w:rsidRPr="00274BA8">
        <w:t>(1 byte, range 0..1)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15" w:author="Luca Merlin" w:date="2018-04-04T08:41:00Z">
        <w:r w:rsidR="00602795">
          <w:t>34</w:t>
        </w:r>
      </w:ins>
      <w:del w:id="616" w:author="Luca Merlin" w:date="2018-04-04T08:41:00Z">
        <w:r w:rsidR="0045730C" w:rsidDel="00602795">
          <w:delText>33</w:delText>
        </w:r>
      </w:del>
      <w:r w:rsidR="006417F0" w:rsidRPr="006417F0">
        <w:t>)</w:t>
      </w:r>
      <w:r w:rsidRPr="00274BA8">
        <w:rPr>
          <w:lang w:val="ru-RU"/>
        </w:rPr>
        <w:t>ОСН</w:t>
      </w:r>
      <w:r w:rsidR="00D11279" w:rsidRPr="00274BA8">
        <w:t>(#1062</w:t>
      </w:r>
      <w:r w:rsidR="002734CE" w:rsidRPr="00274BA8">
        <w:t>, bit 0</w:t>
      </w:r>
      <w:r w:rsidR="00D11279" w:rsidRPr="00274BA8">
        <w:t xml:space="preserve">) </w:t>
      </w:r>
      <w:r w:rsidRPr="00274BA8">
        <w:t>(1 byte)</w:t>
      </w:r>
    </w:p>
    <w:p w:rsidR="00121C69" w:rsidRPr="00274BA8" w:rsidRDefault="00121C69" w:rsidP="00121C69">
      <w:pPr>
        <w:pStyle w:val="Nessunaspaziatura"/>
        <w:ind w:firstLine="708"/>
      </w:pPr>
      <w:r w:rsidRPr="00274BA8">
        <w:t>0~</w:t>
      </w:r>
      <w:r w:rsidRPr="00274BA8">
        <w:rPr>
          <w:lang w:val="ru-RU"/>
        </w:rPr>
        <w:t>НЕТ</w:t>
      </w:r>
    </w:p>
    <w:p w:rsidR="00121C69" w:rsidRPr="00274BA8" w:rsidRDefault="00121C69" w:rsidP="00121C69">
      <w:pPr>
        <w:pStyle w:val="Nessunaspaziatura"/>
        <w:ind w:firstLine="708"/>
      </w:pPr>
      <w:r w:rsidRPr="00274BA8">
        <w:t>1~</w:t>
      </w:r>
      <w:r w:rsidRPr="00274BA8">
        <w:rPr>
          <w:lang w:val="ru-RU"/>
        </w:rPr>
        <w:t>ДА</w:t>
      </w:r>
    </w:p>
    <w:p w:rsidR="00121C69" w:rsidRPr="00274BA8" w:rsidRDefault="00121C69" w:rsidP="00121C69">
      <w:pPr>
        <w:pStyle w:val="Nessunaspaziatura"/>
      </w:pPr>
      <w:r w:rsidRPr="00274BA8">
        <w:t xml:space="preserve">• </w:t>
      </w:r>
      <w:r w:rsidR="006417F0" w:rsidRPr="006417F0">
        <w:t>(</w:t>
      </w:r>
      <w:ins w:id="617" w:author="Luca Merlin" w:date="2018-04-04T08:41:00Z">
        <w:r w:rsidR="00602795">
          <w:t>35</w:t>
        </w:r>
      </w:ins>
      <w:del w:id="618" w:author="Luca Merlin" w:date="2018-04-04T08:41:00Z">
        <w:r w:rsidR="0045730C" w:rsidDel="00602795">
          <w:delText>34</w:delText>
        </w:r>
      </w:del>
      <w:r w:rsidR="006417F0" w:rsidRPr="006417F0">
        <w:t>)</w:t>
      </w:r>
      <w:r w:rsidRPr="00274BA8">
        <w:rPr>
          <w:lang w:val="ru-RU"/>
        </w:rPr>
        <w:t>УСН</w:t>
      </w:r>
      <w:r w:rsidRPr="00274BA8">
        <w:t xml:space="preserve"> </w:t>
      </w:r>
      <w:r w:rsidRPr="00274BA8">
        <w:rPr>
          <w:lang w:val="ru-RU"/>
        </w:rPr>
        <w:t>ДОХОД</w:t>
      </w:r>
      <w:r w:rsidR="00D11279" w:rsidRPr="00274BA8">
        <w:t>(#1062</w:t>
      </w:r>
      <w:r w:rsidR="002734CE" w:rsidRPr="00274BA8">
        <w:t>, bit 1</w:t>
      </w:r>
      <w:r w:rsidR="00D11279" w:rsidRPr="00274BA8">
        <w:t xml:space="preserve">) </w:t>
      </w:r>
      <w:r w:rsidRPr="00274BA8">
        <w:t>(1 byte)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0~НЕТ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1~ДА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619" w:author="Luca Merlin" w:date="2018-04-04T08:41:00Z">
        <w:r w:rsidR="00602795" w:rsidRPr="00602795">
          <w:rPr>
            <w:lang w:val="ru-RU"/>
            <w:rPrChange w:id="620" w:author="Luca Merlin" w:date="2018-04-04T08:41:00Z">
              <w:rPr>
                <w:lang w:val="it-IT"/>
              </w:rPr>
            </w:rPrChange>
          </w:rPr>
          <w:t>36</w:t>
        </w:r>
      </w:ins>
      <w:del w:id="621" w:author="Luca Merlin" w:date="2018-04-04T08:41:00Z">
        <w:r w:rsidR="000347C5" w:rsidRPr="000347C5" w:rsidDel="00602795">
          <w:rPr>
            <w:lang w:val="ru-RU"/>
          </w:rPr>
          <w:delText>35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УСН ДОХОД - РАСХОД</w:t>
      </w:r>
      <w:r w:rsidR="00D11279" w:rsidRPr="00274BA8">
        <w:rPr>
          <w:lang w:val="ru-RU"/>
        </w:rPr>
        <w:t>(#1062</w:t>
      </w:r>
      <w:r w:rsidR="002734CE" w:rsidRPr="00274BA8">
        <w:rPr>
          <w:lang w:val="ru-RU"/>
        </w:rPr>
        <w:t xml:space="preserve">, </w:t>
      </w:r>
      <w:r w:rsidR="002734CE" w:rsidRPr="00274BA8">
        <w:rPr>
          <w:lang w:val="it-IT"/>
        </w:rPr>
        <w:t>bit</w:t>
      </w:r>
      <w:r w:rsidR="002734CE" w:rsidRPr="00274BA8">
        <w:rPr>
          <w:lang w:val="ru-RU"/>
        </w:rPr>
        <w:t xml:space="preserve"> 2</w:t>
      </w:r>
      <w:r w:rsidR="00D11279" w:rsidRPr="00274BA8">
        <w:rPr>
          <w:lang w:val="ru-RU"/>
        </w:rPr>
        <w:t xml:space="preserve">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>)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0~НЕТ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1~ДА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622" w:author="Luca Merlin" w:date="2018-04-04T08:41:00Z">
        <w:r w:rsidR="00602795">
          <w:rPr>
            <w:lang w:val="it-IT"/>
          </w:rPr>
          <w:t>37</w:t>
        </w:r>
      </w:ins>
      <w:del w:id="623" w:author="Luca Merlin" w:date="2018-04-04T08:41:00Z">
        <w:r w:rsidR="000347C5" w:rsidRPr="000347C5" w:rsidDel="00602795">
          <w:rPr>
            <w:lang w:val="ru-RU"/>
          </w:rPr>
          <w:delText>36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ЕНВД</w:t>
      </w:r>
      <w:r w:rsidR="00D11279" w:rsidRPr="00274BA8">
        <w:rPr>
          <w:lang w:val="ru-RU"/>
        </w:rPr>
        <w:t>(#1062</w:t>
      </w:r>
      <w:r w:rsidR="002734CE" w:rsidRPr="00274BA8">
        <w:rPr>
          <w:lang w:val="ru-RU"/>
        </w:rPr>
        <w:t xml:space="preserve">, </w:t>
      </w:r>
      <w:r w:rsidR="002734CE" w:rsidRPr="00274BA8">
        <w:rPr>
          <w:lang w:val="it-IT"/>
        </w:rPr>
        <w:t>bit</w:t>
      </w:r>
      <w:r w:rsidR="002734CE" w:rsidRPr="00274BA8">
        <w:rPr>
          <w:lang w:val="ru-RU"/>
        </w:rPr>
        <w:t xml:space="preserve"> 3</w:t>
      </w:r>
      <w:r w:rsidR="00D11279" w:rsidRPr="00274BA8">
        <w:rPr>
          <w:lang w:val="ru-RU"/>
        </w:rPr>
        <w:t xml:space="preserve">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>)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0~НЕТ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1~ДА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624" w:author="Luca Merlin" w:date="2018-04-04T08:41:00Z">
        <w:r w:rsidR="00602795">
          <w:rPr>
            <w:lang w:val="it-IT"/>
          </w:rPr>
          <w:t>38</w:t>
        </w:r>
      </w:ins>
      <w:del w:id="625" w:author="Luca Merlin" w:date="2018-04-04T08:41:00Z">
        <w:r w:rsidR="000347C5" w:rsidRPr="000347C5" w:rsidDel="00602795">
          <w:rPr>
            <w:lang w:val="ru-RU"/>
          </w:rPr>
          <w:delText>37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ЕСН</w:t>
      </w:r>
      <w:r w:rsidR="00D11279" w:rsidRPr="00274BA8">
        <w:rPr>
          <w:lang w:val="ru-RU"/>
        </w:rPr>
        <w:t>(#1062</w:t>
      </w:r>
      <w:r w:rsidR="002734CE" w:rsidRPr="00274BA8">
        <w:rPr>
          <w:lang w:val="ru-RU"/>
        </w:rPr>
        <w:t xml:space="preserve">, </w:t>
      </w:r>
      <w:r w:rsidR="002734CE" w:rsidRPr="00274BA8">
        <w:rPr>
          <w:lang w:val="it-IT"/>
        </w:rPr>
        <w:t>bit</w:t>
      </w:r>
      <w:r w:rsidR="002734CE" w:rsidRPr="00274BA8">
        <w:rPr>
          <w:lang w:val="ru-RU"/>
        </w:rPr>
        <w:t xml:space="preserve"> 4</w:t>
      </w:r>
      <w:r w:rsidR="00D11279" w:rsidRPr="00274BA8">
        <w:rPr>
          <w:lang w:val="ru-RU"/>
        </w:rPr>
        <w:t xml:space="preserve">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>)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0~НЕТ</w:t>
      </w:r>
    </w:p>
    <w:p w:rsidR="00121C69" w:rsidRPr="00274BA8" w:rsidRDefault="00121C69" w:rsidP="00121C69">
      <w:pPr>
        <w:pStyle w:val="Nessunaspaziatura"/>
        <w:ind w:firstLine="708"/>
        <w:rPr>
          <w:lang w:val="ru-RU"/>
        </w:rPr>
      </w:pPr>
      <w:r w:rsidRPr="00274BA8">
        <w:rPr>
          <w:lang w:val="ru-RU"/>
        </w:rPr>
        <w:t>1~ДА</w:t>
      </w:r>
    </w:p>
    <w:p w:rsidR="00121C69" w:rsidRPr="00274BA8" w:rsidRDefault="00121C69" w:rsidP="00121C69">
      <w:pPr>
        <w:pStyle w:val="Nessunaspaziatura"/>
        <w:rPr>
          <w:lang w:val="ru-RU"/>
        </w:rPr>
      </w:pPr>
      <w:r w:rsidRPr="00274BA8">
        <w:rPr>
          <w:lang w:val="ru-RU"/>
        </w:rPr>
        <w:t xml:space="preserve">• </w:t>
      </w:r>
      <w:r w:rsidR="00886B27" w:rsidRPr="00886B27">
        <w:rPr>
          <w:lang w:val="ru-RU"/>
        </w:rPr>
        <w:t>(</w:t>
      </w:r>
      <w:ins w:id="626" w:author="Luca Merlin" w:date="2018-04-04T08:41:00Z">
        <w:r w:rsidR="00602795">
          <w:rPr>
            <w:lang w:val="it-IT"/>
          </w:rPr>
          <w:t>39</w:t>
        </w:r>
      </w:ins>
      <w:del w:id="627" w:author="Luca Merlin" w:date="2018-04-04T08:41:00Z">
        <w:r w:rsidR="000347C5" w:rsidRPr="000347C5" w:rsidDel="00602795">
          <w:rPr>
            <w:lang w:val="ru-RU"/>
          </w:rPr>
          <w:delText>38</w:delText>
        </w:r>
      </w:del>
      <w:r w:rsidR="00886B27" w:rsidRPr="00886B27">
        <w:rPr>
          <w:lang w:val="ru-RU"/>
        </w:rPr>
        <w:t>)</w:t>
      </w:r>
      <w:r w:rsidRPr="00274BA8">
        <w:rPr>
          <w:lang w:val="ru-RU"/>
        </w:rPr>
        <w:t>ПАТЕНТ</w:t>
      </w:r>
      <w:r w:rsidR="00D11279" w:rsidRPr="00274BA8">
        <w:rPr>
          <w:lang w:val="ru-RU"/>
        </w:rPr>
        <w:t>(#1062</w:t>
      </w:r>
      <w:r w:rsidR="002734CE" w:rsidRPr="00274BA8">
        <w:rPr>
          <w:lang w:val="ru-RU"/>
        </w:rPr>
        <w:t xml:space="preserve">, </w:t>
      </w:r>
      <w:r w:rsidR="002734CE" w:rsidRPr="00274BA8">
        <w:rPr>
          <w:lang w:val="it-IT"/>
        </w:rPr>
        <w:t>bit</w:t>
      </w:r>
      <w:r w:rsidR="002734CE" w:rsidRPr="00274BA8">
        <w:rPr>
          <w:lang w:val="ru-RU"/>
        </w:rPr>
        <w:t xml:space="preserve"> 5</w:t>
      </w:r>
      <w:r w:rsidR="00D11279" w:rsidRPr="00274BA8">
        <w:rPr>
          <w:lang w:val="ru-RU"/>
        </w:rPr>
        <w:t xml:space="preserve">) </w:t>
      </w:r>
      <w:r w:rsidRPr="00274BA8">
        <w:rPr>
          <w:lang w:val="ru-RU"/>
        </w:rPr>
        <w:t xml:space="preserve">(1 </w:t>
      </w:r>
      <w:r w:rsidRPr="00274BA8">
        <w:t>byte</w:t>
      </w:r>
      <w:r w:rsidRPr="00274BA8">
        <w:rPr>
          <w:lang w:val="ru-RU"/>
        </w:rPr>
        <w:t>)</w:t>
      </w:r>
    </w:p>
    <w:p w:rsidR="00121C69" w:rsidRPr="00274BA8" w:rsidRDefault="00121C69" w:rsidP="00121C69">
      <w:pPr>
        <w:pStyle w:val="Nessunaspaziatura"/>
      </w:pPr>
      <w:r w:rsidRPr="00274BA8">
        <w:rPr>
          <w:lang w:val="ru-RU"/>
        </w:rPr>
        <w:t xml:space="preserve">    </w:t>
      </w:r>
      <w:r w:rsidRPr="00274BA8">
        <w:rPr>
          <w:lang w:val="ru-RU"/>
        </w:rPr>
        <w:tab/>
      </w:r>
      <w:r w:rsidRPr="00274BA8">
        <w:t>0~</w:t>
      </w:r>
      <w:r w:rsidRPr="00274BA8">
        <w:rPr>
          <w:lang w:val="ru-RU"/>
        </w:rPr>
        <w:t>НЕТ</w:t>
      </w:r>
    </w:p>
    <w:p w:rsidR="00121C69" w:rsidRPr="00274BA8" w:rsidRDefault="00121C69" w:rsidP="00121C69">
      <w:pPr>
        <w:pStyle w:val="Nessunaspaziatura"/>
        <w:ind w:firstLine="708"/>
      </w:pPr>
      <w:r w:rsidRPr="00274BA8">
        <w:t>1~</w:t>
      </w:r>
      <w:r w:rsidRPr="00274BA8">
        <w:rPr>
          <w:lang w:val="ru-RU"/>
        </w:rPr>
        <w:t>ДА</w:t>
      </w:r>
    </w:p>
    <w:p w:rsidR="00121C69" w:rsidRPr="00274BA8" w:rsidRDefault="00121C69" w:rsidP="00121C69">
      <w:pPr>
        <w:pStyle w:val="Nessunaspaziatura"/>
      </w:pPr>
      <w:r w:rsidRPr="00274BA8">
        <w:t xml:space="preserve">Answer: 1dH. Message Length: </w:t>
      </w:r>
      <w:r w:rsidR="00BE5821" w:rsidRPr="00274BA8">
        <w:t>1</w:t>
      </w:r>
      <w:r w:rsidR="00E74636" w:rsidRPr="00274BA8">
        <w:t>2</w:t>
      </w:r>
      <w:r w:rsidRPr="00274BA8">
        <w:t xml:space="preserve"> bytes.</w:t>
      </w:r>
    </w:p>
    <w:p w:rsidR="00121C69" w:rsidRPr="00274BA8" w:rsidRDefault="00121C69" w:rsidP="00121C69">
      <w:pPr>
        <w:pStyle w:val="Nessunaspaziatura"/>
      </w:pPr>
      <w:r w:rsidRPr="00274BA8">
        <w:t>• Error code (2 bytes)</w:t>
      </w:r>
    </w:p>
    <w:p w:rsidR="00121C69" w:rsidRDefault="00121C69" w:rsidP="00121C69">
      <w:pPr>
        <w:pStyle w:val="Nessunaspaziatura"/>
      </w:pPr>
      <w:r w:rsidRPr="00023C92">
        <w:t>• Serial number of the operator (1 byte) 1 ... 99</w:t>
      </w:r>
    </w:p>
    <w:p w:rsidR="00121C69" w:rsidRDefault="00121C69" w:rsidP="00121C69">
      <w:pPr>
        <w:pStyle w:val="Nessunaspaziatura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121C69" w:rsidRPr="001666B1" w:rsidRDefault="00121C69" w:rsidP="00121C69">
      <w:pPr>
        <w:pStyle w:val="Nessunaspaziatura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121C69" w:rsidRPr="00F33600" w:rsidRDefault="00121C69" w:rsidP="00121C69">
      <w:pPr>
        <w:pStyle w:val="Titolo2"/>
      </w:pPr>
      <w:bookmarkStart w:id="628" w:name="_Toc510106548"/>
      <w:r>
        <w:t xml:space="preserve">1EH: </w:t>
      </w:r>
      <w:r w:rsidRPr="00F33600">
        <w:t>Registration close</w:t>
      </w:r>
      <w:bookmarkEnd w:id="62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>Command: 1eH. Message length: 5 bytes.</w:t>
      </w:r>
    </w:p>
    <w:p w:rsidR="00121C69" w:rsidRPr="00F33600" w:rsidRDefault="00121C69" w:rsidP="00121C69">
      <w:pPr>
        <w:pStyle w:val="Nessunaspaziatura"/>
      </w:pPr>
      <w:r w:rsidRPr="00F33600">
        <w:t>• Operator Password (4 bytes)</w:t>
      </w:r>
    </w:p>
    <w:p w:rsidR="00121C69" w:rsidRPr="00F33600" w:rsidRDefault="00121C69" w:rsidP="00121C69">
      <w:pPr>
        <w:pStyle w:val="Nessunaspaziatura"/>
      </w:pPr>
      <w:r w:rsidRPr="00F33600">
        <w:t>Answer: 1eH. Message Length: 4 bytes.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Default="00121C69" w:rsidP="00121C69">
      <w:pPr>
        <w:pStyle w:val="Nessunaspaziatura"/>
      </w:pPr>
      <w:r w:rsidRPr="00F33600">
        <w:t>• Serial number of the operator (1 byte) 1 ... 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 xml:space="preserve">Command: 1eH. Message length: </w:t>
      </w:r>
      <w:r>
        <w:t>7</w:t>
      </w:r>
      <w:r w:rsidRPr="00F33600">
        <w:t xml:space="preserve"> bytes.</w:t>
      </w:r>
    </w:p>
    <w:p w:rsidR="00121C69" w:rsidRPr="00F33600" w:rsidRDefault="00121C69" w:rsidP="00121C69">
      <w:pPr>
        <w:pStyle w:val="Nessunaspaziatura"/>
      </w:pPr>
      <w:r w:rsidRPr="00F33600">
        <w:t xml:space="preserve">• </w:t>
      </w:r>
      <w:r w:rsidR="006417F0" w:rsidRPr="006417F0">
        <w:t>(</w:t>
      </w:r>
      <w:r w:rsidR="008A5EC1">
        <w:t>1</w:t>
      </w:r>
      <w:r w:rsidR="006417F0" w:rsidRPr="006417F0">
        <w:t>)</w:t>
      </w:r>
      <w:r w:rsidRPr="00F33600">
        <w:t>Operator Password (4 bytes)</w:t>
      </w:r>
    </w:p>
    <w:p w:rsidR="00B952C0" w:rsidRDefault="00B952C0" w:rsidP="00B952C0">
      <w:pPr>
        <w:pStyle w:val="Nessunaspaziatura"/>
      </w:pPr>
      <w:r w:rsidRPr="00681D40">
        <w:t xml:space="preserve">• </w:t>
      </w:r>
      <w:r w:rsidR="006417F0" w:rsidRPr="006417F0">
        <w:t>(</w:t>
      </w:r>
      <w:r w:rsidR="008A5EC1">
        <w:t>2</w:t>
      </w:r>
      <w:r w:rsidR="006417F0" w:rsidRPr="006417F0">
        <w:t>)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B952C0" w:rsidRDefault="00B952C0" w:rsidP="00B952C0">
      <w:pPr>
        <w:pStyle w:val="Nessunaspaziatura"/>
        <w:ind w:left="708"/>
      </w:pPr>
      <w:r>
        <w:t>Bit 1: print(0)/no print(1)</w:t>
      </w:r>
    </w:p>
    <w:p w:rsidR="00B952C0" w:rsidRDefault="00B952C0" w:rsidP="00B952C0">
      <w:pPr>
        <w:pStyle w:val="Nessunaspaziatura"/>
        <w:ind w:left="708"/>
      </w:pPr>
      <w:r>
        <w:t>Bit 2: don’t save on file(0)/save on file(1)</w:t>
      </w:r>
    </w:p>
    <w:p w:rsidR="00B952C0" w:rsidRPr="00681D40" w:rsidRDefault="00B952C0" w:rsidP="00B952C0">
      <w:pPr>
        <w:pStyle w:val="Nessunaspaziatura"/>
        <w:ind w:left="708"/>
      </w:pPr>
      <w:r>
        <w:t>Bit 0, 3..15: must be 0</w:t>
      </w:r>
    </w:p>
    <w:p w:rsidR="00121C69" w:rsidRPr="00F33600" w:rsidRDefault="00121C69" w:rsidP="00121C69">
      <w:pPr>
        <w:pStyle w:val="Nessunaspaziatura"/>
      </w:pPr>
      <w:r w:rsidRPr="00F33600">
        <w:t xml:space="preserve">Answer: 1eH. Message Length: </w:t>
      </w:r>
      <w:r w:rsidR="00C10661">
        <w:t>variable number of</w:t>
      </w:r>
      <w:r w:rsidRPr="00F33600">
        <w:t xml:space="preserve"> bytes.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Default="00121C69" w:rsidP="00121C69">
      <w:pPr>
        <w:pStyle w:val="Nessunaspaziatura"/>
      </w:pPr>
      <w:r w:rsidRPr="00F33600">
        <w:t>• Serial number of the operator (1 byte) 1 ... 99</w:t>
      </w:r>
    </w:p>
    <w:p w:rsidR="00360E6B" w:rsidRDefault="00360E6B" w:rsidP="00360E6B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360E6B" w:rsidRDefault="00360E6B" w:rsidP="00360E6B">
      <w:pPr>
        <w:pStyle w:val="Nessunaspaziatura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360E6B" w:rsidRPr="001666B1" w:rsidRDefault="00360E6B" w:rsidP="00360E6B">
      <w:pPr>
        <w:pStyle w:val="Nessunaspaziatura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360E6B" w:rsidRPr="00274BA8" w:rsidRDefault="00360E6B" w:rsidP="00F63AD8">
      <w:pPr>
        <w:pStyle w:val="Nessunaspaziatura"/>
        <w:jc w:val="both"/>
      </w:pPr>
      <w:r w:rsidRPr="00274BA8">
        <w:t>• Cashier name (</w:t>
      </w:r>
      <w:r w:rsidR="003D3F6C" w:rsidRPr="00274BA8">
        <w:t>LENGTH_PREFIXED_TEXT</w:t>
      </w:r>
      <w:r w:rsidR="002B2394" w:rsidRPr="00274BA8">
        <w:t xml:space="preserve">  </w:t>
      </w:r>
      <w:r w:rsidR="00485869" w:rsidRPr="00274BA8">
        <w:t xml:space="preserve">of </w:t>
      </w:r>
      <w:r w:rsidR="00F63AD8" w:rsidRPr="00274BA8">
        <w:t>0</w:t>
      </w:r>
      <w:r w:rsidR="00485869" w:rsidRPr="00274BA8">
        <w:t xml:space="preserve"> to </w:t>
      </w:r>
      <w:r w:rsidRPr="00274BA8">
        <w:t>64 bytes)</w:t>
      </w:r>
    </w:p>
    <w:p w:rsidR="00121C69" w:rsidRPr="00F33600" w:rsidRDefault="00121C69" w:rsidP="00121C69">
      <w:pPr>
        <w:pStyle w:val="Nessunaspaziatura"/>
      </w:pPr>
    </w:p>
    <w:p w:rsidR="00121C69" w:rsidRPr="00F33600" w:rsidRDefault="00121C69" w:rsidP="00121C69">
      <w:pPr>
        <w:pStyle w:val="Titolo2"/>
      </w:pPr>
      <w:bookmarkStart w:id="629" w:name="_Toc510106549"/>
      <w:r>
        <w:t xml:space="preserve">1FH: </w:t>
      </w:r>
      <w:r w:rsidRPr="00F33600">
        <w:t>Report about payment</w:t>
      </w:r>
      <w:bookmarkEnd w:id="62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>Command: 1fH. Message length: 5 bytes.</w:t>
      </w:r>
    </w:p>
    <w:p w:rsidR="00121C69" w:rsidRPr="00F33600" w:rsidRDefault="00121C69" w:rsidP="00121C69">
      <w:pPr>
        <w:pStyle w:val="Nessunaspaziatura"/>
      </w:pPr>
      <w:r w:rsidRPr="00F33600">
        <w:t>• Operator Password (4 bytes)</w:t>
      </w:r>
    </w:p>
    <w:p w:rsidR="00121C69" w:rsidRPr="00F33600" w:rsidRDefault="00121C69" w:rsidP="00121C69">
      <w:pPr>
        <w:pStyle w:val="Nessunaspaziatura"/>
      </w:pPr>
      <w:r w:rsidRPr="00F33600">
        <w:t>Answer: 1fH. Message Length: 4 bytes.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Pr="00F33600" w:rsidRDefault="00121C69" w:rsidP="00121C69">
      <w:pPr>
        <w:pStyle w:val="Nessunaspaziatura"/>
      </w:pPr>
      <w:r w:rsidRPr="00F33600">
        <w:t>• Serial number of the operator (1 byte) 1 ... 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121C69" w:rsidRPr="00F33600" w:rsidRDefault="00121C69" w:rsidP="00121C69">
      <w:pPr>
        <w:pStyle w:val="Nessunaspaziatura"/>
      </w:pPr>
      <w:r w:rsidRPr="00F33600">
        <w:t xml:space="preserve">Command: 1fH. Message length: </w:t>
      </w:r>
      <w:r w:rsidR="00DB08C3">
        <w:t>7</w:t>
      </w:r>
      <w:r w:rsidRPr="00F33600">
        <w:t xml:space="preserve"> bytes.</w:t>
      </w:r>
    </w:p>
    <w:p w:rsidR="00121C69" w:rsidRPr="00F33600" w:rsidRDefault="00121C69" w:rsidP="00121C69">
      <w:pPr>
        <w:pStyle w:val="Nessunaspaziatura"/>
      </w:pPr>
      <w:r w:rsidRPr="00F33600">
        <w:t xml:space="preserve">• </w:t>
      </w:r>
      <w:r w:rsidR="006417F0" w:rsidRPr="006417F0">
        <w:t>(</w:t>
      </w:r>
      <w:r w:rsidR="008A5EC1">
        <w:t>1</w:t>
      </w:r>
      <w:r w:rsidR="006417F0" w:rsidRPr="006417F0">
        <w:t>)</w:t>
      </w:r>
      <w:r w:rsidRPr="00F33600">
        <w:t>Operator Password (4 bytes)</w:t>
      </w:r>
    </w:p>
    <w:p w:rsidR="00B64110" w:rsidRDefault="00B64110" w:rsidP="00B64110">
      <w:pPr>
        <w:pStyle w:val="Nessunaspaziatura"/>
      </w:pPr>
      <w:r w:rsidRPr="00681D40">
        <w:t xml:space="preserve">• </w:t>
      </w:r>
      <w:r w:rsidR="006417F0" w:rsidRPr="006417F0">
        <w:t>(</w:t>
      </w:r>
      <w:r w:rsidR="008A5EC1">
        <w:t>2</w:t>
      </w:r>
      <w:r w:rsidR="006417F0" w:rsidRPr="006417F0">
        <w:t>)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B64110" w:rsidRDefault="00B64110" w:rsidP="00B64110">
      <w:pPr>
        <w:pStyle w:val="Nessunaspaziatura"/>
        <w:ind w:left="708"/>
      </w:pPr>
      <w:r>
        <w:t>Bit 1: print(0)/no print(1)</w:t>
      </w:r>
    </w:p>
    <w:p w:rsidR="00B64110" w:rsidRDefault="00B64110" w:rsidP="00B64110">
      <w:pPr>
        <w:pStyle w:val="Nessunaspaziatura"/>
        <w:ind w:left="708"/>
      </w:pPr>
      <w:r>
        <w:t>Bit 2: don’t save on file(0)/save on file(1)</w:t>
      </w:r>
    </w:p>
    <w:p w:rsidR="00B64110" w:rsidRPr="00681D40" w:rsidRDefault="00B64110" w:rsidP="00B64110">
      <w:pPr>
        <w:pStyle w:val="Nessunaspaziatura"/>
        <w:ind w:left="708"/>
      </w:pPr>
      <w:r>
        <w:t>Bit 0, 3..15: must be 0</w:t>
      </w:r>
    </w:p>
    <w:p w:rsidR="00121C69" w:rsidRPr="00F33600" w:rsidRDefault="00121C69" w:rsidP="00121C69">
      <w:pPr>
        <w:pStyle w:val="Nessunaspaziatura"/>
      </w:pPr>
      <w:r w:rsidRPr="00F33600">
        <w:t xml:space="preserve">Answer: 1fH. Message Length: </w:t>
      </w:r>
      <w:r w:rsidR="00325623">
        <w:t>12</w:t>
      </w:r>
      <w:r w:rsidRPr="00F33600">
        <w:t xml:space="preserve"> bytes.</w:t>
      </w:r>
    </w:p>
    <w:p w:rsidR="00121C69" w:rsidRPr="00F33600" w:rsidRDefault="00121C69" w:rsidP="00121C69">
      <w:pPr>
        <w:pStyle w:val="Nessunaspaziatura"/>
      </w:pPr>
      <w:r w:rsidRPr="00F33600">
        <w:t>• Error code (2 bytes)</w:t>
      </w:r>
    </w:p>
    <w:p w:rsidR="00121C69" w:rsidRPr="00F33600" w:rsidRDefault="00121C69" w:rsidP="00121C69">
      <w:pPr>
        <w:pStyle w:val="Nessunaspaziatura"/>
      </w:pPr>
      <w:r w:rsidRPr="00F33600">
        <w:t>• Serial number of the operator (1 byte) 1 ... 99</w:t>
      </w:r>
    </w:p>
    <w:p w:rsidR="00121C69" w:rsidRDefault="00121C69" w:rsidP="00121C69">
      <w:pPr>
        <w:pStyle w:val="Nessunaspaziatura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121C69" w:rsidRPr="001666B1" w:rsidRDefault="00121C69" w:rsidP="00121C69">
      <w:pPr>
        <w:pStyle w:val="Nessunaspaziatura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4D03A2" w:rsidRPr="00681D40" w:rsidRDefault="004D03A2" w:rsidP="004D03A2">
      <w:pPr>
        <w:pStyle w:val="Titolo2"/>
      </w:pPr>
      <w:bookmarkStart w:id="630" w:name="_Toc510106550"/>
      <w:r>
        <w:t>20H: IMEMORY READ(RESERVED)</w:t>
      </w:r>
      <w:bookmarkEnd w:id="63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4D03A2" w:rsidRPr="005F5304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4D03A2" w:rsidRPr="005F5304" w:rsidRDefault="004D03A2" w:rsidP="006130C7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4D03A2" w:rsidRPr="005F5304" w:rsidRDefault="004D03A2" w:rsidP="006130C7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4D03A2" w:rsidRPr="005F5304" w:rsidRDefault="004D03A2" w:rsidP="006130C7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4D03A2" w:rsidRPr="005F5304" w:rsidRDefault="004D03A2" w:rsidP="006130C7">
            <w:pPr>
              <w:pStyle w:val="Nessunaspaziatura"/>
            </w:pPr>
            <w:r w:rsidRPr="005F5304">
              <w:t>1.1</w:t>
            </w:r>
          </w:p>
        </w:tc>
      </w:tr>
      <w:tr w:rsidR="004D03A2" w:rsidRPr="005F5304" w:rsidTr="006130C7">
        <w:tc>
          <w:tcPr>
            <w:tcW w:w="1951" w:type="dxa"/>
            <w:shd w:val="pct25" w:color="auto" w:fill="auto"/>
          </w:tcPr>
          <w:p w:rsidR="004D03A2" w:rsidRPr="005F5304" w:rsidRDefault="004D03A2" w:rsidP="006130C7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4D03A2" w:rsidRPr="005F5304" w:rsidRDefault="004D03A2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4D03A2" w:rsidRPr="005F5304" w:rsidRDefault="004D03A2" w:rsidP="006130C7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4D03A2" w:rsidRPr="005F5304" w:rsidRDefault="004D03A2" w:rsidP="006130C7">
            <w:pPr>
              <w:pStyle w:val="Nessunaspaziatura"/>
            </w:pPr>
            <w:r w:rsidRPr="005F5304">
              <w:t>N/A</w:t>
            </w:r>
          </w:p>
        </w:tc>
      </w:tr>
      <w:tr w:rsidR="004D03A2" w:rsidTr="006130C7">
        <w:tc>
          <w:tcPr>
            <w:tcW w:w="1951" w:type="dxa"/>
            <w:shd w:val="pct25" w:color="auto" w:fill="auto"/>
          </w:tcPr>
          <w:p w:rsidR="004D03A2" w:rsidRDefault="004D03A2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4D03A2" w:rsidRDefault="004D03A2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4D03A2" w:rsidRDefault="004D03A2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4D03A2" w:rsidRDefault="004D03A2" w:rsidP="006130C7">
            <w:pPr>
              <w:pStyle w:val="Nessunaspaziatura"/>
            </w:pPr>
            <w:r>
              <w:t>X</w:t>
            </w:r>
          </w:p>
        </w:tc>
      </w:tr>
      <w:tr w:rsidR="004D03A2" w:rsidTr="006130C7">
        <w:tc>
          <w:tcPr>
            <w:tcW w:w="1951" w:type="dxa"/>
            <w:shd w:val="pct25" w:color="auto" w:fill="auto"/>
          </w:tcPr>
          <w:p w:rsidR="004D03A2" w:rsidRDefault="004D03A2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4D03A2" w:rsidRDefault="004D03A2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4D03A2" w:rsidRDefault="004D03A2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4D03A2" w:rsidRDefault="004D03A2" w:rsidP="006130C7">
            <w:pPr>
              <w:pStyle w:val="Nessunaspaziatura"/>
            </w:pPr>
            <w:r>
              <w:t>X</w:t>
            </w:r>
          </w:p>
        </w:tc>
      </w:tr>
    </w:tbl>
    <w:p w:rsidR="004D03A2" w:rsidRPr="00681D40" w:rsidRDefault="004D03A2" w:rsidP="004D03A2">
      <w:pPr>
        <w:pStyle w:val="Nessunaspaziatura"/>
      </w:pPr>
      <w:r w:rsidRPr="00681D40">
        <w:t>Command: 2</w:t>
      </w:r>
      <w:r>
        <w:t>0</w:t>
      </w:r>
      <w:r w:rsidRPr="00681D40">
        <w:t xml:space="preserve">H. Message length: </w:t>
      </w:r>
      <w:r>
        <w:t>11</w:t>
      </w:r>
      <w:r w:rsidRPr="00681D40">
        <w:t xml:space="preserve"> bytes.</w:t>
      </w:r>
    </w:p>
    <w:p w:rsidR="004D03A2" w:rsidRPr="00681D40" w:rsidRDefault="004D03A2" w:rsidP="004D03A2">
      <w:pPr>
        <w:pStyle w:val="Nessunaspaziatura"/>
      </w:pPr>
      <w:r w:rsidRPr="00681D40">
        <w:t>• Operator Password (4 bytes)</w:t>
      </w:r>
    </w:p>
    <w:p w:rsidR="004D03A2" w:rsidRPr="00681D40" w:rsidRDefault="004D03A2" w:rsidP="004D03A2">
      <w:pPr>
        <w:pStyle w:val="Nessunaspaziatura"/>
      </w:pPr>
      <w:r w:rsidRPr="00681D40">
        <w:t xml:space="preserve">• </w:t>
      </w:r>
      <w:r>
        <w:t>Source address(4 bytes)</w:t>
      </w:r>
    </w:p>
    <w:p w:rsidR="004D03A2" w:rsidRPr="00681D40" w:rsidRDefault="004D03A2" w:rsidP="004D03A2">
      <w:pPr>
        <w:pStyle w:val="Nessunaspaziatura"/>
      </w:pPr>
      <w:r w:rsidRPr="00681D40">
        <w:t xml:space="preserve">• </w:t>
      </w:r>
      <w:r>
        <w:t>Number of bytes to read(2 bytes)(0 to 512)</w:t>
      </w:r>
    </w:p>
    <w:p w:rsidR="004D03A2" w:rsidRPr="00681D40" w:rsidRDefault="004D03A2" w:rsidP="004D03A2">
      <w:pPr>
        <w:pStyle w:val="Nessunaspaziatura"/>
      </w:pPr>
      <w:r w:rsidRPr="00681D40">
        <w:t>Answer: 2</w:t>
      </w:r>
      <w:r>
        <w:t>0</w:t>
      </w:r>
      <w:r w:rsidRPr="00681D40">
        <w:t xml:space="preserve">H. Message length: </w:t>
      </w:r>
      <w:r>
        <w:t>variable number of</w:t>
      </w:r>
      <w:r w:rsidRPr="00681D40">
        <w:t xml:space="preserve"> bytes.</w:t>
      </w:r>
    </w:p>
    <w:p w:rsidR="004D03A2" w:rsidRPr="00681D40" w:rsidRDefault="004D03A2" w:rsidP="004D03A2">
      <w:pPr>
        <w:pStyle w:val="Nessunaspaziatura"/>
      </w:pPr>
      <w:r w:rsidRPr="00681D40">
        <w:t>• Error code (2 bytes)</w:t>
      </w:r>
    </w:p>
    <w:p w:rsidR="004D03A2" w:rsidRDefault="004D03A2" w:rsidP="004D03A2">
      <w:pPr>
        <w:pStyle w:val="Nessunaspaziatura"/>
      </w:pPr>
      <w:r w:rsidRPr="00681D40">
        <w:t>• Serial number of the operator (1 byte) 1 ... 99</w:t>
      </w:r>
    </w:p>
    <w:p w:rsidR="004D03A2" w:rsidRPr="00681D40" w:rsidRDefault="004D03A2" w:rsidP="004D03A2">
      <w:pPr>
        <w:pStyle w:val="Nessunaspaziatura"/>
      </w:pPr>
      <w:r w:rsidRPr="00681D40">
        <w:t xml:space="preserve">• </w:t>
      </w:r>
      <w:r>
        <w:t xml:space="preserve">Array of read byte </w:t>
      </w:r>
      <w:r w:rsidRPr="00681D40">
        <w:t>(</w:t>
      </w:r>
      <w:r>
        <w:t>“Number of bytes to read”</w:t>
      </w:r>
      <w:r w:rsidRPr="00681D40">
        <w:t xml:space="preserve"> bytes)</w:t>
      </w:r>
    </w:p>
    <w:p w:rsidR="001710C3" w:rsidRPr="00681D40" w:rsidRDefault="00884D87" w:rsidP="00D32C84">
      <w:pPr>
        <w:pStyle w:val="Titolo2"/>
      </w:pPr>
      <w:bookmarkStart w:id="631" w:name="_Toc510106551"/>
      <w:r>
        <w:t xml:space="preserve">21H: </w:t>
      </w:r>
      <w:r w:rsidR="001710C3" w:rsidRPr="00681D40">
        <w:t>Time Programming</w:t>
      </w:r>
      <w:bookmarkEnd w:id="63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1710C3" w:rsidRPr="00681D40" w:rsidRDefault="001710C3" w:rsidP="00367426">
      <w:pPr>
        <w:pStyle w:val="Nessunaspaziatura"/>
      </w:pPr>
      <w:r w:rsidRPr="00681D40">
        <w:t>Command: 21H. Message length: 8 bytes.</w:t>
      </w:r>
    </w:p>
    <w:p w:rsidR="00447165" w:rsidRPr="00681D40" w:rsidRDefault="00447165" w:rsidP="00367426">
      <w:pPr>
        <w:pStyle w:val="Nessunaspaziatura"/>
      </w:pPr>
      <w:r w:rsidRPr="00681D40">
        <w:t>• Operator Password (4 bytes)</w:t>
      </w:r>
    </w:p>
    <w:p w:rsidR="001710C3" w:rsidRPr="00681D40" w:rsidRDefault="001710C3" w:rsidP="00367426">
      <w:pPr>
        <w:pStyle w:val="Nessunaspaziatura"/>
      </w:pPr>
      <w:r w:rsidRPr="00681D40">
        <w:t>• Time (3 bytes) H-M-S</w:t>
      </w:r>
    </w:p>
    <w:p w:rsidR="001710C3" w:rsidRPr="00681D40" w:rsidRDefault="001710C3" w:rsidP="00367426">
      <w:pPr>
        <w:pStyle w:val="Nessunaspaziatura"/>
      </w:pPr>
      <w:r w:rsidRPr="00681D40">
        <w:t xml:space="preserve">Answer: 21H. Message length: </w:t>
      </w:r>
      <w:r w:rsidR="00595ABB" w:rsidRPr="00681D40">
        <w:t>4</w:t>
      </w:r>
      <w:r w:rsidRPr="00681D40">
        <w:t xml:space="preserve"> bytes.</w:t>
      </w:r>
    </w:p>
    <w:p w:rsidR="001710C3" w:rsidRPr="00681D40" w:rsidRDefault="001710C3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8204BC" w:rsidRPr="00681D40" w:rsidRDefault="008204BC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1710C3" w:rsidRPr="00681D40" w:rsidRDefault="00884D87" w:rsidP="00D32C84">
      <w:pPr>
        <w:pStyle w:val="Titolo2"/>
      </w:pPr>
      <w:bookmarkStart w:id="632" w:name="_Toc510106552"/>
      <w:r>
        <w:t xml:space="preserve">22H: </w:t>
      </w:r>
      <w:r w:rsidR="001710C3" w:rsidRPr="00681D40">
        <w:t>Date Programming</w:t>
      </w:r>
      <w:bookmarkEnd w:id="632"/>
      <w:r w:rsidR="001710C3" w:rsidRPr="00681D40">
        <w:t xml:space="preserve"> 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1710C3" w:rsidRPr="00681D40" w:rsidRDefault="001710C3" w:rsidP="00367426">
      <w:pPr>
        <w:pStyle w:val="Nessunaspaziatura"/>
      </w:pPr>
      <w:r w:rsidRPr="00681D40">
        <w:t>Command: 22H. Message length: 8 bytes.</w:t>
      </w:r>
    </w:p>
    <w:p w:rsidR="00447165" w:rsidRPr="00681D40" w:rsidRDefault="00447165" w:rsidP="00367426">
      <w:pPr>
        <w:pStyle w:val="Nessunaspaziatura"/>
      </w:pPr>
      <w:r w:rsidRPr="00681D40">
        <w:t>• Operator Password (4 bytes)</w:t>
      </w:r>
    </w:p>
    <w:p w:rsidR="001710C3" w:rsidRPr="00681D40" w:rsidRDefault="001710C3" w:rsidP="00367426">
      <w:pPr>
        <w:pStyle w:val="Nessunaspaziatura"/>
      </w:pPr>
      <w:r w:rsidRPr="00681D40">
        <w:t>• Date (3 bytes) D-M-Y</w:t>
      </w:r>
    </w:p>
    <w:p w:rsidR="001710C3" w:rsidRPr="00681D40" w:rsidRDefault="001710C3" w:rsidP="00367426">
      <w:pPr>
        <w:pStyle w:val="Nessunaspaziatura"/>
      </w:pPr>
      <w:r w:rsidRPr="00681D40">
        <w:t xml:space="preserve">Answer: 22H. Message length: </w:t>
      </w:r>
      <w:r w:rsidR="00595ABB" w:rsidRPr="00681D40">
        <w:t>4</w:t>
      </w:r>
      <w:r w:rsidRPr="00681D40">
        <w:t xml:space="preserve"> bytes.</w:t>
      </w:r>
    </w:p>
    <w:p w:rsidR="001710C3" w:rsidRPr="00681D40" w:rsidRDefault="001710C3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8204BC" w:rsidRPr="00681D40" w:rsidRDefault="008204BC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1710C3" w:rsidRPr="00681D40" w:rsidRDefault="00884D87" w:rsidP="00D32C84">
      <w:pPr>
        <w:pStyle w:val="Titolo2"/>
      </w:pPr>
      <w:bookmarkStart w:id="633" w:name="_Toc510106553"/>
      <w:r>
        <w:t xml:space="preserve">23H: </w:t>
      </w:r>
      <w:r w:rsidR="001710C3" w:rsidRPr="00681D40">
        <w:t>Confirmation of the date of programming</w:t>
      </w:r>
      <w:bookmarkEnd w:id="63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1710C3" w:rsidRPr="00681D40" w:rsidRDefault="001710C3" w:rsidP="00367426">
      <w:pPr>
        <w:pStyle w:val="Nessunaspaziatura"/>
      </w:pPr>
      <w:r w:rsidRPr="00681D40">
        <w:t>Command: 23H. Message length: 8 bytes.</w:t>
      </w:r>
    </w:p>
    <w:p w:rsidR="00447165" w:rsidRPr="00681D40" w:rsidRDefault="00447165" w:rsidP="00367426">
      <w:pPr>
        <w:pStyle w:val="Nessunaspaziatura"/>
      </w:pPr>
      <w:r w:rsidRPr="00681D40">
        <w:t>• Operator Password (4 bytes)</w:t>
      </w:r>
    </w:p>
    <w:p w:rsidR="001710C3" w:rsidRPr="00681D40" w:rsidRDefault="001710C3" w:rsidP="00367426">
      <w:pPr>
        <w:pStyle w:val="Nessunaspaziatura"/>
      </w:pPr>
      <w:r w:rsidRPr="00681D40">
        <w:t>• Date (3 bytes) D-M-Y</w:t>
      </w:r>
    </w:p>
    <w:p w:rsidR="001710C3" w:rsidRPr="00681D40" w:rsidRDefault="001710C3" w:rsidP="00367426">
      <w:pPr>
        <w:pStyle w:val="Nessunaspaziatura"/>
      </w:pPr>
      <w:r w:rsidRPr="00681D40">
        <w:t xml:space="preserve">Answer: 23H. Message length: </w:t>
      </w:r>
      <w:r w:rsidR="00595ABB" w:rsidRPr="00681D40">
        <w:t>4</w:t>
      </w:r>
      <w:r w:rsidRPr="00681D40">
        <w:t xml:space="preserve"> bytes.</w:t>
      </w:r>
    </w:p>
    <w:p w:rsidR="001710C3" w:rsidRPr="00681D40" w:rsidRDefault="001710C3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8204BC" w:rsidRPr="00681D40" w:rsidRDefault="008204BC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1710C3" w:rsidRPr="00681D40" w:rsidRDefault="00884D87" w:rsidP="00D32C84">
      <w:pPr>
        <w:pStyle w:val="Titolo2"/>
      </w:pPr>
      <w:bookmarkStart w:id="634" w:name="_Toc510106554"/>
      <w:r>
        <w:t xml:space="preserve">25H: </w:t>
      </w:r>
      <w:r w:rsidR="001710C3" w:rsidRPr="00681D40">
        <w:t>Cut a check</w:t>
      </w:r>
      <w:bookmarkEnd w:id="63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1710C3" w:rsidRPr="00681D40" w:rsidRDefault="001710C3" w:rsidP="00367426">
      <w:pPr>
        <w:pStyle w:val="Nessunaspaziatura"/>
      </w:pPr>
      <w:r w:rsidRPr="00681D40">
        <w:t>Command: 25H. Message length: 6 bytes.</w:t>
      </w:r>
    </w:p>
    <w:p w:rsidR="001710C3" w:rsidRPr="00681D40" w:rsidRDefault="001710C3" w:rsidP="00367426">
      <w:pPr>
        <w:pStyle w:val="Nessunaspaziatura"/>
      </w:pPr>
      <w:r w:rsidRPr="00681D40">
        <w:t>• Operator Password (4 bytes)</w:t>
      </w:r>
    </w:p>
    <w:p w:rsidR="001710C3" w:rsidRPr="00681D40" w:rsidRDefault="00B00486" w:rsidP="00367426">
      <w:pPr>
        <w:pStyle w:val="Nessunaspaziatura"/>
      </w:pPr>
      <w:r w:rsidRPr="00681D40">
        <w:t xml:space="preserve">• Cut </w:t>
      </w:r>
      <w:r w:rsidR="001710C3" w:rsidRPr="00681D40">
        <w:t>type (1 byte) "0" - complete, "1" - incomplete</w:t>
      </w:r>
    </w:p>
    <w:p w:rsidR="001710C3" w:rsidRPr="00681D40" w:rsidRDefault="001710C3" w:rsidP="00367426">
      <w:pPr>
        <w:pStyle w:val="Nessunaspaziatura"/>
      </w:pPr>
      <w:r w:rsidRPr="00681D40">
        <w:t xml:space="preserve">Answer: 25H. Message Length: </w:t>
      </w:r>
      <w:r w:rsidR="001901F2" w:rsidRPr="00681D40">
        <w:t>4</w:t>
      </w:r>
      <w:r w:rsidRPr="00681D40">
        <w:t xml:space="preserve"> bytes.</w:t>
      </w:r>
    </w:p>
    <w:p w:rsidR="001710C3" w:rsidRPr="00681D40" w:rsidRDefault="001710C3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1710C3" w:rsidRPr="00681D40" w:rsidRDefault="001710C3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3F74A5" w:rsidRPr="00681D40" w:rsidRDefault="00884D87" w:rsidP="00D32C84">
      <w:pPr>
        <w:pStyle w:val="Titolo2"/>
      </w:pPr>
      <w:bookmarkStart w:id="635" w:name="_Toc510106555"/>
      <w:r>
        <w:t xml:space="preserve">28H: </w:t>
      </w:r>
      <w:r w:rsidR="003F74A5" w:rsidRPr="00681D40">
        <w:t>Open cash drawer</w:t>
      </w:r>
      <w:bookmarkEnd w:id="63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3F74A5" w:rsidRPr="00681D40" w:rsidRDefault="003F74A5" w:rsidP="00367426">
      <w:pPr>
        <w:pStyle w:val="Nessunaspaziatura"/>
      </w:pPr>
      <w:r w:rsidRPr="00681D40">
        <w:t>Command: 28H. Message length: 6 bytes.</w:t>
      </w:r>
    </w:p>
    <w:p w:rsidR="003F74A5" w:rsidRPr="00681D40" w:rsidRDefault="003F74A5" w:rsidP="00367426">
      <w:pPr>
        <w:pStyle w:val="Nessunaspaziatura"/>
      </w:pPr>
      <w:r w:rsidRPr="00681D40">
        <w:t>• Operator Password (4 bytes)</w:t>
      </w:r>
    </w:p>
    <w:p w:rsidR="003F74A5" w:rsidRPr="00681D40" w:rsidRDefault="003F74A5" w:rsidP="00367426">
      <w:pPr>
        <w:pStyle w:val="Nessunaspaziatura"/>
      </w:pPr>
      <w:r w:rsidRPr="00681D40">
        <w:t>• The number of cash drawer (1 byte) 0 1</w:t>
      </w:r>
    </w:p>
    <w:p w:rsidR="003F74A5" w:rsidRPr="00681D40" w:rsidRDefault="003F74A5" w:rsidP="00367426">
      <w:pPr>
        <w:pStyle w:val="Nessunaspaziatura"/>
      </w:pPr>
      <w:r w:rsidRPr="00681D40">
        <w:t xml:space="preserve">Answer: 28H. Message Length: </w:t>
      </w:r>
      <w:r w:rsidR="001901F2" w:rsidRPr="00681D40">
        <w:t>4</w:t>
      </w:r>
      <w:r w:rsidRPr="00681D40">
        <w:t xml:space="preserve"> bytes.</w:t>
      </w:r>
    </w:p>
    <w:p w:rsidR="003F74A5" w:rsidRPr="00681D40" w:rsidRDefault="003F74A5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3F74A5" w:rsidRPr="00681D40" w:rsidRDefault="003F74A5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3F74A5" w:rsidRPr="00681D40" w:rsidRDefault="00884D87" w:rsidP="00D32C84">
      <w:pPr>
        <w:pStyle w:val="Titolo2"/>
      </w:pPr>
      <w:bookmarkStart w:id="636" w:name="_Toc510106556"/>
      <w:r>
        <w:t xml:space="preserve">29H: </w:t>
      </w:r>
      <w:r w:rsidR="003F74A5" w:rsidRPr="00681D40">
        <w:t>Feeding</w:t>
      </w:r>
      <w:bookmarkEnd w:id="63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3F74A5" w:rsidRPr="00681D40" w:rsidRDefault="003F74A5" w:rsidP="00367426">
      <w:pPr>
        <w:pStyle w:val="Nessunaspaziatura"/>
      </w:pPr>
      <w:r w:rsidRPr="00681D40">
        <w:t>Command: 29H. Message length: 7 bytes.</w:t>
      </w:r>
    </w:p>
    <w:p w:rsidR="003F74A5" w:rsidRPr="00681D40" w:rsidRDefault="003F74A5" w:rsidP="00367426">
      <w:pPr>
        <w:pStyle w:val="Nessunaspaziatura"/>
      </w:pPr>
      <w:r w:rsidRPr="00681D40">
        <w:t>• Operator Password (4 bytes)</w:t>
      </w:r>
    </w:p>
    <w:p w:rsidR="003F74A5" w:rsidRPr="00681D40" w:rsidRDefault="003F74A5" w:rsidP="00367426">
      <w:pPr>
        <w:pStyle w:val="Nessunaspaziatura"/>
      </w:pPr>
      <w:r w:rsidRPr="00681D40">
        <w:t>• Flags (1 byte) Bit 0 - control tape, Bit 1 - check tape, Bit 2 -</w:t>
      </w:r>
      <w:r w:rsidR="00367426">
        <w:t xml:space="preserve"> </w:t>
      </w:r>
      <w:proofErr w:type="spellStart"/>
      <w:r w:rsidR="00B00486" w:rsidRPr="00681D40">
        <w:t>underlaid</w:t>
      </w:r>
      <w:proofErr w:type="spellEnd"/>
      <w:r w:rsidRPr="00681D40">
        <w:t xml:space="preserve"> document.</w:t>
      </w:r>
    </w:p>
    <w:p w:rsidR="003F74A5" w:rsidRPr="00681D40" w:rsidRDefault="003F74A5" w:rsidP="00367426">
      <w:pPr>
        <w:pStyle w:val="Nessunaspaziatura"/>
      </w:pPr>
      <w:r w:rsidRPr="00681D40">
        <w:t>• The number of lines (1 byte) 1 ... 255 - maximum number of lines</w:t>
      </w:r>
      <w:r w:rsidR="00B00486" w:rsidRPr="00681D40">
        <w:t xml:space="preserve"> is limited by</w:t>
      </w:r>
    </w:p>
    <w:p w:rsidR="003F74A5" w:rsidRPr="00681D40" w:rsidRDefault="00B00486" w:rsidP="00367426">
      <w:pPr>
        <w:pStyle w:val="Nessunaspaziatura"/>
      </w:pPr>
      <w:r w:rsidRPr="00681D40">
        <w:t>p</w:t>
      </w:r>
      <w:r w:rsidR="003F74A5" w:rsidRPr="00681D40">
        <w:t>rint</w:t>
      </w:r>
      <w:r w:rsidRPr="00681D40">
        <w:t>er</w:t>
      </w:r>
      <w:r w:rsidR="003F74A5" w:rsidRPr="00681D40">
        <w:t xml:space="preserve"> buffer size, but </w:t>
      </w:r>
      <w:r w:rsidRPr="00681D40">
        <w:t xml:space="preserve">does </w:t>
      </w:r>
      <w:r w:rsidR="003F74A5" w:rsidRPr="00681D40">
        <w:t xml:space="preserve">not </w:t>
      </w:r>
      <w:r w:rsidRPr="00681D40">
        <w:t>exceed</w:t>
      </w:r>
      <w:r w:rsidR="003F74A5" w:rsidRPr="00681D40">
        <w:t xml:space="preserve"> 255</w:t>
      </w:r>
    </w:p>
    <w:p w:rsidR="003F74A5" w:rsidRPr="00681D40" w:rsidRDefault="003F74A5" w:rsidP="00367426">
      <w:pPr>
        <w:pStyle w:val="Nessunaspaziatura"/>
      </w:pPr>
      <w:r w:rsidRPr="00681D40">
        <w:t xml:space="preserve">Answer: 29H. Message Length: </w:t>
      </w:r>
      <w:r w:rsidR="001901F2" w:rsidRPr="00681D40">
        <w:t>4</w:t>
      </w:r>
      <w:r w:rsidRPr="00681D40">
        <w:t xml:space="preserve"> bytes.</w:t>
      </w:r>
    </w:p>
    <w:p w:rsidR="003F74A5" w:rsidRPr="00681D40" w:rsidRDefault="003F74A5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3F74A5" w:rsidRDefault="003F74A5" w:rsidP="00367426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E3075D" w:rsidRPr="00681D40" w:rsidRDefault="00E3075D" w:rsidP="00E3075D">
      <w:pPr>
        <w:pStyle w:val="Titolo2"/>
      </w:pPr>
      <w:bookmarkStart w:id="637" w:name="_Toc510106557"/>
      <w:r>
        <w:t>2BH: COVER OPEN</w:t>
      </w:r>
      <w:bookmarkEnd w:id="637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3075D" w:rsidRPr="00274BA8" w:rsidTr="00E51EF1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3075D" w:rsidRPr="00274BA8" w:rsidRDefault="00E3075D" w:rsidP="00E51EF1">
            <w:pPr>
              <w:pStyle w:val="Nessunaspaziatura"/>
            </w:pPr>
            <w:r w:rsidRPr="00274BA8">
              <w:rPr>
                <w:sz w:val="16"/>
                <w:szCs w:val="16"/>
              </w:rPr>
              <w:t xml:space="preserve"> </w:t>
            </w:r>
            <w:r w:rsidRPr="00274BA8">
              <w:t xml:space="preserve">                       </w:t>
            </w:r>
            <w:r w:rsidRPr="00274BA8">
              <w:rPr>
                <w:sz w:val="12"/>
                <w:szCs w:val="12"/>
              </w:rPr>
              <w:t>OFD PROT</w:t>
            </w:r>
            <w:r w:rsidRPr="00274BA8">
              <w:rPr>
                <w:sz w:val="16"/>
                <w:szCs w:val="16"/>
              </w:rPr>
              <w:t xml:space="preserve">     </w:t>
            </w:r>
            <w:r w:rsidRPr="00274BA8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3075D" w:rsidRPr="00274BA8" w:rsidRDefault="00E3075D" w:rsidP="00E51EF1">
            <w:pPr>
              <w:pStyle w:val="Nessunaspaziatura"/>
            </w:pPr>
            <w:r w:rsidRPr="00274BA8">
              <w:t>1.0</w:t>
            </w:r>
          </w:p>
        </w:tc>
        <w:tc>
          <w:tcPr>
            <w:tcW w:w="747" w:type="dxa"/>
            <w:shd w:val="pct20" w:color="auto" w:fill="auto"/>
          </w:tcPr>
          <w:p w:rsidR="00E3075D" w:rsidRPr="00274BA8" w:rsidRDefault="00E3075D" w:rsidP="00E51EF1">
            <w:pPr>
              <w:pStyle w:val="Nessunaspaziatura"/>
            </w:pPr>
            <w:r w:rsidRPr="00274BA8">
              <w:t>1.05</w:t>
            </w:r>
          </w:p>
        </w:tc>
        <w:tc>
          <w:tcPr>
            <w:tcW w:w="625" w:type="dxa"/>
            <w:shd w:val="pct20" w:color="auto" w:fill="auto"/>
          </w:tcPr>
          <w:p w:rsidR="00E3075D" w:rsidRPr="00274BA8" w:rsidRDefault="00E3075D" w:rsidP="00E51EF1">
            <w:pPr>
              <w:pStyle w:val="Nessunaspaziatura"/>
            </w:pPr>
            <w:r w:rsidRPr="00274BA8">
              <w:t>1.1</w:t>
            </w:r>
          </w:p>
        </w:tc>
      </w:tr>
      <w:tr w:rsidR="00E3075D" w:rsidRPr="00274BA8" w:rsidTr="00E51EF1">
        <w:tc>
          <w:tcPr>
            <w:tcW w:w="1951" w:type="dxa"/>
            <w:shd w:val="pct25" w:color="auto" w:fill="auto"/>
          </w:tcPr>
          <w:p w:rsidR="00E3075D" w:rsidRPr="00274BA8" w:rsidRDefault="00E3075D" w:rsidP="00E51EF1">
            <w:pPr>
              <w:pStyle w:val="Nessunaspaziatura"/>
            </w:pPr>
            <w:r w:rsidRPr="00274BA8">
              <w:t>Q3X-</w:t>
            </w:r>
            <w:r w:rsidRPr="00274BA8">
              <w:rPr>
                <w:lang w:val="ru-RU"/>
              </w:rPr>
              <w:t>Ф</w:t>
            </w:r>
            <w:r w:rsidRPr="00274BA8">
              <w:t xml:space="preserve"> V3.01.XX</w:t>
            </w:r>
          </w:p>
        </w:tc>
        <w:tc>
          <w:tcPr>
            <w:tcW w:w="731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-</w:t>
            </w:r>
          </w:p>
        </w:tc>
        <w:tc>
          <w:tcPr>
            <w:tcW w:w="747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N/A</w:t>
            </w:r>
          </w:p>
        </w:tc>
        <w:tc>
          <w:tcPr>
            <w:tcW w:w="625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N/A</w:t>
            </w:r>
          </w:p>
        </w:tc>
      </w:tr>
      <w:tr w:rsidR="00E3075D" w:rsidRPr="00274BA8" w:rsidTr="00E51EF1">
        <w:tc>
          <w:tcPr>
            <w:tcW w:w="1951" w:type="dxa"/>
            <w:shd w:val="pct25" w:color="auto" w:fill="auto"/>
          </w:tcPr>
          <w:p w:rsidR="00E3075D" w:rsidRPr="00274BA8" w:rsidRDefault="00E3075D" w:rsidP="00E51EF1">
            <w:pPr>
              <w:pStyle w:val="Nessunaspaziatura"/>
            </w:pPr>
            <w:r w:rsidRPr="00274BA8">
              <w:t>Q3X-</w:t>
            </w:r>
            <w:r w:rsidRPr="00274BA8">
              <w:rPr>
                <w:lang w:val="ru-RU"/>
              </w:rPr>
              <w:t>Ф</w:t>
            </w:r>
            <w:r w:rsidRPr="00274BA8">
              <w:t xml:space="preserve"> V4.01.XX</w:t>
            </w:r>
          </w:p>
        </w:tc>
        <w:tc>
          <w:tcPr>
            <w:tcW w:w="731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N/A</w:t>
            </w:r>
          </w:p>
        </w:tc>
        <w:tc>
          <w:tcPr>
            <w:tcW w:w="747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-</w:t>
            </w:r>
          </w:p>
        </w:tc>
        <w:tc>
          <w:tcPr>
            <w:tcW w:w="625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-</w:t>
            </w:r>
          </w:p>
        </w:tc>
      </w:tr>
      <w:tr w:rsidR="00E3075D" w:rsidRPr="00274BA8" w:rsidTr="00E51EF1">
        <w:tc>
          <w:tcPr>
            <w:tcW w:w="1951" w:type="dxa"/>
            <w:shd w:val="pct25" w:color="auto" w:fill="auto"/>
          </w:tcPr>
          <w:p w:rsidR="00E3075D" w:rsidRPr="00274BA8" w:rsidRDefault="00E3075D" w:rsidP="00E51EF1">
            <w:pPr>
              <w:pStyle w:val="Nessunaspaziatura"/>
            </w:pPr>
            <w:r w:rsidRPr="00274BA8">
              <w:t>FUSION V4.01.XX</w:t>
            </w:r>
          </w:p>
        </w:tc>
        <w:tc>
          <w:tcPr>
            <w:tcW w:w="731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N/A</w:t>
            </w:r>
          </w:p>
        </w:tc>
        <w:tc>
          <w:tcPr>
            <w:tcW w:w="747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X</w:t>
            </w:r>
          </w:p>
        </w:tc>
        <w:tc>
          <w:tcPr>
            <w:tcW w:w="625" w:type="dxa"/>
          </w:tcPr>
          <w:p w:rsidR="00E3075D" w:rsidRPr="00274BA8" w:rsidRDefault="00E3075D" w:rsidP="00E51EF1">
            <w:pPr>
              <w:pStyle w:val="Nessunaspaziatura"/>
            </w:pPr>
            <w:r w:rsidRPr="00274BA8">
              <w:t>X</w:t>
            </w:r>
          </w:p>
        </w:tc>
      </w:tr>
    </w:tbl>
    <w:p w:rsidR="00E3075D" w:rsidRPr="00274BA8" w:rsidRDefault="00E3075D" w:rsidP="00E3075D">
      <w:pPr>
        <w:pStyle w:val="Nessunaspaziatura"/>
      </w:pPr>
      <w:r w:rsidRPr="00274BA8">
        <w:t>Command: 2BH. Message length: 5 bytes.</w:t>
      </w:r>
    </w:p>
    <w:p w:rsidR="00E3075D" w:rsidRPr="00274BA8" w:rsidRDefault="00E3075D" w:rsidP="00E3075D">
      <w:pPr>
        <w:pStyle w:val="Nessunaspaziatura"/>
      </w:pPr>
      <w:r w:rsidRPr="00274BA8">
        <w:t>• Operator Password (4 bytes)</w:t>
      </w:r>
    </w:p>
    <w:p w:rsidR="00E3075D" w:rsidRPr="00274BA8" w:rsidRDefault="00E3075D" w:rsidP="00E3075D">
      <w:pPr>
        <w:pStyle w:val="Nessunaspaziatura"/>
      </w:pPr>
      <w:r w:rsidRPr="00274BA8">
        <w:t>Answer: 2BH. Message Length: 4 bytes.</w:t>
      </w:r>
    </w:p>
    <w:p w:rsidR="00E3075D" w:rsidRPr="00274BA8" w:rsidRDefault="00E3075D" w:rsidP="00E3075D">
      <w:pPr>
        <w:pStyle w:val="Nessunaspaziatura"/>
      </w:pPr>
      <w:r w:rsidRPr="00274BA8">
        <w:t>• Error code (2 bytes)</w:t>
      </w:r>
    </w:p>
    <w:p w:rsidR="00E3075D" w:rsidRPr="00274BA8" w:rsidRDefault="00E3075D" w:rsidP="00E3075D">
      <w:pPr>
        <w:pStyle w:val="Nessunaspaziatura"/>
      </w:pPr>
      <w:r w:rsidRPr="00274BA8">
        <w:t>• Serial number of the operator (1 byte) 1 ... 99</w:t>
      </w:r>
    </w:p>
    <w:p w:rsidR="00E3075D" w:rsidRPr="00274BA8" w:rsidRDefault="00E3075D" w:rsidP="00E3075D">
      <w:pPr>
        <w:pStyle w:val="Nessunaspaziatura"/>
        <w:rPr>
          <w:sz w:val="72"/>
          <w:szCs w:val="72"/>
        </w:rPr>
      </w:pPr>
      <w:r w:rsidRPr="00274BA8">
        <w:rPr>
          <w:sz w:val="72"/>
          <w:szCs w:val="72"/>
        </w:rPr>
        <w:t>VERIFICARE SE SERVE</w:t>
      </w:r>
    </w:p>
    <w:p w:rsidR="00E038CD" w:rsidRPr="00681D40" w:rsidRDefault="00E038CD" w:rsidP="00E038CD">
      <w:pPr>
        <w:pStyle w:val="Titolo2"/>
      </w:pPr>
      <w:bookmarkStart w:id="638" w:name="_Toc510106558"/>
      <w:r>
        <w:t xml:space="preserve">2CH: ICONS UPLOAD FROM </w:t>
      </w:r>
      <w:r w:rsidR="00EF7392">
        <w:t>SD-CARD</w:t>
      </w:r>
      <w:bookmarkEnd w:id="63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038CD" w:rsidRPr="00274BA8" w:rsidTr="00E51EF1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038CD" w:rsidRPr="00274BA8" w:rsidRDefault="00E038CD" w:rsidP="00E51EF1">
            <w:pPr>
              <w:pStyle w:val="Nessunaspaziatura"/>
            </w:pPr>
            <w:r w:rsidRPr="00274BA8">
              <w:rPr>
                <w:sz w:val="16"/>
                <w:szCs w:val="16"/>
              </w:rPr>
              <w:t xml:space="preserve"> </w:t>
            </w:r>
            <w:r w:rsidRPr="00274BA8">
              <w:t xml:space="preserve">                       </w:t>
            </w:r>
            <w:r w:rsidRPr="00274BA8">
              <w:rPr>
                <w:sz w:val="12"/>
                <w:szCs w:val="12"/>
              </w:rPr>
              <w:t>OFD PROT</w:t>
            </w:r>
            <w:r w:rsidRPr="00274BA8">
              <w:rPr>
                <w:sz w:val="16"/>
                <w:szCs w:val="16"/>
              </w:rPr>
              <w:t xml:space="preserve">     </w:t>
            </w:r>
            <w:r w:rsidRPr="00274BA8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038CD" w:rsidRPr="00274BA8" w:rsidRDefault="00E038CD" w:rsidP="00E51EF1">
            <w:pPr>
              <w:pStyle w:val="Nessunaspaziatura"/>
            </w:pPr>
            <w:r w:rsidRPr="00274BA8">
              <w:t>1.0</w:t>
            </w:r>
          </w:p>
        </w:tc>
        <w:tc>
          <w:tcPr>
            <w:tcW w:w="747" w:type="dxa"/>
            <w:shd w:val="pct20" w:color="auto" w:fill="auto"/>
          </w:tcPr>
          <w:p w:rsidR="00E038CD" w:rsidRPr="00274BA8" w:rsidRDefault="00E038CD" w:rsidP="00E51EF1">
            <w:pPr>
              <w:pStyle w:val="Nessunaspaziatura"/>
            </w:pPr>
            <w:r w:rsidRPr="00274BA8">
              <w:t>1.05</w:t>
            </w:r>
          </w:p>
        </w:tc>
        <w:tc>
          <w:tcPr>
            <w:tcW w:w="625" w:type="dxa"/>
            <w:shd w:val="pct20" w:color="auto" w:fill="auto"/>
          </w:tcPr>
          <w:p w:rsidR="00E038CD" w:rsidRPr="00274BA8" w:rsidRDefault="00E038CD" w:rsidP="00E51EF1">
            <w:pPr>
              <w:pStyle w:val="Nessunaspaziatura"/>
            </w:pPr>
            <w:r w:rsidRPr="00274BA8">
              <w:t>1.1</w:t>
            </w:r>
          </w:p>
        </w:tc>
      </w:tr>
      <w:tr w:rsidR="00E038CD" w:rsidRPr="00274BA8" w:rsidTr="00E51EF1">
        <w:tc>
          <w:tcPr>
            <w:tcW w:w="1951" w:type="dxa"/>
            <w:shd w:val="pct25" w:color="auto" w:fill="auto"/>
          </w:tcPr>
          <w:p w:rsidR="00E038CD" w:rsidRPr="00274BA8" w:rsidRDefault="00E038CD" w:rsidP="00E51EF1">
            <w:pPr>
              <w:pStyle w:val="Nessunaspaziatura"/>
            </w:pPr>
            <w:r w:rsidRPr="00274BA8">
              <w:t>Q3X-</w:t>
            </w:r>
            <w:r w:rsidRPr="00274BA8">
              <w:rPr>
                <w:lang w:val="ru-RU"/>
              </w:rPr>
              <w:t>Ф</w:t>
            </w:r>
            <w:r w:rsidRPr="00274BA8">
              <w:t xml:space="preserve"> V3.01.XX</w:t>
            </w:r>
          </w:p>
        </w:tc>
        <w:tc>
          <w:tcPr>
            <w:tcW w:w="731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-</w:t>
            </w:r>
          </w:p>
        </w:tc>
        <w:tc>
          <w:tcPr>
            <w:tcW w:w="747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N/A</w:t>
            </w:r>
          </w:p>
        </w:tc>
        <w:tc>
          <w:tcPr>
            <w:tcW w:w="625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N/A</w:t>
            </w:r>
          </w:p>
        </w:tc>
      </w:tr>
      <w:tr w:rsidR="00E038CD" w:rsidRPr="00274BA8" w:rsidTr="00E51EF1">
        <w:tc>
          <w:tcPr>
            <w:tcW w:w="1951" w:type="dxa"/>
            <w:shd w:val="pct25" w:color="auto" w:fill="auto"/>
          </w:tcPr>
          <w:p w:rsidR="00E038CD" w:rsidRPr="00274BA8" w:rsidRDefault="00E038CD" w:rsidP="00E51EF1">
            <w:pPr>
              <w:pStyle w:val="Nessunaspaziatura"/>
            </w:pPr>
            <w:r w:rsidRPr="00274BA8">
              <w:t>Q3X-</w:t>
            </w:r>
            <w:r w:rsidRPr="00274BA8">
              <w:rPr>
                <w:lang w:val="ru-RU"/>
              </w:rPr>
              <w:t>Ф</w:t>
            </w:r>
            <w:r w:rsidRPr="00274BA8">
              <w:t xml:space="preserve"> V4.01.XX</w:t>
            </w:r>
          </w:p>
        </w:tc>
        <w:tc>
          <w:tcPr>
            <w:tcW w:w="731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N/A</w:t>
            </w:r>
          </w:p>
        </w:tc>
        <w:tc>
          <w:tcPr>
            <w:tcW w:w="747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-</w:t>
            </w:r>
          </w:p>
        </w:tc>
        <w:tc>
          <w:tcPr>
            <w:tcW w:w="625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-</w:t>
            </w:r>
          </w:p>
        </w:tc>
      </w:tr>
      <w:tr w:rsidR="00E038CD" w:rsidRPr="00274BA8" w:rsidTr="00E51EF1">
        <w:tc>
          <w:tcPr>
            <w:tcW w:w="1951" w:type="dxa"/>
            <w:shd w:val="pct25" w:color="auto" w:fill="auto"/>
          </w:tcPr>
          <w:p w:rsidR="00E038CD" w:rsidRPr="00274BA8" w:rsidRDefault="00E038CD" w:rsidP="00E51EF1">
            <w:pPr>
              <w:pStyle w:val="Nessunaspaziatura"/>
            </w:pPr>
            <w:r w:rsidRPr="00274BA8">
              <w:t>FUSION V4.01.XX</w:t>
            </w:r>
          </w:p>
        </w:tc>
        <w:tc>
          <w:tcPr>
            <w:tcW w:w="731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N/A</w:t>
            </w:r>
          </w:p>
        </w:tc>
        <w:tc>
          <w:tcPr>
            <w:tcW w:w="747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X</w:t>
            </w:r>
          </w:p>
        </w:tc>
        <w:tc>
          <w:tcPr>
            <w:tcW w:w="625" w:type="dxa"/>
          </w:tcPr>
          <w:p w:rsidR="00E038CD" w:rsidRPr="00274BA8" w:rsidRDefault="00E038CD" w:rsidP="00E51EF1">
            <w:pPr>
              <w:pStyle w:val="Nessunaspaziatura"/>
            </w:pPr>
            <w:r w:rsidRPr="00274BA8">
              <w:t>X</w:t>
            </w:r>
          </w:p>
        </w:tc>
      </w:tr>
    </w:tbl>
    <w:p w:rsidR="00E038CD" w:rsidRPr="00274BA8" w:rsidRDefault="00E038CD" w:rsidP="00E038CD">
      <w:pPr>
        <w:pStyle w:val="Nessunaspaziatura"/>
      </w:pPr>
      <w:r w:rsidRPr="00274BA8">
        <w:t>Command: 2CH. Message length: 5 bytes.</w:t>
      </w:r>
    </w:p>
    <w:p w:rsidR="00E038CD" w:rsidRPr="00274BA8" w:rsidRDefault="00E038CD" w:rsidP="00E038CD">
      <w:pPr>
        <w:pStyle w:val="Nessunaspaziatura"/>
      </w:pPr>
      <w:r w:rsidRPr="00274BA8">
        <w:t>• Operator Password (4 bytes)</w:t>
      </w:r>
    </w:p>
    <w:p w:rsidR="00E038CD" w:rsidRPr="00274BA8" w:rsidRDefault="00E038CD" w:rsidP="00E038CD">
      <w:pPr>
        <w:pStyle w:val="Nessunaspaziatura"/>
      </w:pPr>
      <w:r w:rsidRPr="00274BA8">
        <w:t>Answer: 2CH. Message Length: 4 bytes.</w:t>
      </w:r>
    </w:p>
    <w:p w:rsidR="00E038CD" w:rsidRPr="00274BA8" w:rsidRDefault="00E038CD" w:rsidP="00E038CD">
      <w:pPr>
        <w:pStyle w:val="Nessunaspaziatura"/>
      </w:pPr>
      <w:r w:rsidRPr="00274BA8">
        <w:t>• Error code (2 bytes)</w:t>
      </w:r>
    </w:p>
    <w:p w:rsidR="00E038CD" w:rsidRPr="00274BA8" w:rsidRDefault="00E038CD" w:rsidP="00E038CD">
      <w:pPr>
        <w:pStyle w:val="Nessunaspaziatura"/>
      </w:pPr>
      <w:r w:rsidRPr="00274BA8">
        <w:t>• Serial number of the operator (1 byte) 1 ... 99</w:t>
      </w:r>
    </w:p>
    <w:p w:rsidR="00E038CD" w:rsidRPr="00274BA8" w:rsidRDefault="00E038CD" w:rsidP="00E038CD">
      <w:pPr>
        <w:pStyle w:val="Nessunaspaziatura"/>
        <w:rPr>
          <w:sz w:val="72"/>
          <w:szCs w:val="72"/>
        </w:rPr>
      </w:pPr>
      <w:r w:rsidRPr="00274BA8">
        <w:rPr>
          <w:sz w:val="72"/>
          <w:szCs w:val="72"/>
        </w:rPr>
        <w:t xml:space="preserve">VERIFICARE SE C’E’ </w:t>
      </w:r>
      <w:r w:rsidR="00EF7392" w:rsidRPr="00274BA8">
        <w:rPr>
          <w:sz w:val="72"/>
          <w:szCs w:val="72"/>
        </w:rPr>
        <w:t>SD-CARD</w:t>
      </w:r>
    </w:p>
    <w:p w:rsidR="00E038CD" w:rsidRPr="00681D40" w:rsidRDefault="00E038CD" w:rsidP="00E038CD">
      <w:pPr>
        <w:pStyle w:val="Titolo2"/>
      </w:pPr>
      <w:bookmarkStart w:id="639" w:name="_Toc510106559"/>
      <w:r>
        <w:t xml:space="preserve">2DH: FIRMWARE UPLOAD FROM </w:t>
      </w:r>
      <w:r w:rsidR="00EF7392">
        <w:t>SD-CARD</w:t>
      </w:r>
      <w:bookmarkEnd w:id="63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038CD" w:rsidRPr="006D734B" w:rsidTr="00E51EF1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038CD" w:rsidRPr="006D734B" w:rsidRDefault="00E038CD" w:rsidP="00E51EF1">
            <w:pPr>
              <w:pStyle w:val="Nessunaspaziatura"/>
            </w:pPr>
            <w:r w:rsidRPr="006D734B">
              <w:rPr>
                <w:sz w:val="16"/>
                <w:szCs w:val="16"/>
              </w:rPr>
              <w:t xml:space="preserve"> </w:t>
            </w:r>
            <w:r w:rsidRPr="006D734B">
              <w:t xml:space="preserve">                       </w:t>
            </w:r>
            <w:r w:rsidRPr="006D734B">
              <w:rPr>
                <w:sz w:val="12"/>
                <w:szCs w:val="12"/>
              </w:rPr>
              <w:t>OFD PROT</w:t>
            </w:r>
            <w:r w:rsidRPr="006D734B">
              <w:rPr>
                <w:sz w:val="16"/>
                <w:szCs w:val="16"/>
              </w:rPr>
              <w:t xml:space="preserve">     </w:t>
            </w:r>
            <w:r w:rsidRPr="006D734B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038CD" w:rsidRPr="006D734B" w:rsidRDefault="00E038CD" w:rsidP="00E51EF1">
            <w:pPr>
              <w:pStyle w:val="Nessunaspaziatura"/>
            </w:pPr>
            <w:r w:rsidRPr="006D734B">
              <w:t>1.0</w:t>
            </w:r>
          </w:p>
        </w:tc>
        <w:tc>
          <w:tcPr>
            <w:tcW w:w="747" w:type="dxa"/>
            <w:shd w:val="pct20" w:color="auto" w:fill="auto"/>
          </w:tcPr>
          <w:p w:rsidR="00E038CD" w:rsidRPr="006D734B" w:rsidRDefault="00E038CD" w:rsidP="00E51EF1">
            <w:pPr>
              <w:pStyle w:val="Nessunaspaziatura"/>
            </w:pPr>
            <w:r w:rsidRPr="006D734B">
              <w:t>1.05</w:t>
            </w:r>
          </w:p>
        </w:tc>
        <w:tc>
          <w:tcPr>
            <w:tcW w:w="625" w:type="dxa"/>
            <w:shd w:val="pct20" w:color="auto" w:fill="auto"/>
          </w:tcPr>
          <w:p w:rsidR="00E038CD" w:rsidRPr="006D734B" w:rsidRDefault="00E038CD" w:rsidP="00E51EF1">
            <w:pPr>
              <w:pStyle w:val="Nessunaspaziatura"/>
            </w:pPr>
            <w:r w:rsidRPr="006D734B">
              <w:t>1.1</w:t>
            </w:r>
          </w:p>
        </w:tc>
      </w:tr>
      <w:tr w:rsidR="00E038CD" w:rsidRPr="006D734B" w:rsidTr="00E51EF1">
        <w:tc>
          <w:tcPr>
            <w:tcW w:w="1951" w:type="dxa"/>
            <w:shd w:val="pct25" w:color="auto" w:fill="auto"/>
          </w:tcPr>
          <w:p w:rsidR="00E038CD" w:rsidRPr="006D734B" w:rsidRDefault="00E038CD" w:rsidP="00E51EF1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V3.01.XX</w:t>
            </w:r>
          </w:p>
        </w:tc>
        <w:tc>
          <w:tcPr>
            <w:tcW w:w="731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-</w:t>
            </w:r>
          </w:p>
        </w:tc>
        <w:tc>
          <w:tcPr>
            <w:tcW w:w="747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625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N/A</w:t>
            </w:r>
          </w:p>
        </w:tc>
      </w:tr>
      <w:tr w:rsidR="00E038CD" w:rsidRPr="006D734B" w:rsidTr="00E51EF1">
        <w:tc>
          <w:tcPr>
            <w:tcW w:w="1951" w:type="dxa"/>
            <w:shd w:val="pct25" w:color="auto" w:fill="auto"/>
          </w:tcPr>
          <w:p w:rsidR="00E038CD" w:rsidRPr="006D734B" w:rsidRDefault="00E038CD" w:rsidP="00E51EF1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-</w:t>
            </w:r>
          </w:p>
        </w:tc>
      </w:tr>
      <w:tr w:rsidR="00E038CD" w:rsidRPr="006D734B" w:rsidTr="00E51EF1">
        <w:tc>
          <w:tcPr>
            <w:tcW w:w="1951" w:type="dxa"/>
            <w:shd w:val="pct25" w:color="auto" w:fill="auto"/>
          </w:tcPr>
          <w:p w:rsidR="00E038CD" w:rsidRPr="006D734B" w:rsidRDefault="00E038CD" w:rsidP="00E51EF1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E038CD" w:rsidRPr="006D734B" w:rsidRDefault="00E038CD" w:rsidP="00E51EF1">
            <w:pPr>
              <w:pStyle w:val="Nessunaspaziatura"/>
            </w:pPr>
            <w:r w:rsidRPr="006D734B">
              <w:t>X</w:t>
            </w:r>
          </w:p>
        </w:tc>
      </w:tr>
    </w:tbl>
    <w:p w:rsidR="00E038CD" w:rsidRPr="006D734B" w:rsidRDefault="00E038CD" w:rsidP="00E038CD">
      <w:pPr>
        <w:pStyle w:val="Nessunaspaziatura"/>
      </w:pPr>
      <w:r w:rsidRPr="006D734B">
        <w:t>Command: 2DH. Message length: 5 bytes.</w:t>
      </w:r>
    </w:p>
    <w:p w:rsidR="00E038CD" w:rsidRPr="006D734B" w:rsidRDefault="00E038CD" w:rsidP="00E038CD">
      <w:pPr>
        <w:pStyle w:val="Nessunaspaziatura"/>
      </w:pPr>
      <w:r w:rsidRPr="006D734B">
        <w:t>• Operator Password (4 bytes)</w:t>
      </w:r>
    </w:p>
    <w:p w:rsidR="00E038CD" w:rsidRPr="006D734B" w:rsidRDefault="00E038CD" w:rsidP="00E038CD">
      <w:pPr>
        <w:pStyle w:val="Nessunaspaziatura"/>
      </w:pPr>
      <w:r w:rsidRPr="006D734B">
        <w:t>Answer: 2DH. Message Length: 4 bytes.</w:t>
      </w:r>
    </w:p>
    <w:p w:rsidR="00E038CD" w:rsidRPr="006D734B" w:rsidRDefault="00E038CD" w:rsidP="00E038CD">
      <w:pPr>
        <w:pStyle w:val="Nessunaspaziatura"/>
      </w:pPr>
      <w:r w:rsidRPr="006D734B">
        <w:t>• Error code (2 bytes)</w:t>
      </w:r>
    </w:p>
    <w:p w:rsidR="00E038CD" w:rsidRPr="006D734B" w:rsidRDefault="00E038CD" w:rsidP="00E038CD">
      <w:pPr>
        <w:pStyle w:val="Nessunaspaziatura"/>
      </w:pPr>
      <w:r w:rsidRPr="006D734B">
        <w:t>• Serial number of the operator (1 byte) 1 ... 99</w:t>
      </w:r>
    </w:p>
    <w:p w:rsidR="00E038CD" w:rsidRPr="006D734B" w:rsidRDefault="00E038CD" w:rsidP="00E038CD">
      <w:pPr>
        <w:pStyle w:val="Nessunaspaziatura"/>
        <w:rPr>
          <w:sz w:val="72"/>
          <w:szCs w:val="72"/>
        </w:rPr>
      </w:pPr>
      <w:r w:rsidRPr="006D734B">
        <w:rPr>
          <w:sz w:val="72"/>
          <w:szCs w:val="72"/>
        </w:rPr>
        <w:t xml:space="preserve">VERIFICARE SE C’E’ </w:t>
      </w:r>
      <w:r w:rsidR="00EF7392" w:rsidRPr="006D734B">
        <w:rPr>
          <w:sz w:val="72"/>
          <w:szCs w:val="72"/>
        </w:rPr>
        <w:t>SD-CARD</w:t>
      </w:r>
    </w:p>
    <w:p w:rsidR="00E038CD" w:rsidRPr="001C30B2" w:rsidRDefault="00E038CD" w:rsidP="00E038CD">
      <w:pPr>
        <w:pStyle w:val="Nessunaspaziatura"/>
        <w:rPr>
          <w:color w:val="FF0000"/>
        </w:rPr>
      </w:pPr>
    </w:p>
    <w:p w:rsidR="00EC446A" w:rsidRPr="00681D40" w:rsidRDefault="00EC446A" w:rsidP="00EC446A">
      <w:pPr>
        <w:pStyle w:val="Titolo2"/>
      </w:pPr>
      <w:bookmarkStart w:id="640" w:name="_Toc510106560"/>
      <w:r>
        <w:t>2EH: TEST HARDWARE</w:t>
      </w:r>
      <w:bookmarkEnd w:id="64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C446A" w:rsidRPr="006D734B" w:rsidTr="00EC446A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C446A" w:rsidRPr="006D734B" w:rsidRDefault="00EC446A" w:rsidP="00EC446A">
            <w:pPr>
              <w:pStyle w:val="Nessunaspaziatura"/>
            </w:pPr>
            <w:r w:rsidRPr="006D734B">
              <w:rPr>
                <w:sz w:val="16"/>
                <w:szCs w:val="16"/>
              </w:rPr>
              <w:t xml:space="preserve"> </w:t>
            </w:r>
            <w:r w:rsidRPr="006D734B">
              <w:t xml:space="preserve">                       </w:t>
            </w:r>
            <w:r w:rsidRPr="006D734B">
              <w:rPr>
                <w:sz w:val="12"/>
                <w:szCs w:val="12"/>
              </w:rPr>
              <w:t>OFD PROT</w:t>
            </w:r>
            <w:r w:rsidRPr="006D734B">
              <w:rPr>
                <w:sz w:val="16"/>
                <w:szCs w:val="16"/>
              </w:rPr>
              <w:t xml:space="preserve">     </w:t>
            </w:r>
            <w:r w:rsidRPr="006D734B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C446A" w:rsidRPr="006D734B" w:rsidRDefault="00EC446A" w:rsidP="00EC446A">
            <w:pPr>
              <w:pStyle w:val="Nessunaspaziatura"/>
            </w:pPr>
            <w:r w:rsidRPr="006D734B">
              <w:t>1.0</w:t>
            </w:r>
          </w:p>
        </w:tc>
        <w:tc>
          <w:tcPr>
            <w:tcW w:w="747" w:type="dxa"/>
            <w:shd w:val="pct20" w:color="auto" w:fill="auto"/>
          </w:tcPr>
          <w:p w:rsidR="00EC446A" w:rsidRPr="006D734B" w:rsidRDefault="00EC446A" w:rsidP="00EC446A">
            <w:pPr>
              <w:pStyle w:val="Nessunaspaziatura"/>
            </w:pPr>
            <w:r w:rsidRPr="006D734B">
              <w:t>1.05</w:t>
            </w:r>
          </w:p>
        </w:tc>
        <w:tc>
          <w:tcPr>
            <w:tcW w:w="625" w:type="dxa"/>
            <w:shd w:val="pct20" w:color="auto" w:fill="auto"/>
          </w:tcPr>
          <w:p w:rsidR="00EC446A" w:rsidRPr="006D734B" w:rsidRDefault="00EC446A" w:rsidP="00EC446A">
            <w:pPr>
              <w:pStyle w:val="Nessunaspaziatura"/>
            </w:pPr>
            <w:r w:rsidRPr="006D734B">
              <w:t>1.1</w:t>
            </w:r>
          </w:p>
        </w:tc>
      </w:tr>
      <w:tr w:rsidR="00EC446A" w:rsidRPr="006D734B" w:rsidTr="00EC446A">
        <w:tc>
          <w:tcPr>
            <w:tcW w:w="1951" w:type="dxa"/>
            <w:shd w:val="pct25" w:color="auto" w:fill="auto"/>
          </w:tcPr>
          <w:p w:rsidR="00EC446A" w:rsidRPr="006D734B" w:rsidRDefault="00EC446A" w:rsidP="00EC446A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V3.01.XX</w:t>
            </w:r>
          </w:p>
        </w:tc>
        <w:tc>
          <w:tcPr>
            <w:tcW w:w="731" w:type="dxa"/>
          </w:tcPr>
          <w:p w:rsidR="00EC446A" w:rsidRPr="006D734B" w:rsidRDefault="00EC446A" w:rsidP="00EC446A">
            <w:pPr>
              <w:pStyle w:val="Nessunaspaziatura"/>
            </w:pPr>
            <w:r w:rsidRPr="006D734B">
              <w:t>-</w:t>
            </w:r>
          </w:p>
        </w:tc>
        <w:tc>
          <w:tcPr>
            <w:tcW w:w="747" w:type="dxa"/>
          </w:tcPr>
          <w:p w:rsidR="00EC446A" w:rsidRPr="006D734B" w:rsidRDefault="00EC446A" w:rsidP="00EC446A">
            <w:pPr>
              <w:pStyle w:val="Nessunaspaziatura"/>
            </w:pPr>
            <w:r w:rsidRPr="006D734B">
              <w:t>N/A</w:t>
            </w:r>
          </w:p>
        </w:tc>
        <w:tc>
          <w:tcPr>
            <w:tcW w:w="625" w:type="dxa"/>
          </w:tcPr>
          <w:p w:rsidR="00EC446A" w:rsidRPr="006D734B" w:rsidRDefault="00EC446A" w:rsidP="00EC446A">
            <w:pPr>
              <w:pStyle w:val="Nessunaspaziatura"/>
            </w:pPr>
            <w:r w:rsidRPr="006D734B">
              <w:t>N/A</w:t>
            </w:r>
          </w:p>
        </w:tc>
      </w:tr>
      <w:tr w:rsidR="00EC446A" w:rsidRPr="006D734B" w:rsidTr="00EC446A">
        <w:tc>
          <w:tcPr>
            <w:tcW w:w="1951" w:type="dxa"/>
            <w:shd w:val="pct25" w:color="auto" w:fill="auto"/>
          </w:tcPr>
          <w:p w:rsidR="00EC446A" w:rsidRPr="006D734B" w:rsidRDefault="00EC446A" w:rsidP="00EC446A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EC446A" w:rsidRPr="006D734B" w:rsidRDefault="00EC446A" w:rsidP="00EC446A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EC446A" w:rsidRPr="006D734B" w:rsidRDefault="00EC446A" w:rsidP="00EC446A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EC446A" w:rsidRPr="006D734B" w:rsidRDefault="00EC446A" w:rsidP="00EC446A">
            <w:pPr>
              <w:pStyle w:val="Nessunaspaziatura"/>
            </w:pPr>
            <w:r w:rsidRPr="006D734B">
              <w:t>X</w:t>
            </w:r>
          </w:p>
        </w:tc>
      </w:tr>
      <w:tr w:rsidR="00EC446A" w:rsidRPr="006D734B" w:rsidTr="00EC446A">
        <w:tc>
          <w:tcPr>
            <w:tcW w:w="1951" w:type="dxa"/>
            <w:shd w:val="pct25" w:color="auto" w:fill="auto"/>
          </w:tcPr>
          <w:p w:rsidR="00EC446A" w:rsidRPr="006D734B" w:rsidRDefault="00EC446A" w:rsidP="00EC446A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EC446A" w:rsidRPr="006D734B" w:rsidRDefault="00EC446A" w:rsidP="00EC446A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EC446A" w:rsidRPr="006D734B" w:rsidRDefault="00645CBE" w:rsidP="00EC446A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EC446A" w:rsidRPr="006D734B" w:rsidRDefault="00645CBE" w:rsidP="00EC446A">
            <w:pPr>
              <w:pStyle w:val="Nessunaspaziatura"/>
            </w:pPr>
            <w:r w:rsidRPr="006D734B">
              <w:t>-</w:t>
            </w:r>
          </w:p>
        </w:tc>
      </w:tr>
    </w:tbl>
    <w:p w:rsidR="00EC446A" w:rsidRPr="006D734B" w:rsidRDefault="00EC446A" w:rsidP="00EC446A">
      <w:pPr>
        <w:pStyle w:val="Nessunaspaziatura"/>
      </w:pPr>
      <w:r w:rsidRPr="006D734B">
        <w:t>Command: 2EH. Message length: 8 bytes.</w:t>
      </w:r>
    </w:p>
    <w:p w:rsidR="00EC446A" w:rsidRPr="006D734B" w:rsidRDefault="00EC446A" w:rsidP="00EC446A">
      <w:pPr>
        <w:pStyle w:val="Nessunaspaziatura"/>
      </w:pPr>
      <w:r w:rsidRPr="006D734B">
        <w:t>• Operator Password (4 bytes)</w:t>
      </w:r>
    </w:p>
    <w:p w:rsidR="00EC446A" w:rsidRPr="006D734B" w:rsidRDefault="00EC446A" w:rsidP="00EC446A">
      <w:pPr>
        <w:pStyle w:val="Nessunaspaziatura"/>
      </w:pPr>
      <w:r w:rsidRPr="006D734B">
        <w:t>• Test Type(1 byte):</w:t>
      </w:r>
    </w:p>
    <w:p w:rsidR="00EC446A" w:rsidRPr="006D734B" w:rsidRDefault="00BC7868" w:rsidP="00EC446A">
      <w:pPr>
        <w:pStyle w:val="Nessunaspaziatura"/>
        <w:numPr>
          <w:ilvl w:val="0"/>
          <w:numId w:val="10"/>
        </w:numPr>
      </w:pPr>
      <w:r>
        <w:t>2</w:t>
      </w:r>
      <w:r w:rsidR="00EC446A" w:rsidRPr="006D734B">
        <w:t>=test printer #1;</w:t>
      </w:r>
    </w:p>
    <w:p w:rsidR="00EC446A" w:rsidRPr="006D734B" w:rsidRDefault="008B333A" w:rsidP="00EC446A">
      <w:pPr>
        <w:pStyle w:val="Nessunaspaziatura"/>
        <w:numPr>
          <w:ilvl w:val="0"/>
          <w:numId w:val="10"/>
        </w:numPr>
      </w:pPr>
      <w:r>
        <w:t>4</w:t>
      </w:r>
      <w:r w:rsidR="00EC446A" w:rsidRPr="006D734B">
        <w:t>=test printer roll;</w:t>
      </w:r>
    </w:p>
    <w:p w:rsidR="00EC446A" w:rsidRDefault="008B333A" w:rsidP="00EC446A">
      <w:pPr>
        <w:pStyle w:val="Nessunaspaziatura"/>
        <w:numPr>
          <w:ilvl w:val="0"/>
          <w:numId w:val="10"/>
        </w:numPr>
      </w:pPr>
      <w:r>
        <w:t>5</w:t>
      </w:r>
      <w:r w:rsidR="00EC446A" w:rsidRPr="006D734B">
        <w:t>=test printer #2;</w:t>
      </w:r>
    </w:p>
    <w:p w:rsidR="00DE7AA1" w:rsidRDefault="008B333A">
      <w:pPr>
        <w:pStyle w:val="Nessunaspaziatura"/>
        <w:numPr>
          <w:ilvl w:val="0"/>
          <w:numId w:val="10"/>
        </w:numPr>
      </w:pPr>
      <w:r>
        <w:t>6</w:t>
      </w:r>
      <w:r w:rsidRPr="006D734B">
        <w:t xml:space="preserve">=test printer </w:t>
      </w:r>
      <w:r>
        <w:t>speed</w:t>
      </w:r>
      <w:r w:rsidRPr="006D734B">
        <w:t>;</w:t>
      </w:r>
    </w:p>
    <w:p w:rsidR="00EC446A" w:rsidRPr="006D734B" w:rsidRDefault="00EC446A" w:rsidP="00EC446A">
      <w:pPr>
        <w:pStyle w:val="Nessunaspaziatura"/>
      </w:pPr>
      <w:r w:rsidRPr="006D734B">
        <w:t>• Number of repetition</w:t>
      </w:r>
      <w:r w:rsidR="00E81D44" w:rsidRPr="006D734B">
        <w:t>s</w:t>
      </w:r>
      <w:r w:rsidRPr="006D734B">
        <w:t xml:space="preserve">(2 bytes) </w:t>
      </w:r>
    </w:p>
    <w:p w:rsidR="00EC446A" w:rsidRPr="006D734B" w:rsidRDefault="00EC446A" w:rsidP="00EC446A">
      <w:pPr>
        <w:pStyle w:val="Nessunaspaziatura"/>
      </w:pPr>
      <w:r w:rsidRPr="006D734B">
        <w:t>Answer: 2EH. Message Length: 4 bytes.</w:t>
      </w:r>
    </w:p>
    <w:p w:rsidR="00EC446A" w:rsidRPr="006D734B" w:rsidRDefault="00EC446A" w:rsidP="00EC446A">
      <w:pPr>
        <w:pStyle w:val="Nessunaspaziatura"/>
      </w:pPr>
      <w:r w:rsidRPr="006D734B">
        <w:t>• Error code (2 bytes)</w:t>
      </w:r>
    </w:p>
    <w:p w:rsidR="00EC446A" w:rsidRPr="006D734B" w:rsidRDefault="00EC446A" w:rsidP="00EC446A">
      <w:pPr>
        <w:pStyle w:val="Nessunaspaziatura"/>
      </w:pPr>
      <w:r w:rsidRPr="006D734B">
        <w:t>• Serial number of the operator (1 byte) 1 ... 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645CBE" w:rsidRPr="006D734B" w:rsidTr="00E51EF1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645CBE" w:rsidRPr="006D734B" w:rsidRDefault="00645CBE" w:rsidP="00E51EF1">
            <w:pPr>
              <w:pStyle w:val="Nessunaspaziatura"/>
            </w:pPr>
            <w:r w:rsidRPr="006D734B">
              <w:rPr>
                <w:sz w:val="16"/>
                <w:szCs w:val="16"/>
              </w:rPr>
              <w:t xml:space="preserve"> </w:t>
            </w:r>
            <w:r w:rsidRPr="006D734B">
              <w:t xml:space="preserve">                       </w:t>
            </w:r>
            <w:r w:rsidRPr="006D734B">
              <w:rPr>
                <w:sz w:val="12"/>
                <w:szCs w:val="12"/>
              </w:rPr>
              <w:t>OFD PROT</w:t>
            </w:r>
            <w:r w:rsidRPr="006D734B">
              <w:rPr>
                <w:sz w:val="16"/>
                <w:szCs w:val="16"/>
              </w:rPr>
              <w:t xml:space="preserve">     </w:t>
            </w:r>
            <w:r w:rsidRPr="006D734B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645CBE" w:rsidRPr="006D734B" w:rsidRDefault="00645CBE" w:rsidP="00E51EF1">
            <w:pPr>
              <w:pStyle w:val="Nessunaspaziatura"/>
            </w:pPr>
            <w:r w:rsidRPr="006D734B">
              <w:t>1.0</w:t>
            </w:r>
          </w:p>
        </w:tc>
        <w:tc>
          <w:tcPr>
            <w:tcW w:w="747" w:type="dxa"/>
            <w:shd w:val="pct20" w:color="auto" w:fill="auto"/>
          </w:tcPr>
          <w:p w:rsidR="00645CBE" w:rsidRPr="006D734B" w:rsidRDefault="00645CBE" w:rsidP="00E51EF1">
            <w:pPr>
              <w:pStyle w:val="Nessunaspaziatura"/>
            </w:pPr>
            <w:r w:rsidRPr="006D734B">
              <w:t>1.05</w:t>
            </w:r>
          </w:p>
        </w:tc>
        <w:tc>
          <w:tcPr>
            <w:tcW w:w="625" w:type="dxa"/>
            <w:shd w:val="pct20" w:color="auto" w:fill="auto"/>
          </w:tcPr>
          <w:p w:rsidR="00645CBE" w:rsidRPr="006D734B" w:rsidRDefault="00645CBE" w:rsidP="00E51EF1">
            <w:pPr>
              <w:pStyle w:val="Nessunaspaziatura"/>
            </w:pPr>
            <w:r w:rsidRPr="006D734B">
              <w:t>1.1</w:t>
            </w:r>
          </w:p>
        </w:tc>
      </w:tr>
      <w:tr w:rsidR="00645CBE" w:rsidRPr="006D734B" w:rsidTr="00E51EF1">
        <w:tc>
          <w:tcPr>
            <w:tcW w:w="1951" w:type="dxa"/>
            <w:shd w:val="pct25" w:color="auto" w:fill="auto"/>
          </w:tcPr>
          <w:p w:rsidR="00645CBE" w:rsidRPr="006D734B" w:rsidRDefault="00645CBE" w:rsidP="00E51EF1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V3.01.XX</w:t>
            </w:r>
          </w:p>
        </w:tc>
        <w:tc>
          <w:tcPr>
            <w:tcW w:w="731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-</w:t>
            </w:r>
          </w:p>
        </w:tc>
        <w:tc>
          <w:tcPr>
            <w:tcW w:w="747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625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N/A</w:t>
            </w:r>
          </w:p>
        </w:tc>
      </w:tr>
      <w:tr w:rsidR="00645CBE" w:rsidRPr="006D734B" w:rsidTr="00E51EF1">
        <w:tc>
          <w:tcPr>
            <w:tcW w:w="1951" w:type="dxa"/>
            <w:shd w:val="pct25" w:color="auto" w:fill="auto"/>
          </w:tcPr>
          <w:p w:rsidR="00645CBE" w:rsidRPr="006D734B" w:rsidRDefault="00645CBE" w:rsidP="00E51EF1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-</w:t>
            </w:r>
          </w:p>
        </w:tc>
      </w:tr>
      <w:tr w:rsidR="00645CBE" w:rsidRPr="006D734B" w:rsidTr="00E51EF1">
        <w:tc>
          <w:tcPr>
            <w:tcW w:w="1951" w:type="dxa"/>
            <w:shd w:val="pct25" w:color="auto" w:fill="auto"/>
          </w:tcPr>
          <w:p w:rsidR="00645CBE" w:rsidRPr="006D734B" w:rsidRDefault="00645CBE" w:rsidP="00E51EF1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645CBE" w:rsidRPr="006D734B" w:rsidRDefault="00645CBE" w:rsidP="00E51EF1">
            <w:pPr>
              <w:pStyle w:val="Nessunaspaziatura"/>
            </w:pPr>
            <w:r w:rsidRPr="006D734B">
              <w:t>X</w:t>
            </w:r>
          </w:p>
        </w:tc>
      </w:tr>
    </w:tbl>
    <w:p w:rsidR="00645CBE" w:rsidRPr="006D734B" w:rsidRDefault="00645CBE" w:rsidP="00645CBE">
      <w:pPr>
        <w:pStyle w:val="Nessunaspaziatura"/>
      </w:pPr>
      <w:r w:rsidRPr="006D734B">
        <w:t>Command: 2EH. Message length: 8 bytes.</w:t>
      </w:r>
    </w:p>
    <w:p w:rsidR="00645CBE" w:rsidRPr="006D734B" w:rsidRDefault="00645CBE" w:rsidP="00645CBE">
      <w:pPr>
        <w:pStyle w:val="Nessunaspaziatura"/>
      </w:pPr>
      <w:r w:rsidRPr="006D734B">
        <w:t>• Operator Password (4 bytes)</w:t>
      </w:r>
    </w:p>
    <w:p w:rsidR="00645CBE" w:rsidRPr="006D734B" w:rsidRDefault="00645CBE" w:rsidP="00645CBE">
      <w:pPr>
        <w:pStyle w:val="Nessunaspaziatura"/>
      </w:pPr>
      <w:r w:rsidRPr="006D734B">
        <w:t>• Test Type(1 byte):</w:t>
      </w:r>
    </w:p>
    <w:p w:rsidR="00645CBE" w:rsidRPr="006D734B" w:rsidRDefault="00BC7868" w:rsidP="00645CBE">
      <w:pPr>
        <w:pStyle w:val="Nessunaspaziatura"/>
        <w:numPr>
          <w:ilvl w:val="0"/>
          <w:numId w:val="10"/>
        </w:numPr>
      </w:pPr>
      <w:r>
        <w:t>1</w:t>
      </w:r>
      <w:r w:rsidR="00645CBE" w:rsidRPr="006D734B">
        <w:t>=test display;</w:t>
      </w:r>
    </w:p>
    <w:p w:rsidR="00645CBE" w:rsidRPr="006D734B" w:rsidRDefault="00BC7868" w:rsidP="00645CBE">
      <w:pPr>
        <w:pStyle w:val="Nessunaspaziatura"/>
        <w:numPr>
          <w:ilvl w:val="0"/>
          <w:numId w:val="10"/>
        </w:numPr>
      </w:pPr>
      <w:r>
        <w:t>2</w:t>
      </w:r>
      <w:r w:rsidR="00645CBE" w:rsidRPr="006D734B">
        <w:t>=test printer #1;</w:t>
      </w:r>
    </w:p>
    <w:p w:rsidR="00645CBE" w:rsidRPr="006D734B" w:rsidRDefault="008B333A" w:rsidP="00645CBE">
      <w:pPr>
        <w:pStyle w:val="Nessunaspaziatura"/>
        <w:numPr>
          <w:ilvl w:val="0"/>
          <w:numId w:val="10"/>
        </w:numPr>
      </w:pPr>
      <w:r>
        <w:t>4</w:t>
      </w:r>
      <w:r w:rsidR="00645CBE" w:rsidRPr="006D734B">
        <w:t>=test printer roll;</w:t>
      </w:r>
    </w:p>
    <w:p w:rsidR="00645CBE" w:rsidRDefault="008B333A" w:rsidP="00645CBE">
      <w:pPr>
        <w:pStyle w:val="Nessunaspaziatura"/>
        <w:numPr>
          <w:ilvl w:val="0"/>
          <w:numId w:val="10"/>
        </w:numPr>
      </w:pPr>
      <w:r>
        <w:t>5</w:t>
      </w:r>
      <w:r w:rsidR="00645CBE" w:rsidRPr="006D734B">
        <w:t>=test printer #2;</w:t>
      </w:r>
    </w:p>
    <w:p w:rsidR="00DE7AA1" w:rsidRDefault="008B333A">
      <w:pPr>
        <w:pStyle w:val="Nessunaspaziatura"/>
        <w:numPr>
          <w:ilvl w:val="0"/>
          <w:numId w:val="10"/>
        </w:numPr>
      </w:pPr>
      <w:r>
        <w:t>6</w:t>
      </w:r>
      <w:r w:rsidRPr="006D734B">
        <w:t xml:space="preserve">=test printer </w:t>
      </w:r>
      <w:r>
        <w:t>speed</w:t>
      </w:r>
      <w:r w:rsidRPr="006D734B">
        <w:t>;</w:t>
      </w:r>
    </w:p>
    <w:p w:rsidR="00645CBE" w:rsidRPr="006D734B" w:rsidRDefault="00645CBE" w:rsidP="00645CBE">
      <w:pPr>
        <w:pStyle w:val="Nessunaspaziatura"/>
      </w:pPr>
      <w:r w:rsidRPr="006D734B">
        <w:t xml:space="preserve">• Number of repetition(2 bytes) </w:t>
      </w:r>
    </w:p>
    <w:p w:rsidR="00645CBE" w:rsidRPr="006D734B" w:rsidRDefault="00645CBE" w:rsidP="00645CBE">
      <w:pPr>
        <w:pStyle w:val="Nessunaspaziatura"/>
      </w:pPr>
      <w:r w:rsidRPr="006D734B">
        <w:t>Answer: 2EH. Message Length: 4 bytes.</w:t>
      </w:r>
    </w:p>
    <w:p w:rsidR="00645CBE" w:rsidRPr="006D734B" w:rsidRDefault="00645CBE" w:rsidP="00645CBE">
      <w:pPr>
        <w:pStyle w:val="Nessunaspaziatura"/>
      </w:pPr>
      <w:r w:rsidRPr="006D734B">
        <w:t>• Error code (2 bytes)</w:t>
      </w:r>
    </w:p>
    <w:p w:rsidR="00645CBE" w:rsidRPr="006D734B" w:rsidRDefault="00645CBE" w:rsidP="00645CBE">
      <w:pPr>
        <w:pStyle w:val="Nessunaspaziatura"/>
      </w:pPr>
      <w:r w:rsidRPr="006D734B">
        <w:t>• Serial number of the operator (1 byte) 1 ... 99</w:t>
      </w:r>
    </w:p>
    <w:p w:rsidR="001E6E24" w:rsidRPr="00681D40" w:rsidRDefault="001E6E24" w:rsidP="001E6E24">
      <w:pPr>
        <w:pStyle w:val="Titolo2"/>
      </w:pPr>
      <w:bookmarkStart w:id="641" w:name="_Toc510106561"/>
      <w:r>
        <w:t>2FH: GET TEST HARDWARE RESULT</w:t>
      </w:r>
      <w:bookmarkEnd w:id="64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1E6E24" w:rsidRPr="006D734B" w:rsidTr="00E51EF1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1E6E24" w:rsidRPr="006D734B" w:rsidRDefault="001E6E24" w:rsidP="00E51EF1">
            <w:pPr>
              <w:pStyle w:val="Nessunaspaziatura"/>
            </w:pPr>
            <w:r w:rsidRPr="006D734B">
              <w:rPr>
                <w:sz w:val="16"/>
                <w:szCs w:val="16"/>
              </w:rPr>
              <w:t xml:space="preserve"> </w:t>
            </w:r>
            <w:r w:rsidRPr="006D734B">
              <w:t xml:space="preserve">                       </w:t>
            </w:r>
            <w:r w:rsidRPr="006D734B">
              <w:rPr>
                <w:sz w:val="12"/>
                <w:szCs w:val="12"/>
              </w:rPr>
              <w:t>OFD PROT</w:t>
            </w:r>
            <w:r w:rsidRPr="006D734B">
              <w:rPr>
                <w:sz w:val="16"/>
                <w:szCs w:val="16"/>
              </w:rPr>
              <w:t xml:space="preserve">     </w:t>
            </w:r>
            <w:r w:rsidRPr="006D734B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1E6E24" w:rsidRPr="006D734B" w:rsidRDefault="001E6E24" w:rsidP="00E51EF1">
            <w:pPr>
              <w:pStyle w:val="Nessunaspaziatura"/>
            </w:pPr>
            <w:r w:rsidRPr="006D734B">
              <w:t>1.0</w:t>
            </w:r>
          </w:p>
        </w:tc>
        <w:tc>
          <w:tcPr>
            <w:tcW w:w="747" w:type="dxa"/>
            <w:shd w:val="pct20" w:color="auto" w:fill="auto"/>
          </w:tcPr>
          <w:p w:rsidR="001E6E24" w:rsidRPr="006D734B" w:rsidRDefault="001E6E24" w:rsidP="00E51EF1">
            <w:pPr>
              <w:pStyle w:val="Nessunaspaziatura"/>
            </w:pPr>
            <w:r w:rsidRPr="006D734B">
              <w:t>1.05</w:t>
            </w:r>
          </w:p>
        </w:tc>
        <w:tc>
          <w:tcPr>
            <w:tcW w:w="625" w:type="dxa"/>
            <w:shd w:val="pct20" w:color="auto" w:fill="auto"/>
          </w:tcPr>
          <w:p w:rsidR="001E6E24" w:rsidRPr="006D734B" w:rsidRDefault="001E6E24" w:rsidP="00E51EF1">
            <w:pPr>
              <w:pStyle w:val="Nessunaspaziatura"/>
            </w:pPr>
            <w:r w:rsidRPr="006D734B">
              <w:t>1.1</w:t>
            </w:r>
          </w:p>
        </w:tc>
      </w:tr>
      <w:tr w:rsidR="001E6E24" w:rsidRPr="006D734B" w:rsidTr="00E51EF1">
        <w:tc>
          <w:tcPr>
            <w:tcW w:w="1951" w:type="dxa"/>
            <w:shd w:val="pct25" w:color="auto" w:fill="auto"/>
          </w:tcPr>
          <w:p w:rsidR="001E6E24" w:rsidRPr="006D734B" w:rsidRDefault="001E6E24" w:rsidP="00E51EF1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V3.01.XX</w:t>
            </w:r>
          </w:p>
        </w:tc>
        <w:tc>
          <w:tcPr>
            <w:tcW w:w="731" w:type="dxa"/>
          </w:tcPr>
          <w:p w:rsidR="001E6E24" w:rsidRPr="006D734B" w:rsidRDefault="001E6E24" w:rsidP="00E51EF1">
            <w:pPr>
              <w:pStyle w:val="Nessunaspaziatura"/>
            </w:pPr>
            <w:r w:rsidRPr="006D734B">
              <w:t>-</w:t>
            </w:r>
          </w:p>
        </w:tc>
        <w:tc>
          <w:tcPr>
            <w:tcW w:w="747" w:type="dxa"/>
          </w:tcPr>
          <w:p w:rsidR="001E6E24" w:rsidRPr="006D734B" w:rsidRDefault="001E6E24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625" w:type="dxa"/>
          </w:tcPr>
          <w:p w:rsidR="001E6E24" w:rsidRPr="006D734B" w:rsidRDefault="001E6E24" w:rsidP="00E51EF1">
            <w:pPr>
              <w:pStyle w:val="Nessunaspaziatura"/>
            </w:pPr>
            <w:r w:rsidRPr="006D734B">
              <w:t>N/A</w:t>
            </w:r>
          </w:p>
        </w:tc>
      </w:tr>
      <w:tr w:rsidR="001E6E24" w:rsidRPr="006D734B" w:rsidTr="00E51EF1">
        <w:tc>
          <w:tcPr>
            <w:tcW w:w="1951" w:type="dxa"/>
            <w:shd w:val="pct25" w:color="auto" w:fill="auto"/>
          </w:tcPr>
          <w:p w:rsidR="001E6E24" w:rsidRPr="006D734B" w:rsidRDefault="001E6E24" w:rsidP="00E51EF1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1E6E24" w:rsidRPr="006D734B" w:rsidRDefault="001E6E24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1E6E24" w:rsidRPr="006D734B" w:rsidRDefault="001E6E24" w:rsidP="00E51EF1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1E6E24" w:rsidRPr="006D734B" w:rsidRDefault="001E6E24" w:rsidP="00E51EF1">
            <w:pPr>
              <w:pStyle w:val="Nessunaspaziatura"/>
            </w:pPr>
            <w:r w:rsidRPr="006D734B">
              <w:t>X</w:t>
            </w:r>
          </w:p>
        </w:tc>
      </w:tr>
      <w:tr w:rsidR="001E6E24" w:rsidRPr="006D734B" w:rsidTr="00E51EF1">
        <w:tc>
          <w:tcPr>
            <w:tcW w:w="1951" w:type="dxa"/>
            <w:shd w:val="pct25" w:color="auto" w:fill="auto"/>
          </w:tcPr>
          <w:p w:rsidR="001E6E24" w:rsidRPr="006D734B" w:rsidRDefault="001E6E24" w:rsidP="00E51EF1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1E6E24" w:rsidRPr="006D734B" w:rsidRDefault="001E6E24" w:rsidP="00E51EF1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1E6E24" w:rsidRPr="006D734B" w:rsidRDefault="00C459FF" w:rsidP="00E51EF1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1E6E24" w:rsidRPr="006D734B" w:rsidRDefault="00C459FF" w:rsidP="00E51EF1">
            <w:pPr>
              <w:pStyle w:val="Nessunaspaziatura"/>
            </w:pPr>
            <w:r w:rsidRPr="006D734B">
              <w:t>X</w:t>
            </w:r>
          </w:p>
        </w:tc>
      </w:tr>
    </w:tbl>
    <w:p w:rsidR="001E6E24" w:rsidRPr="006D734B" w:rsidRDefault="001E6E24" w:rsidP="001E6E24">
      <w:pPr>
        <w:pStyle w:val="Nessunaspaziatura"/>
      </w:pPr>
      <w:r w:rsidRPr="006D734B">
        <w:t>Command: 2FH. Message length: 6 bytes.</w:t>
      </w:r>
    </w:p>
    <w:p w:rsidR="001E6E24" w:rsidRPr="006D734B" w:rsidRDefault="001E6E24" w:rsidP="001E6E24">
      <w:pPr>
        <w:pStyle w:val="Nessunaspaziatura"/>
      </w:pPr>
      <w:r w:rsidRPr="006D734B">
        <w:t>• Operator Password (4 bytes)</w:t>
      </w:r>
    </w:p>
    <w:p w:rsidR="001E6E24" w:rsidRPr="006D734B" w:rsidRDefault="001E6E24" w:rsidP="001E6E24">
      <w:pPr>
        <w:pStyle w:val="Nessunaspaziatura"/>
      </w:pPr>
      <w:r w:rsidRPr="006D734B">
        <w:t>• Test Type(1 byte). For values, see command 2EH, field “Test type”</w:t>
      </w:r>
    </w:p>
    <w:p w:rsidR="001E6E24" w:rsidRPr="006D734B" w:rsidRDefault="001E6E24" w:rsidP="001E6E24">
      <w:pPr>
        <w:pStyle w:val="Nessunaspaziatura"/>
      </w:pPr>
      <w:r w:rsidRPr="006D734B">
        <w:t>Answer: 2FH. Message Length: 8 bytes.</w:t>
      </w:r>
    </w:p>
    <w:p w:rsidR="001E6E24" w:rsidRPr="006D734B" w:rsidRDefault="001E6E24" w:rsidP="001E6E24">
      <w:pPr>
        <w:pStyle w:val="Nessunaspaziatura"/>
      </w:pPr>
      <w:r w:rsidRPr="006D734B">
        <w:t>• Error code (2 bytes)</w:t>
      </w:r>
    </w:p>
    <w:p w:rsidR="001E6E24" w:rsidRPr="006D734B" w:rsidRDefault="001E6E24" w:rsidP="001E6E24">
      <w:pPr>
        <w:pStyle w:val="Nessunaspaziatura"/>
      </w:pPr>
      <w:r w:rsidRPr="006D734B">
        <w:t>• Serial number of the operator (1 byte) 1 ... 99</w:t>
      </w:r>
    </w:p>
    <w:p w:rsidR="001E6E24" w:rsidRPr="006D734B" w:rsidRDefault="001E6E24" w:rsidP="001E6E24">
      <w:pPr>
        <w:pStyle w:val="Nessunaspaziatura"/>
      </w:pPr>
      <w:r w:rsidRPr="006D734B">
        <w:t>• Result (4 bytes)</w:t>
      </w:r>
    </w:p>
    <w:p w:rsidR="00FD0DDE" w:rsidRPr="00681D40" w:rsidRDefault="00884D87" w:rsidP="00D32C84">
      <w:pPr>
        <w:pStyle w:val="Titolo2"/>
      </w:pPr>
      <w:bookmarkStart w:id="642" w:name="_Toc510106562"/>
      <w:r>
        <w:t xml:space="preserve">40H: </w:t>
      </w:r>
      <w:r w:rsidR="00FD0DDE" w:rsidRPr="00681D40">
        <w:t>Daily report without clearing</w:t>
      </w:r>
      <w:bookmarkEnd w:id="64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FD0DDE" w:rsidRPr="00681D40" w:rsidRDefault="00FD0DDE" w:rsidP="00367426">
      <w:pPr>
        <w:pStyle w:val="Nessunaspaziatura"/>
      </w:pPr>
      <w:r w:rsidRPr="00681D40">
        <w:t>Command: 40H. Message length: 5 bytes.</w:t>
      </w:r>
    </w:p>
    <w:p w:rsidR="00447165" w:rsidRPr="00681D40" w:rsidRDefault="00447165" w:rsidP="00367426">
      <w:pPr>
        <w:pStyle w:val="Nessunaspaziatura"/>
      </w:pPr>
      <w:r w:rsidRPr="00681D40">
        <w:t>• Operator Password (4 bytes)</w:t>
      </w:r>
    </w:p>
    <w:p w:rsidR="00FD0DDE" w:rsidRPr="00681D40" w:rsidRDefault="00FD0DDE" w:rsidP="00367426">
      <w:pPr>
        <w:pStyle w:val="Nessunaspaziatura"/>
      </w:pPr>
      <w:r w:rsidRPr="00681D40">
        <w:t xml:space="preserve">Answer: 40H. Message Length: </w:t>
      </w:r>
      <w:r w:rsidR="001901F2" w:rsidRPr="00681D40">
        <w:t>4</w:t>
      </w:r>
      <w:r w:rsidRPr="00681D40">
        <w:t xml:space="preserve"> bytes.</w:t>
      </w:r>
    </w:p>
    <w:p w:rsidR="00FD0DDE" w:rsidRPr="00681D40" w:rsidRDefault="00FD0DDE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FD0DDE" w:rsidRPr="00681D40" w:rsidRDefault="00FD0DDE" w:rsidP="00367426">
      <w:pPr>
        <w:pStyle w:val="Nessunaspaziatura"/>
      </w:pPr>
      <w:r w:rsidRPr="00681D40">
        <w:t xml:space="preserve">• </w:t>
      </w:r>
      <w:r w:rsidR="00B30B14">
        <w:t>Serial number of the operator (1 byte)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0E43C5" w:rsidRPr="00681D40" w:rsidRDefault="000E43C5" w:rsidP="000E43C5">
      <w:pPr>
        <w:pStyle w:val="Nessunaspaziatura"/>
      </w:pPr>
      <w:r w:rsidRPr="00681D40">
        <w:t xml:space="preserve">Command: 40H. Message length: </w:t>
      </w:r>
      <w:r w:rsidR="002869EA">
        <w:t>5</w:t>
      </w:r>
      <w:r w:rsidRPr="00681D40">
        <w:t xml:space="preserve"> bytes.</w:t>
      </w:r>
    </w:p>
    <w:p w:rsidR="000E43C5" w:rsidRPr="00681D40" w:rsidRDefault="000E43C5" w:rsidP="000E43C5">
      <w:pPr>
        <w:pStyle w:val="Nessunaspaziatura"/>
      </w:pPr>
      <w:r w:rsidRPr="00681D40">
        <w:t>• Operator Password (4 bytes)</w:t>
      </w:r>
    </w:p>
    <w:p w:rsidR="000E43C5" w:rsidRPr="00681D40" w:rsidRDefault="000E43C5" w:rsidP="000E43C5">
      <w:pPr>
        <w:pStyle w:val="Nessunaspaziatura"/>
      </w:pPr>
      <w:r w:rsidRPr="00681D40">
        <w:t xml:space="preserve">Answer: 40H. Message Length: </w:t>
      </w:r>
      <w:r>
        <w:t>7</w:t>
      </w:r>
      <w:r w:rsidRPr="00681D40">
        <w:t xml:space="preserve"> bytes.</w:t>
      </w:r>
    </w:p>
    <w:p w:rsidR="000E43C5" w:rsidRPr="00681D40" w:rsidRDefault="000E43C5" w:rsidP="000E43C5">
      <w:pPr>
        <w:pStyle w:val="Nessunaspaziatura"/>
      </w:pPr>
      <w:r w:rsidRPr="00681D40">
        <w:t>• Error code (2 bytes)</w:t>
      </w:r>
    </w:p>
    <w:p w:rsidR="000E43C5" w:rsidRDefault="000E43C5" w:rsidP="000E43C5">
      <w:pPr>
        <w:pStyle w:val="Nessunaspaziatura"/>
      </w:pPr>
      <w:r w:rsidRPr="00681D40">
        <w:t xml:space="preserve">• </w:t>
      </w:r>
      <w:r w:rsidR="00B30B14">
        <w:t>Serial number of the operator (1 byte)</w:t>
      </w:r>
    </w:p>
    <w:p w:rsidR="000E43C5" w:rsidRPr="00681D40" w:rsidRDefault="000E43C5" w:rsidP="000E43C5">
      <w:pPr>
        <w:pStyle w:val="Nessunaspaziatura"/>
      </w:pPr>
      <w:r w:rsidRPr="00681D40">
        <w:t xml:space="preserve">• </w:t>
      </w:r>
      <w:r>
        <w:t>Day is open(1)/Day is closed(0)(1 byte)</w:t>
      </w:r>
    </w:p>
    <w:p w:rsidR="000E43C5" w:rsidRDefault="000E43C5" w:rsidP="000E43C5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FD0DDE" w:rsidRPr="00681D40" w:rsidRDefault="00884D87" w:rsidP="00D32C84">
      <w:pPr>
        <w:pStyle w:val="Titolo2"/>
      </w:pPr>
      <w:bookmarkStart w:id="643" w:name="_Toc510106563"/>
      <w:r>
        <w:t xml:space="preserve">41H: </w:t>
      </w:r>
      <w:r w:rsidR="00FD0DDE" w:rsidRPr="00681D40">
        <w:t>Daily report with clearing</w:t>
      </w:r>
      <w:bookmarkEnd w:id="64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FD0DDE" w:rsidRPr="00681D40" w:rsidRDefault="00FD0DDE" w:rsidP="00367426">
      <w:pPr>
        <w:pStyle w:val="Nessunaspaziatura"/>
      </w:pPr>
      <w:r w:rsidRPr="00681D40">
        <w:t>Command: 41H. Message length: 5 bytes.</w:t>
      </w:r>
    </w:p>
    <w:p w:rsidR="00447165" w:rsidRPr="00681D40" w:rsidRDefault="00447165" w:rsidP="00367426">
      <w:pPr>
        <w:pStyle w:val="Nessunaspaziatura"/>
      </w:pPr>
      <w:r w:rsidRPr="00681D40">
        <w:t>• Operator Password (4 bytes)</w:t>
      </w:r>
    </w:p>
    <w:p w:rsidR="00FD0DDE" w:rsidRPr="00681D40" w:rsidRDefault="00FD0DDE" w:rsidP="00367426">
      <w:pPr>
        <w:pStyle w:val="Nessunaspaziatura"/>
      </w:pPr>
      <w:r w:rsidRPr="00681D40">
        <w:t xml:space="preserve">Answer: 41H. Message Length: </w:t>
      </w:r>
      <w:r w:rsidR="001901F2" w:rsidRPr="00681D40">
        <w:t>4</w:t>
      </w:r>
      <w:r w:rsidRPr="00681D40">
        <w:t xml:space="preserve"> bytes.</w:t>
      </w:r>
    </w:p>
    <w:p w:rsidR="00FD0DDE" w:rsidRPr="00681D40" w:rsidRDefault="00FD0DDE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FD0DDE" w:rsidRPr="00681D40" w:rsidRDefault="00FD0DDE" w:rsidP="00367426">
      <w:pPr>
        <w:pStyle w:val="Nessunaspaziatura"/>
      </w:pPr>
      <w:r w:rsidRPr="00681D40">
        <w:t xml:space="preserve">• </w:t>
      </w:r>
      <w:r w:rsidR="00B30B14">
        <w:t>Serial number of the operator (1 byte)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E5120A" w:rsidRPr="00681D40" w:rsidRDefault="00E5120A" w:rsidP="00E5120A">
      <w:pPr>
        <w:pStyle w:val="Nessunaspaziatura"/>
      </w:pPr>
      <w:r w:rsidRPr="00681D40">
        <w:t xml:space="preserve">Command: 41H. Message length: </w:t>
      </w:r>
      <w:r w:rsidR="006E4658">
        <w:t>7</w:t>
      </w:r>
      <w:r w:rsidRPr="00681D40">
        <w:t xml:space="preserve"> bytes.</w:t>
      </w:r>
    </w:p>
    <w:p w:rsidR="00E5120A" w:rsidRDefault="00E5120A" w:rsidP="00E5120A">
      <w:pPr>
        <w:pStyle w:val="Nessunaspaziatura"/>
      </w:pPr>
      <w:r w:rsidRPr="00681D40">
        <w:t>• Operator Password (4 bytes)</w:t>
      </w:r>
    </w:p>
    <w:p w:rsidR="00B64110" w:rsidRDefault="00B64110" w:rsidP="00B64110">
      <w:pPr>
        <w:pStyle w:val="Nessunaspaziatura"/>
      </w:pPr>
      <w:r w:rsidRPr="00681D40">
        <w:t xml:space="preserve">• 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B64110" w:rsidRDefault="00B64110" w:rsidP="00B64110">
      <w:pPr>
        <w:pStyle w:val="Nessunaspaziatura"/>
        <w:ind w:left="708"/>
      </w:pPr>
      <w:r>
        <w:t>Bit 1: print(0)/no print(1)</w:t>
      </w:r>
    </w:p>
    <w:p w:rsidR="00B64110" w:rsidRDefault="00B64110" w:rsidP="00B64110">
      <w:pPr>
        <w:pStyle w:val="Nessunaspaziatura"/>
        <w:ind w:left="708"/>
      </w:pPr>
      <w:r>
        <w:t>Bit 2: don’t save on file(0)/save on file(1)</w:t>
      </w:r>
    </w:p>
    <w:p w:rsidR="00B64110" w:rsidRPr="00681D40" w:rsidRDefault="00B64110" w:rsidP="00B64110">
      <w:pPr>
        <w:pStyle w:val="Nessunaspaziatura"/>
        <w:ind w:left="708"/>
      </w:pPr>
      <w:r>
        <w:t>Bit 0, 3..15: must be 0</w:t>
      </w:r>
    </w:p>
    <w:p w:rsidR="00E5120A" w:rsidRPr="00681D40" w:rsidRDefault="00E5120A" w:rsidP="00E5120A">
      <w:pPr>
        <w:pStyle w:val="Nessunaspaziatura"/>
      </w:pPr>
      <w:r w:rsidRPr="00681D40">
        <w:t xml:space="preserve">Answer: 41H. Message Length: </w:t>
      </w:r>
      <w:r w:rsidR="002869EA">
        <w:t>variable number of</w:t>
      </w:r>
      <w:r w:rsidRPr="00681D40">
        <w:t xml:space="preserve"> bytes.</w:t>
      </w:r>
    </w:p>
    <w:p w:rsidR="00E5120A" w:rsidRPr="00681D40" w:rsidRDefault="00E5120A" w:rsidP="00E5120A">
      <w:pPr>
        <w:pStyle w:val="Nessunaspaziatura"/>
      </w:pPr>
      <w:r w:rsidRPr="00681D40">
        <w:t>• Error code (2 bytes)</w:t>
      </w:r>
    </w:p>
    <w:p w:rsidR="00E5120A" w:rsidRDefault="00E5120A" w:rsidP="00E5120A">
      <w:pPr>
        <w:pStyle w:val="Nessunaspaziatura"/>
      </w:pPr>
      <w:r w:rsidRPr="00681D40">
        <w:t xml:space="preserve">• </w:t>
      </w:r>
      <w:r w:rsidR="00B30B14">
        <w:t>Serial number of the operator (1 byte)</w:t>
      </w:r>
    </w:p>
    <w:p w:rsidR="00D93177" w:rsidRDefault="00D93177" w:rsidP="00D93177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D93177" w:rsidRDefault="00D93177" w:rsidP="00D93177">
      <w:pPr>
        <w:pStyle w:val="Nessunaspaziatura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1666B1" w:rsidRDefault="00D93177" w:rsidP="00D93177">
      <w:pPr>
        <w:pStyle w:val="Nessunaspaziatura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Default="00D93177" w:rsidP="00D93177">
      <w:pPr>
        <w:pStyle w:val="Nessunaspaziatura"/>
      </w:pPr>
      <w:r w:rsidRPr="009719C4">
        <w:t>• Cashier name (</w:t>
      </w:r>
      <w:r w:rsidR="003D3F6C">
        <w:t>LENGTH_</w:t>
      </w:r>
      <w:r w:rsidR="000C05C8">
        <w:t xml:space="preserve">PREFIXED_TEXT  </w:t>
      </w:r>
      <w:r w:rsidR="00A01ABC" w:rsidRPr="00A01ABC">
        <w:t xml:space="preserve">of 0 to </w:t>
      </w:r>
      <w:r w:rsidR="000C05C8">
        <w:t>64 bytes</w:t>
      </w:r>
      <w:r w:rsidRPr="009719C4">
        <w:t>)</w:t>
      </w:r>
    </w:p>
    <w:p w:rsidR="00B140A1" w:rsidRPr="00681D40" w:rsidRDefault="00B140A1" w:rsidP="00B140A1">
      <w:pPr>
        <w:pStyle w:val="Titolo2"/>
      </w:pPr>
      <w:bookmarkStart w:id="644" w:name="_Toc510106564"/>
      <w:r>
        <w:t>4</w:t>
      </w:r>
      <w:r w:rsidR="008E791F">
        <w:t>2</w:t>
      </w:r>
      <w:r>
        <w:t xml:space="preserve">H: </w:t>
      </w:r>
      <w:r w:rsidR="006312DD">
        <w:t>Statistic</w:t>
      </w:r>
      <w:r w:rsidRPr="00681D40">
        <w:t xml:space="preserve"> report </w:t>
      </w:r>
      <w:r w:rsidR="008E791F" w:rsidRPr="00681D40">
        <w:t xml:space="preserve">without </w:t>
      </w:r>
      <w:r w:rsidRPr="00681D40">
        <w:t>clearing</w:t>
      </w:r>
      <w:bookmarkEnd w:id="64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B140A1" w:rsidRPr="00681D40" w:rsidRDefault="00B140A1" w:rsidP="00B140A1">
      <w:pPr>
        <w:pStyle w:val="Nessunaspaziatura"/>
      </w:pPr>
      <w:r w:rsidRPr="00681D40">
        <w:t>Command: 4</w:t>
      </w:r>
      <w:r w:rsidR="008E791F">
        <w:t>2</w:t>
      </w:r>
      <w:r w:rsidRPr="00681D40">
        <w:t xml:space="preserve">H. Message length: </w:t>
      </w:r>
      <w:r>
        <w:t>7</w:t>
      </w:r>
      <w:r w:rsidRPr="00681D40">
        <w:t xml:space="preserve"> bytes.</w:t>
      </w:r>
    </w:p>
    <w:p w:rsidR="00B140A1" w:rsidRDefault="00B140A1" w:rsidP="00B140A1">
      <w:pPr>
        <w:pStyle w:val="Nessunaspaziatura"/>
      </w:pPr>
      <w:r w:rsidRPr="00681D40">
        <w:t>• Operator Password (4 bytes)</w:t>
      </w:r>
    </w:p>
    <w:p w:rsidR="00B140A1" w:rsidRDefault="00B140A1" w:rsidP="00B140A1">
      <w:pPr>
        <w:pStyle w:val="Nessunaspaziatura"/>
      </w:pPr>
      <w:r w:rsidRPr="00681D40">
        <w:t xml:space="preserve">• 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8E791F" w:rsidRDefault="008E791F" w:rsidP="008E791F">
      <w:pPr>
        <w:pStyle w:val="Nessunaspaziatura"/>
        <w:ind w:left="708"/>
      </w:pPr>
      <w:r>
        <w:t>20 -&gt; Department report, day</w:t>
      </w:r>
    </w:p>
    <w:p w:rsidR="008E791F" w:rsidRDefault="008E791F" w:rsidP="008E791F">
      <w:pPr>
        <w:pStyle w:val="Nessunaspaziatura"/>
        <w:ind w:left="708"/>
      </w:pPr>
      <w:r>
        <w:t>21 -&gt; Department report, period</w:t>
      </w:r>
    </w:p>
    <w:p w:rsidR="008E791F" w:rsidRDefault="008E791F" w:rsidP="00B140A1">
      <w:pPr>
        <w:pStyle w:val="Nessunaspaziatura"/>
        <w:ind w:left="708"/>
      </w:pPr>
      <w:r>
        <w:t>51 -&gt; Vat report</w:t>
      </w:r>
    </w:p>
    <w:p w:rsidR="00B140A1" w:rsidRPr="00681D40" w:rsidRDefault="00B140A1" w:rsidP="00B140A1">
      <w:pPr>
        <w:pStyle w:val="Nessunaspaziatura"/>
      </w:pPr>
      <w:r w:rsidRPr="00681D40">
        <w:t>Answer: 4</w:t>
      </w:r>
      <w:r w:rsidR="008E791F">
        <w:t>2</w:t>
      </w:r>
      <w:r w:rsidRPr="00681D40">
        <w:t xml:space="preserve">H. Message Length: </w:t>
      </w:r>
      <w:r w:rsidR="008E791F">
        <w:t>4</w:t>
      </w:r>
      <w:r w:rsidRPr="00681D40">
        <w:t xml:space="preserve"> bytes.</w:t>
      </w:r>
    </w:p>
    <w:p w:rsidR="00B140A1" w:rsidRPr="00681D40" w:rsidRDefault="00B140A1" w:rsidP="00B140A1">
      <w:pPr>
        <w:pStyle w:val="Nessunaspaziatura"/>
      </w:pPr>
      <w:r w:rsidRPr="00681D40">
        <w:t>• Error code (2 bytes)</w:t>
      </w:r>
    </w:p>
    <w:p w:rsidR="00B140A1" w:rsidRDefault="00B140A1" w:rsidP="00B140A1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8E791F" w:rsidRPr="00681D40" w:rsidRDefault="008E791F" w:rsidP="008E791F">
      <w:pPr>
        <w:pStyle w:val="Titolo2"/>
      </w:pPr>
      <w:bookmarkStart w:id="645" w:name="_Toc510106565"/>
      <w:r>
        <w:t xml:space="preserve">43H: </w:t>
      </w:r>
      <w:r w:rsidR="006312DD">
        <w:t>Statistic</w:t>
      </w:r>
      <w:r w:rsidR="006312DD" w:rsidRPr="00681D40">
        <w:t xml:space="preserve"> </w:t>
      </w:r>
      <w:r w:rsidRPr="00681D40">
        <w:t>report with clearing</w:t>
      </w:r>
      <w:bookmarkEnd w:id="64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8E791F" w:rsidRPr="00681D40" w:rsidRDefault="008E791F" w:rsidP="008E791F">
      <w:pPr>
        <w:pStyle w:val="Nessunaspaziatura"/>
      </w:pPr>
      <w:r w:rsidRPr="00681D40">
        <w:t>Command: 4</w:t>
      </w:r>
      <w:r>
        <w:t>3</w:t>
      </w:r>
      <w:r w:rsidRPr="00681D40">
        <w:t xml:space="preserve">H. Message length: </w:t>
      </w:r>
      <w:r>
        <w:t>7</w:t>
      </w:r>
      <w:r w:rsidRPr="00681D40">
        <w:t xml:space="preserve"> bytes.</w:t>
      </w:r>
    </w:p>
    <w:p w:rsidR="008E791F" w:rsidRDefault="008E791F" w:rsidP="008E791F">
      <w:pPr>
        <w:pStyle w:val="Nessunaspaziatura"/>
      </w:pPr>
      <w:r w:rsidRPr="00681D40">
        <w:t>• Operator Password (4 bytes)</w:t>
      </w:r>
    </w:p>
    <w:p w:rsidR="008E791F" w:rsidRDefault="008E791F" w:rsidP="008E791F">
      <w:pPr>
        <w:pStyle w:val="Nessunaspaziatura"/>
      </w:pPr>
      <w:r w:rsidRPr="00681D40">
        <w:t xml:space="preserve">• 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8E791F" w:rsidRDefault="008E791F" w:rsidP="008E791F">
      <w:pPr>
        <w:pStyle w:val="Nessunaspaziatura"/>
        <w:ind w:left="708"/>
      </w:pPr>
      <w:r>
        <w:t>21 -&gt; Department report, period</w:t>
      </w:r>
    </w:p>
    <w:p w:rsidR="008E791F" w:rsidRDefault="008E791F" w:rsidP="008E791F">
      <w:pPr>
        <w:pStyle w:val="Nessunaspaziatura"/>
        <w:ind w:left="708"/>
      </w:pPr>
      <w:r>
        <w:t>51 -&gt; Vat report</w:t>
      </w:r>
    </w:p>
    <w:p w:rsidR="008E791F" w:rsidRPr="00681D40" w:rsidRDefault="008E791F" w:rsidP="008E791F">
      <w:pPr>
        <w:pStyle w:val="Nessunaspaziatura"/>
      </w:pPr>
      <w:r w:rsidRPr="00681D40">
        <w:t>Answer: 4</w:t>
      </w:r>
      <w:r>
        <w:t>3</w:t>
      </w:r>
      <w:r w:rsidRPr="00681D40">
        <w:t xml:space="preserve">H. Message Length: </w:t>
      </w:r>
      <w:r>
        <w:t>4</w:t>
      </w:r>
      <w:r w:rsidRPr="00681D40">
        <w:t xml:space="preserve"> bytes.</w:t>
      </w:r>
    </w:p>
    <w:p w:rsidR="008E791F" w:rsidRPr="00681D40" w:rsidRDefault="008E791F" w:rsidP="008E791F">
      <w:pPr>
        <w:pStyle w:val="Nessunaspaziatura"/>
      </w:pPr>
      <w:r w:rsidRPr="00681D40">
        <w:t>• Error code (2 bytes)</w:t>
      </w:r>
    </w:p>
    <w:p w:rsidR="008E791F" w:rsidRDefault="008E791F" w:rsidP="008E791F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0D02F9" w:rsidRPr="00681D40" w:rsidRDefault="000D02F9" w:rsidP="000D02F9">
      <w:pPr>
        <w:pStyle w:val="Titolo2"/>
      </w:pPr>
      <w:bookmarkStart w:id="646" w:name="_Toc510106566"/>
      <w:r>
        <w:t>49H: FILE DELETE</w:t>
      </w:r>
      <w:bookmarkEnd w:id="64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0D02F9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0D02F9" w:rsidRDefault="000D02F9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0D02F9" w:rsidRDefault="000D02F9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0D02F9" w:rsidRDefault="000D02F9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0D02F9" w:rsidRDefault="000D02F9" w:rsidP="006130C7">
            <w:pPr>
              <w:pStyle w:val="Nessunaspaziatura"/>
            </w:pPr>
            <w:r>
              <w:t>1.1</w:t>
            </w:r>
          </w:p>
        </w:tc>
      </w:tr>
      <w:tr w:rsidR="000D02F9" w:rsidTr="006130C7">
        <w:tc>
          <w:tcPr>
            <w:tcW w:w="1951" w:type="dxa"/>
            <w:shd w:val="pct25" w:color="auto" w:fill="auto"/>
          </w:tcPr>
          <w:p w:rsidR="000D02F9" w:rsidRDefault="000D02F9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0D02F9" w:rsidRDefault="000D02F9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0D02F9" w:rsidRDefault="000D02F9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0D02F9" w:rsidRDefault="000D02F9" w:rsidP="006130C7">
            <w:pPr>
              <w:pStyle w:val="Nessunaspaziatura"/>
            </w:pPr>
            <w:r>
              <w:t>N/A</w:t>
            </w:r>
          </w:p>
        </w:tc>
      </w:tr>
      <w:tr w:rsidR="000D02F9" w:rsidTr="006130C7">
        <w:tc>
          <w:tcPr>
            <w:tcW w:w="1951" w:type="dxa"/>
            <w:shd w:val="pct25" w:color="auto" w:fill="auto"/>
          </w:tcPr>
          <w:p w:rsidR="000D02F9" w:rsidRDefault="000D02F9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0D02F9" w:rsidRDefault="000D02F9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0D02F9" w:rsidRDefault="000D02F9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0D02F9" w:rsidRDefault="000D02F9" w:rsidP="006130C7">
            <w:pPr>
              <w:pStyle w:val="Nessunaspaziatura"/>
            </w:pPr>
            <w:r>
              <w:t>X</w:t>
            </w:r>
          </w:p>
        </w:tc>
      </w:tr>
      <w:tr w:rsidR="000D02F9" w:rsidTr="006130C7">
        <w:tc>
          <w:tcPr>
            <w:tcW w:w="1951" w:type="dxa"/>
            <w:shd w:val="pct25" w:color="auto" w:fill="auto"/>
          </w:tcPr>
          <w:p w:rsidR="000D02F9" w:rsidRDefault="000D02F9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0D02F9" w:rsidRDefault="000D02F9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0D02F9" w:rsidRDefault="000D02F9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0D02F9" w:rsidRDefault="000D02F9" w:rsidP="006130C7">
            <w:pPr>
              <w:pStyle w:val="Nessunaspaziatura"/>
            </w:pPr>
            <w:r>
              <w:t>X</w:t>
            </w:r>
          </w:p>
        </w:tc>
      </w:tr>
    </w:tbl>
    <w:p w:rsidR="000D02F9" w:rsidRPr="00681D40" w:rsidRDefault="000D02F9" w:rsidP="000D02F9">
      <w:pPr>
        <w:pStyle w:val="Nessunaspaziatura"/>
      </w:pPr>
      <w:r w:rsidRPr="00681D40">
        <w:t>Command: 4</w:t>
      </w:r>
      <w:r>
        <w:t>9</w:t>
      </w:r>
      <w:r w:rsidRPr="00681D40">
        <w:t xml:space="preserve">H. Message length: </w:t>
      </w:r>
      <w:r>
        <w:t>variable number of</w:t>
      </w:r>
      <w:r w:rsidRPr="00681D40">
        <w:t xml:space="preserve"> bytes.</w:t>
      </w:r>
    </w:p>
    <w:p w:rsidR="000D02F9" w:rsidRDefault="000D02F9" w:rsidP="000D02F9">
      <w:pPr>
        <w:pStyle w:val="Nessunaspaziatura"/>
      </w:pPr>
      <w:r w:rsidRPr="00681D40">
        <w:t>• Operator Password (4 bytes)</w:t>
      </w:r>
    </w:p>
    <w:p w:rsidR="000D02F9" w:rsidRDefault="000D02F9" w:rsidP="000D02F9">
      <w:pPr>
        <w:pStyle w:val="Nessunaspaziatura"/>
      </w:pPr>
      <w:r w:rsidRPr="00681D40">
        <w:t xml:space="preserve">• </w:t>
      </w:r>
      <w:r>
        <w:t>File Name</w:t>
      </w:r>
      <w:r w:rsidRPr="00681D40">
        <w:t xml:space="preserve"> (</w:t>
      </w:r>
      <w:r>
        <w:t>X</w:t>
      </w:r>
      <w:r w:rsidRPr="00681D40">
        <w:t xml:space="preserve"> bytes)</w:t>
      </w:r>
    </w:p>
    <w:p w:rsidR="000D02F9" w:rsidRDefault="000D02F9" w:rsidP="000D02F9">
      <w:pPr>
        <w:pStyle w:val="Nessunaspaziatura"/>
      </w:pPr>
      <w:r>
        <w:t>File name must be a fully qualified file name(e.g. “nor:bico001.bmp”, “</w:t>
      </w:r>
      <w:proofErr w:type="spellStart"/>
      <w:r>
        <w:t>nor:q.bmp</w:t>
      </w:r>
      <w:proofErr w:type="spellEnd"/>
      <w:r>
        <w:t>”, “</w:t>
      </w:r>
      <w:proofErr w:type="spellStart"/>
      <w:r>
        <w:t>nor:rep.bin</w:t>
      </w:r>
      <w:proofErr w:type="spellEnd"/>
      <w:r>
        <w:t>”</w:t>
      </w:r>
      <w:r w:rsidR="009C5153">
        <w:t>)</w:t>
      </w:r>
      <w:r w:rsidR="00BE37F0">
        <w:t>. If source disk is not present, “nor:” is added automatically</w:t>
      </w:r>
      <w:r>
        <w:t>. Only “nor:bico0</w:t>
      </w:r>
      <w:r w:rsidR="00BE37F0">
        <w:t>xx</w:t>
      </w:r>
      <w:r>
        <w:t>.bmp” are available for writing.</w:t>
      </w:r>
    </w:p>
    <w:p w:rsidR="000D02F9" w:rsidRPr="00681D40" w:rsidRDefault="000D02F9" w:rsidP="000D02F9">
      <w:pPr>
        <w:pStyle w:val="Nessunaspaziatura"/>
      </w:pPr>
      <w:r w:rsidRPr="00681D40">
        <w:t>Answer: 4</w:t>
      </w:r>
      <w:r>
        <w:t>9</w:t>
      </w:r>
      <w:r w:rsidRPr="00681D40">
        <w:t xml:space="preserve">H. Message Length: </w:t>
      </w:r>
      <w:r>
        <w:t>4</w:t>
      </w:r>
      <w:r w:rsidRPr="00681D40">
        <w:t xml:space="preserve"> bytes.</w:t>
      </w:r>
    </w:p>
    <w:p w:rsidR="000D02F9" w:rsidRPr="00681D40" w:rsidRDefault="000D02F9" w:rsidP="000D02F9">
      <w:pPr>
        <w:pStyle w:val="Nessunaspaziatura"/>
      </w:pPr>
      <w:r w:rsidRPr="00681D40">
        <w:t>• Error code (2 bytes)</w:t>
      </w:r>
    </w:p>
    <w:p w:rsidR="000D02F9" w:rsidRDefault="000D02F9" w:rsidP="000D02F9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890B83" w:rsidRPr="00681D40" w:rsidRDefault="00890B83" w:rsidP="00890B83">
      <w:pPr>
        <w:pStyle w:val="Titolo2"/>
      </w:pPr>
      <w:bookmarkStart w:id="647" w:name="_Toc510106567"/>
      <w:r>
        <w:t>4AH: FILE SIZE</w:t>
      </w:r>
      <w:bookmarkEnd w:id="647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890B83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890B83" w:rsidRDefault="00890B83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890B83" w:rsidRDefault="00890B83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890B83" w:rsidRDefault="00890B83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890B83" w:rsidRDefault="00890B83" w:rsidP="006130C7">
            <w:pPr>
              <w:pStyle w:val="Nessunaspaziatura"/>
            </w:pPr>
            <w:r>
              <w:t>1.1</w:t>
            </w:r>
          </w:p>
        </w:tc>
      </w:tr>
      <w:tr w:rsidR="00890B83" w:rsidTr="006130C7">
        <w:tc>
          <w:tcPr>
            <w:tcW w:w="1951" w:type="dxa"/>
            <w:shd w:val="pct25" w:color="auto" w:fill="auto"/>
          </w:tcPr>
          <w:p w:rsidR="00890B83" w:rsidRDefault="00890B83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890B83" w:rsidRDefault="00890B83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890B83" w:rsidRDefault="00890B83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890B83" w:rsidRDefault="00890B83" w:rsidP="006130C7">
            <w:pPr>
              <w:pStyle w:val="Nessunaspaziatura"/>
            </w:pPr>
            <w:r>
              <w:t>N/A</w:t>
            </w:r>
          </w:p>
        </w:tc>
      </w:tr>
      <w:tr w:rsidR="00890B83" w:rsidTr="006130C7">
        <w:tc>
          <w:tcPr>
            <w:tcW w:w="1951" w:type="dxa"/>
            <w:shd w:val="pct25" w:color="auto" w:fill="auto"/>
          </w:tcPr>
          <w:p w:rsidR="00890B83" w:rsidRDefault="00890B83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890B83" w:rsidRDefault="00890B83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890B83" w:rsidRDefault="00890B83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890B83" w:rsidRDefault="00890B83" w:rsidP="006130C7">
            <w:pPr>
              <w:pStyle w:val="Nessunaspaziatura"/>
            </w:pPr>
            <w:r>
              <w:t>X</w:t>
            </w:r>
          </w:p>
        </w:tc>
      </w:tr>
      <w:tr w:rsidR="00890B83" w:rsidTr="006130C7">
        <w:tc>
          <w:tcPr>
            <w:tcW w:w="1951" w:type="dxa"/>
            <w:shd w:val="pct25" w:color="auto" w:fill="auto"/>
          </w:tcPr>
          <w:p w:rsidR="00890B83" w:rsidRDefault="00890B83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890B83" w:rsidRDefault="00890B83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890B83" w:rsidRDefault="00890B83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890B83" w:rsidRDefault="00890B83" w:rsidP="006130C7">
            <w:pPr>
              <w:pStyle w:val="Nessunaspaziatura"/>
            </w:pPr>
            <w:r>
              <w:t>X</w:t>
            </w:r>
          </w:p>
        </w:tc>
      </w:tr>
    </w:tbl>
    <w:p w:rsidR="00890B83" w:rsidRPr="00681D40" w:rsidRDefault="00890B83" w:rsidP="00890B83">
      <w:pPr>
        <w:pStyle w:val="Nessunaspaziatura"/>
      </w:pPr>
      <w:r w:rsidRPr="00681D40">
        <w:t>Command: 4</w:t>
      </w:r>
      <w:r>
        <w:t>A</w:t>
      </w:r>
      <w:r w:rsidRPr="00681D40">
        <w:t xml:space="preserve">H. Message length: </w:t>
      </w:r>
      <w:r>
        <w:t>5</w:t>
      </w:r>
      <w:r w:rsidRPr="00681D40">
        <w:t xml:space="preserve"> bytes.</w:t>
      </w:r>
    </w:p>
    <w:p w:rsidR="00890B83" w:rsidRDefault="00890B83" w:rsidP="00890B83">
      <w:pPr>
        <w:pStyle w:val="Nessunaspaziatura"/>
      </w:pPr>
      <w:r w:rsidRPr="00681D40">
        <w:t>• Operator Password (4 bytes)</w:t>
      </w:r>
    </w:p>
    <w:p w:rsidR="00890B83" w:rsidRPr="00681D40" w:rsidRDefault="00890B83" w:rsidP="00890B83">
      <w:pPr>
        <w:pStyle w:val="Nessunaspaziatura"/>
      </w:pPr>
      <w:r w:rsidRPr="00681D40">
        <w:t>Answer: 4</w:t>
      </w:r>
      <w:r>
        <w:t>A</w:t>
      </w:r>
      <w:r w:rsidRPr="00681D40">
        <w:t xml:space="preserve">H. Message Length: </w:t>
      </w:r>
      <w:r>
        <w:t>8</w:t>
      </w:r>
      <w:r w:rsidRPr="00681D40">
        <w:t xml:space="preserve"> bytes.</w:t>
      </w:r>
    </w:p>
    <w:p w:rsidR="00890B83" w:rsidRPr="00681D40" w:rsidRDefault="00890B83" w:rsidP="00890B83">
      <w:pPr>
        <w:pStyle w:val="Nessunaspaziatura"/>
      </w:pPr>
      <w:r w:rsidRPr="00681D40">
        <w:t>• Error code (2 bytes)</w:t>
      </w:r>
    </w:p>
    <w:p w:rsidR="00890B83" w:rsidRDefault="00890B83" w:rsidP="00890B83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890B83" w:rsidRDefault="00890B83" w:rsidP="00890B83">
      <w:pPr>
        <w:pStyle w:val="Nessunaspaziatura"/>
      </w:pPr>
      <w:r w:rsidRPr="00681D40">
        <w:t xml:space="preserve">• </w:t>
      </w:r>
      <w:r>
        <w:t>Size of file(in bytes) (</w:t>
      </w:r>
      <w:r w:rsidR="007E1341">
        <w:t>4</w:t>
      </w:r>
      <w:r>
        <w:t xml:space="preserve"> byte</w:t>
      </w:r>
      <w:r w:rsidR="007E1341">
        <w:t>s</w:t>
      </w:r>
      <w:r>
        <w:t>)</w:t>
      </w:r>
    </w:p>
    <w:p w:rsidR="00890B83" w:rsidRDefault="00890B83" w:rsidP="000D02F9">
      <w:pPr>
        <w:pStyle w:val="Nessunaspaziatura"/>
      </w:pPr>
    </w:p>
    <w:p w:rsidR="005D0385" w:rsidRPr="00681D40" w:rsidRDefault="005D0385" w:rsidP="005D0385">
      <w:pPr>
        <w:pStyle w:val="Titolo2"/>
      </w:pPr>
      <w:bookmarkStart w:id="648" w:name="_Toc510106568"/>
      <w:r>
        <w:t>4BH: FILE OPEN</w:t>
      </w:r>
      <w:bookmarkEnd w:id="64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D0385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D0385" w:rsidRDefault="005D0385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D0385" w:rsidRDefault="005D0385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D0385" w:rsidRDefault="005D0385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D0385" w:rsidRDefault="005D0385" w:rsidP="006130C7">
            <w:pPr>
              <w:pStyle w:val="Nessunaspaziatura"/>
            </w:pPr>
            <w:r>
              <w:t>1.1</w:t>
            </w:r>
          </w:p>
        </w:tc>
      </w:tr>
      <w:tr w:rsidR="005D0385" w:rsidTr="006130C7">
        <w:tc>
          <w:tcPr>
            <w:tcW w:w="1951" w:type="dxa"/>
            <w:shd w:val="pct25" w:color="auto" w:fill="auto"/>
          </w:tcPr>
          <w:p w:rsidR="005D0385" w:rsidRDefault="005D0385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D0385" w:rsidRDefault="005D0385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5D0385" w:rsidRDefault="005D0385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D0385" w:rsidRDefault="005D0385" w:rsidP="006130C7">
            <w:pPr>
              <w:pStyle w:val="Nessunaspaziatura"/>
            </w:pPr>
            <w:r>
              <w:t>N/A</w:t>
            </w:r>
          </w:p>
        </w:tc>
      </w:tr>
      <w:tr w:rsidR="005D0385" w:rsidTr="006130C7">
        <w:tc>
          <w:tcPr>
            <w:tcW w:w="1951" w:type="dxa"/>
            <w:shd w:val="pct25" w:color="auto" w:fill="auto"/>
          </w:tcPr>
          <w:p w:rsidR="005D0385" w:rsidRDefault="005D0385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D0385" w:rsidRDefault="005D0385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D0385" w:rsidRDefault="005D0385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D0385" w:rsidRDefault="005D0385" w:rsidP="006130C7">
            <w:pPr>
              <w:pStyle w:val="Nessunaspaziatura"/>
            </w:pPr>
            <w:r>
              <w:t>X</w:t>
            </w:r>
          </w:p>
        </w:tc>
      </w:tr>
      <w:tr w:rsidR="005D0385" w:rsidTr="006130C7">
        <w:tc>
          <w:tcPr>
            <w:tcW w:w="1951" w:type="dxa"/>
            <w:shd w:val="pct25" w:color="auto" w:fill="auto"/>
          </w:tcPr>
          <w:p w:rsidR="005D0385" w:rsidRDefault="005D0385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D0385" w:rsidRDefault="005D0385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D0385" w:rsidRDefault="005D0385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D0385" w:rsidRDefault="005D0385" w:rsidP="006130C7">
            <w:pPr>
              <w:pStyle w:val="Nessunaspaziatura"/>
            </w:pPr>
            <w:r>
              <w:t>X</w:t>
            </w:r>
          </w:p>
        </w:tc>
      </w:tr>
    </w:tbl>
    <w:p w:rsidR="005D0385" w:rsidRPr="00681D40" w:rsidRDefault="005D0385" w:rsidP="005D0385">
      <w:pPr>
        <w:pStyle w:val="Nessunaspaziatura"/>
      </w:pPr>
      <w:r w:rsidRPr="00681D40">
        <w:t>Command: 4</w:t>
      </w:r>
      <w:r>
        <w:t>B</w:t>
      </w:r>
      <w:r w:rsidRPr="00681D40">
        <w:t xml:space="preserve">H. Message length: </w:t>
      </w:r>
      <w:r>
        <w:t>variable number of</w:t>
      </w:r>
      <w:r w:rsidRPr="00681D40">
        <w:t xml:space="preserve"> bytes.</w:t>
      </w:r>
    </w:p>
    <w:p w:rsidR="005D0385" w:rsidRDefault="005D0385" w:rsidP="005D0385">
      <w:pPr>
        <w:pStyle w:val="Nessunaspaziatura"/>
      </w:pPr>
      <w:r w:rsidRPr="00681D40">
        <w:t>• Operator Password (4 bytes)</w:t>
      </w:r>
    </w:p>
    <w:p w:rsidR="005D0385" w:rsidRDefault="005D0385" w:rsidP="005D0385">
      <w:pPr>
        <w:pStyle w:val="Nessunaspaziatura"/>
      </w:pPr>
      <w:r w:rsidRPr="00681D40">
        <w:t xml:space="preserve">• </w:t>
      </w:r>
      <w:r w:rsidR="009C5F1C">
        <w:t>Access Mode</w:t>
      </w:r>
      <w:r w:rsidRPr="00681D40">
        <w:t xml:space="preserve"> (</w:t>
      </w:r>
      <w:r w:rsidR="009C5F1C">
        <w:t>3</w:t>
      </w:r>
      <w:r w:rsidRPr="00681D40">
        <w:t xml:space="preserve"> bytes)</w:t>
      </w:r>
    </w:p>
    <w:p w:rsidR="00C07754" w:rsidRDefault="009C5F1C">
      <w:pPr>
        <w:pStyle w:val="Nessunaspaziatura"/>
        <w:numPr>
          <w:ilvl w:val="0"/>
          <w:numId w:val="10"/>
        </w:numPr>
      </w:pPr>
      <w:r>
        <w:rPr>
          <w:rFonts w:ascii="Courier" w:hAnsi="Courier" w:cs="Courier"/>
          <w:sz w:val="20"/>
          <w:szCs w:val="20"/>
          <w:lang w:bidi="ar-SA"/>
        </w:rPr>
        <w:t xml:space="preserve">r </w:t>
      </w:r>
      <w:r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0347C5" w:rsidRPr="000347C5"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>Opens text file for reading.</w:t>
      </w:r>
    </w:p>
    <w:p w:rsidR="00C07754" w:rsidRDefault="00D00411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r>
        <w:rPr>
          <w:rFonts w:ascii="Courier" w:hAnsi="Courier" w:cs="Courier"/>
          <w:sz w:val="20"/>
          <w:szCs w:val="20"/>
          <w:lang w:bidi="ar-SA"/>
        </w:rPr>
        <w:t xml:space="preserve">w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>Truncates to zero length or creates text file for</w:t>
      </w:r>
      <w:r w:rsidR="009C5F1C">
        <w:rPr>
          <w:rFonts w:ascii="Verdana" w:hAnsi="Verdana" w:cs="Verdana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>writing.</w:t>
      </w:r>
    </w:p>
    <w:p w:rsidR="00C07754" w:rsidRDefault="00D00411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r>
        <w:rPr>
          <w:rFonts w:ascii="Courier" w:hAnsi="Courier" w:cs="Courier"/>
          <w:sz w:val="20"/>
          <w:szCs w:val="20"/>
          <w:lang w:bidi="ar-SA"/>
        </w:rPr>
        <w:t xml:space="preserve">a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 xml:space="preserve">Appends; opens/creates text file for writing at </w:t>
      </w:r>
      <w:proofErr w:type="spellStart"/>
      <w:r w:rsidR="000347C5" w:rsidRPr="000347C5">
        <w:rPr>
          <w:rFonts w:ascii="Verdana" w:hAnsi="Verdana" w:cs="Verdana"/>
          <w:sz w:val="20"/>
          <w:szCs w:val="20"/>
          <w:lang w:bidi="ar-SA"/>
        </w:rPr>
        <w:t>endof</w:t>
      </w:r>
      <w:proofErr w:type="spellEnd"/>
      <w:r w:rsidR="000347C5" w:rsidRPr="000347C5">
        <w:rPr>
          <w:rFonts w:ascii="Verdana" w:hAnsi="Verdana" w:cs="Verdana"/>
          <w:sz w:val="20"/>
          <w:szCs w:val="20"/>
          <w:lang w:bidi="ar-SA"/>
        </w:rPr>
        <w:t>-file.</w:t>
      </w:r>
    </w:p>
    <w:p w:rsidR="00C07754" w:rsidRDefault="000347C5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proofErr w:type="spellStart"/>
      <w:r w:rsidRPr="000347C5">
        <w:rPr>
          <w:rFonts w:ascii="Courier" w:hAnsi="Courier" w:cs="Courier"/>
          <w:sz w:val="20"/>
          <w:szCs w:val="20"/>
          <w:lang w:bidi="ar-SA"/>
        </w:rPr>
        <w:t>rb</w:t>
      </w:r>
      <w:proofErr w:type="spellEnd"/>
      <w:r w:rsidRPr="000347C5"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9C5F1C">
        <w:rPr>
          <w:rFonts w:ascii="Courier" w:hAnsi="Courier" w:cs="Courier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Opens binary file for reading.</w:t>
      </w:r>
    </w:p>
    <w:p w:rsidR="00C07754" w:rsidRDefault="00D00411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proofErr w:type="spellStart"/>
      <w:r>
        <w:rPr>
          <w:rFonts w:ascii="Courier" w:hAnsi="Courier" w:cs="Courier"/>
          <w:sz w:val="20"/>
          <w:szCs w:val="20"/>
          <w:lang w:bidi="ar-SA"/>
        </w:rPr>
        <w:t>w</w:t>
      </w:r>
      <w:r w:rsidR="000347C5" w:rsidRPr="000347C5">
        <w:rPr>
          <w:rFonts w:ascii="Courier" w:hAnsi="Courier" w:cs="Courier"/>
          <w:sz w:val="20"/>
          <w:szCs w:val="20"/>
          <w:lang w:bidi="ar-SA"/>
        </w:rPr>
        <w:t>b</w:t>
      </w:r>
      <w:proofErr w:type="spellEnd"/>
      <w:r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>Truncates to zero length or creates binary file for</w:t>
      </w:r>
      <w:r>
        <w:rPr>
          <w:rFonts w:ascii="Verdana" w:hAnsi="Verdana" w:cs="Verdana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>writing.</w:t>
      </w:r>
    </w:p>
    <w:p w:rsidR="00C07754" w:rsidRDefault="00D00411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proofErr w:type="spellStart"/>
      <w:r>
        <w:rPr>
          <w:rFonts w:ascii="Courier" w:hAnsi="Courier" w:cs="Courier"/>
          <w:sz w:val="20"/>
          <w:szCs w:val="20"/>
          <w:lang w:bidi="ar-SA"/>
        </w:rPr>
        <w:t>a</w:t>
      </w:r>
      <w:r w:rsidR="000347C5" w:rsidRPr="000347C5">
        <w:rPr>
          <w:rFonts w:ascii="Courier" w:hAnsi="Courier" w:cs="Courier"/>
          <w:sz w:val="20"/>
          <w:szCs w:val="20"/>
          <w:lang w:bidi="ar-SA"/>
        </w:rPr>
        <w:t>b</w:t>
      </w:r>
      <w:proofErr w:type="spellEnd"/>
      <w:r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>Appends; opens/creates binary file for writing at</w:t>
      </w:r>
      <w:r>
        <w:rPr>
          <w:rFonts w:ascii="Verdana" w:hAnsi="Verdana" w:cs="Verdana"/>
          <w:sz w:val="20"/>
          <w:szCs w:val="20"/>
          <w:lang w:bidi="ar-SA"/>
        </w:rPr>
        <w:t xml:space="preserve"> </w:t>
      </w:r>
      <w:r w:rsidR="000347C5" w:rsidRPr="000347C5">
        <w:rPr>
          <w:rFonts w:ascii="Verdana" w:hAnsi="Verdana" w:cs="Verdana"/>
          <w:sz w:val="20"/>
          <w:szCs w:val="20"/>
          <w:lang w:bidi="ar-SA"/>
        </w:rPr>
        <w:t>end-of-file.</w:t>
      </w:r>
    </w:p>
    <w:p w:rsidR="00C07754" w:rsidRDefault="000347C5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r w:rsidRPr="000347C5">
        <w:rPr>
          <w:rFonts w:ascii="Courier" w:hAnsi="Courier" w:cs="Courier"/>
          <w:sz w:val="20"/>
          <w:szCs w:val="20"/>
          <w:lang w:bidi="ar-SA"/>
        </w:rPr>
        <w:t xml:space="preserve">r+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9C5F1C">
        <w:rPr>
          <w:rFonts w:ascii="Courier" w:hAnsi="Courier" w:cs="Courier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Opens text file for update (reading and writing).</w:t>
      </w:r>
    </w:p>
    <w:p w:rsidR="00C07754" w:rsidRDefault="000347C5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r w:rsidRPr="000347C5">
        <w:rPr>
          <w:rFonts w:ascii="Courier" w:hAnsi="Courier" w:cs="Courier"/>
          <w:sz w:val="20"/>
          <w:szCs w:val="20"/>
          <w:lang w:bidi="ar-SA"/>
        </w:rPr>
        <w:t>w+</w:t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Truncates to zero length or creates text file for</w:t>
      </w:r>
      <w:r w:rsidR="00D00411">
        <w:rPr>
          <w:rFonts w:ascii="Verdana" w:hAnsi="Verdana" w:cs="Verdana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update.</w:t>
      </w:r>
    </w:p>
    <w:p w:rsidR="00C07754" w:rsidRDefault="000347C5">
      <w:pPr>
        <w:pStyle w:val="Nessunaspaziatura"/>
        <w:numPr>
          <w:ilvl w:val="0"/>
          <w:numId w:val="10"/>
        </w:numPr>
        <w:autoSpaceDE w:val="0"/>
        <w:autoSpaceDN w:val="0"/>
        <w:adjustRightInd w:val="0"/>
      </w:pPr>
      <w:r w:rsidRPr="000347C5">
        <w:rPr>
          <w:rFonts w:ascii="Courier" w:hAnsi="Courier" w:cs="Courier"/>
          <w:sz w:val="20"/>
          <w:szCs w:val="20"/>
          <w:lang w:bidi="ar-SA"/>
        </w:rPr>
        <w:t>a+</w:t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Appends; opens/creates text file for update, writing</w:t>
      </w:r>
      <w:r w:rsidR="009C5F1C">
        <w:rPr>
          <w:rFonts w:ascii="Verdana" w:hAnsi="Verdana" w:cs="Verdana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at end-of-file.</w:t>
      </w:r>
    </w:p>
    <w:p w:rsidR="00C07754" w:rsidRDefault="000347C5">
      <w:pPr>
        <w:pStyle w:val="Nessunaspaziatura"/>
        <w:numPr>
          <w:ilvl w:val="0"/>
          <w:numId w:val="10"/>
        </w:numPr>
        <w:autoSpaceDE w:val="0"/>
        <w:autoSpaceDN w:val="0"/>
        <w:adjustRightInd w:val="0"/>
      </w:pPr>
      <w:proofErr w:type="spellStart"/>
      <w:r w:rsidRPr="000347C5">
        <w:rPr>
          <w:rFonts w:ascii="Courier" w:hAnsi="Courier" w:cs="Courier"/>
          <w:sz w:val="20"/>
          <w:szCs w:val="20"/>
          <w:lang w:bidi="ar-SA"/>
        </w:rPr>
        <w:t>rb</w:t>
      </w:r>
      <w:proofErr w:type="spellEnd"/>
      <w:r w:rsidRPr="000347C5">
        <w:rPr>
          <w:rFonts w:ascii="Courier" w:hAnsi="Courier" w:cs="Courier"/>
          <w:sz w:val="20"/>
          <w:szCs w:val="20"/>
          <w:lang w:bidi="ar-SA"/>
        </w:rPr>
        <w:t xml:space="preserve">+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9C5F1C">
        <w:rPr>
          <w:rFonts w:ascii="Courier" w:hAnsi="Courier" w:cs="Courier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Opens binary file for update (reading and writing).</w:t>
      </w:r>
    </w:p>
    <w:p w:rsidR="00C07754" w:rsidRDefault="000347C5">
      <w:pPr>
        <w:pStyle w:val="Nessunaspaziatura"/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bidi="ar-SA"/>
        </w:rPr>
      </w:pPr>
      <w:proofErr w:type="spellStart"/>
      <w:r w:rsidRPr="000347C5">
        <w:rPr>
          <w:rFonts w:ascii="Courier" w:hAnsi="Courier" w:cs="Courier"/>
          <w:sz w:val="20"/>
          <w:szCs w:val="20"/>
          <w:lang w:bidi="ar-SA"/>
        </w:rPr>
        <w:t>wb</w:t>
      </w:r>
      <w:proofErr w:type="spellEnd"/>
      <w:r w:rsidRPr="000347C5">
        <w:rPr>
          <w:rFonts w:ascii="Courier" w:hAnsi="Courier" w:cs="Courier"/>
          <w:sz w:val="20"/>
          <w:szCs w:val="20"/>
          <w:lang w:bidi="ar-SA"/>
        </w:rPr>
        <w:t>+</w:t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Truncates to zero length or creates binary file for</w:t>
      </w:r>
      <w:r w:rsidR="00D00411">
        <w:rPr>
          <w:rFonts w:ascii="Verdana" w:hAnsi="Verdana" w:cs="Verdana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update.</w:t>
      </w:r>
    </w:p>
    <w:p w:rsidR="00C07754" w:rsidRDefault="000347C5">
      <w:pPr>
        <w:pStyle w:val="Nessunaspaziatura"/>
        <w:numPr>
          <w:ilvl w:val="0"/>
          <w:numId w:val="10"/>
        </w:numPr>
        <w:autoSpaceDE w:val="0"/>
        <w:autoSpaceDN w:val="0"/>
        <w:adjustRightInd w:val="0"/>
      </w:pPr>
      <w:proofErr w:type="spellStart"/>
      <w:r w:rsidRPr="000347C5">
        <w:rPr>
          <w:rFonts w:ascii="Courier" w:hAnsi="Courier" w:cs="Courier"/>
          <w:sz w:val="20"/>
          <w:szCs w:val="20"/>
          <w:lang w:bidi="ar-SA"/>
        </w:rPr>
        <w:t>ab</w:t>
      </w:r>
      <w:proofErr w:type="spellEnd"/>
      <w:r w:rsidRPr="000347C5">
        <w:rPr>
          <w:rFonts w:ascii="Courier" w:hAnsi="Courier" w:cs="Courier"/>
          <w:sz w:val="20"/>
          <w:szCs w:val="20"/>
          <w:lang w:bidi="ar-SA"/>
        </w:rPr>
        <w:t>+</w:t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="009C5F1C" w:rsidRPr="009C5F1C">
        <w:rPr>
          <w:rFonts w:ascii="Courier" w:hAnsi="Courier" w:cs="Courier"/>
          <w:sz w:val="20"/>
          <w:szCs w:val="20"/>
          <w:lang w:bidi="ar-SA"/>
        </w:rPr>
        <w:sym w:font="Wingdings" w:char="F0E0"/>
      </w:r>
      <w:r w:rsidR="00D00411">
        <w:rPr>
          <w:rFonts w:ascii="Courier" w:hAnsi="Courier" w:cs="Courier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Appends; opens/creates binary file for update,</w:t>
      </w:r>
      <w:r w:rsidR="00D00411">
        <w:rPr>
          <w:rFonts w:ascii="Verdana" w:hAnsi="Verdana" w:cs="Verdana"/>
          <w:sz w:val="20"/>
          <w:szCs w:val="20"/>
          <w:lang w:bidi="ar-SA"/>
        </w:rPr>
        <w:t xml:space="preserve"> </w:t>
      </w:r>
      <w:r w:rsidRPr="000347C5">
        <w:rPr>
          <w:rFonts w:ascii="Verdana" w:hAnsi="Verdana" w:cs="Verdana"/>
          <w:sz w:val="20"/>
          <w:szCs w:val="20"/>
          <w:lang w:bidi="ar-SA"/>
        </w:rPr>
        <w:t>writing at end-of-file.</w:t>
      </w:r>
    </w:p>
    <w:p w:rsidR="005D0385" w:rsidRDefault="005D0385" w:rsidP="005D0385">
      <w:pPr>
        <w:pStyle w:val="Nessunaspaziatura"/>
      </w:pPr>
      <w:r w:rsidRPr="00681D40">
        <w:t xml:space="preserve">• </w:t>
      </w:r>
      <w:r w:rsidR="009C5F1C">
        <w:t>File Name</w:t>
      </w:r>
      <w:r w:rsidRPr="00681D40">
        <w:t xml:space="preserve"> (</w:t>
      </w:r>
      <w:r w:rsidR="009C5F1C">
        <w:t>X</w:t>
      </w:r>
      <w:r w:rsidRPr="00681D40">
        <w:t xml:space="preserve"> bytes)</w:t>
      </w:r>
    </w:p>
    <w:p w:rsidR="00D15ECA" w:rsidRDefault="00D15ECA" w:rsidP="005D0385">
      <w:pPr>
        <w:pStyle w:val="Nessunaspaziatura"/>
      </w:pPr>
      <w:r>
        <w:t>File name must be a fully qualified file name(e.g. “nor:bico001.bmp”, “</w:t>
      </w:r>
      <w:proofErr w:type="spellStart"/>
      <w:r>
        <w:t>nor:q.bmp</w:t>
      </w:r>
      <w:proofErr w:type="spellEnd"/>
      <w:r>
        <w:t>”, “</w:t>
      </w:r>
      <w:proofErr w:type="spellStart"/>
      <w:r>
        <w:t>nor:rep.bin</w:t>
      </w:r>
      <w:proofErr w:type="spellEnd"/>
      <w:r>
        <w:t>”</w:t>
      </w:r>
      <w:r w:rsidR="00A64D8C">
        <w:t>).</w:t>
      </w:r>
      <w:r w:rsidR="00BE37F0" w:rsidRPr="00BE37F0">
        <w:t xml:space="preserve"> </w:t>
      </w:r>
      <w:r w:rsidR="00BE37F0">
        <w:t>”. If source disk is not present, “nor:” is added automatically.</w:t>
      </w:r>
      <w:r w:rsidR="00A64D8C">
        <w:t xml:space="preserve"> Only “nor:bico0</w:t>
      </w:r>
      <w:r w:rsidR="00BE37F0">
        <w:t>xx</w:t>
      </w:r>
      <w:r w:rsidR="00A64D8C">
        <w:t>.bmp” are available for writing.</w:t>
      </w:r>
    </w:p>
    <w:p w:rsidR="005D0385" w:rsidRPr="00681D40" w:rsidRDefault="005D0385" w:rsidP="005D0385">
      <w:pPr>
        <w:pStyle w:val="Nessunaspaziatura"/>
      </w:pPr>
      <w:r w:rsidRPr="00681D40">
        <w:t>Answer: 4</w:t>
      </w:r>
      <w:r>
        <w:t>B</w:t>
      </w:r>
      <w:r w:rsidRPr="00681D40">
        <w:t xml:space="preserve">H. Message Length: </w:t>
      </w:r>
      <w:r>
        <w:t>4</w:t>
      </w:r>
      <w:r w:rsidRPr="00681D40">
        <w:t xml:space="preserve"> bytes.</w:t>
      </w:r>
    </w:p>
    <w:p w:rsidR="005D0385" w:rsidRPr="00681D40" w:rsidRDefault="005D0385" w:rsidP="005D0385">
      <w:pPr>
        <w:pStyle w:val="Nessunaspaziatura"/>
      </w:pPr>
      <w:r w:rsidRPr="00681D40">
        <w:t>• Error code (2 bytes)</w:t>
      </w:r>
    </w:p>
    <w:p w:rsidR="005D0385" w:rsidRDefault="005D0385" w:rsidP="005D0385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796EDC" w:rsidRPr="00681D40" w:rsidRDefault="00796EDC" w:rsidP="00796EDC">
      <w:pPr>
        <w:pStyle w:val="Titolo2"/>
      </w:pPr>
      <w:bookmarkStart w:id="649" w:name="_Toc510106569"/>
      <w:r>
        <w:t>4CH: FILE READ</w:t>
      </w:r>
      <w:bookmarkEnd w:id="64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796EDC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796EDC" w:rsidRDefault="00796EDC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796EDC" w:rsidRDefault="00796EDC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796EDC" w:rsidRDefault="00796EDC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796EDC" w:rsidRDefault="00796EDC" w:rsidP="006130C7">
            <w:pPr>
              <w:pStyle w:val="Nessunaspaziatura"/>
            </w:pPr>
            <w:r>
              <w:t>1.1</w:t>
            </w:r>
          </w:p>
        </w:tc>
      </w:tr>
      <w:tr w:rsidR="00796EDC" w:rsidTr="006130C7">
        <w:tc>
          <w:tcPr>
            <w:tcW w:w="1951" w:type="dxa"/>
            <w:shd w:val="pct25" w:color="auto" w:fill="auto"/>
          </w:tcPr>
          <w:p w:rsidR="00796EDC" w:rsidRDefault="00796EDC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796EDC" w:rsidRDefault="00796EDC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</w:tr>
      <w:tr w:rsidR="00796EDC" w:rsidTr="006130C7">
        <w:tc>
          <w:tcPr>
            <w:tcW w:w="1951" w:type="dxa"/>
            <w:shd w:val="pct25" w:color="auto" w:fill="auto"/>
          </w:tcPr>
          <w:p w:rsidR="00796EDC" w:rsidRDefault="00796EDC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</w:tr>
      <w:tr w:rsidR="00796EDC" w:rsidTr="006130C7">
        <w:tc>
          <w:tcPr>
            <w:tcW w:w="1951" w:type="dxa"/>
            <w:shd w:val="pct25" w:color="auto" w:fill="auto"/>
          </w:tcPr>
          <w:p w:rsidR="00796EDC" w:rsidRDefault="00796EDC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</w:tr>
    </w:tbl>
    <w:p w:rsidR="00796EDC" w:rsidRPr="00681D40" w:rsidRDefault="00796EDC" w:rsidP="00796EDC">
      <w:pPr>
        <w:pStyle w:val="Nessunaspaziatura"/>
      </w:pPr>
      <w:r w:rsidRPr="00681D40">
        <w:t>Command: 4</w:t>
      </w:r>
      <w:r>
        <w:t>C</w:t>
      </w:r>
      <w:r w:rsidRPr="00681D40">
        <w:t xml:space="preserve">H. Message length: </w:t>
      </w:r>
      <w:r>
        <w:t>7</w:t>
      </w:r>
      <w:r w:rsidRPr="00681D40">
        <w:t xml:space="preserve"> bytes.</w:t>
      </w:r>
    </w:p>
    <w:p w:rsidR="00796EDC" w:rsidRDefault="00796EDC" w:rsidP="00796EDC">
      <w:pPr>
        <w:pStyle w:val="Nessunaspaziatura"/>
      </w:pPr>
      <w:r w:rsidRPr="00681D40">
        <w:t>• Operator Password (4 bytes)</w:t>
      </w:r>
    </w:p>
    <w:p w:rsidR="00796EDC" w:rsidRDefault="00796EDC" w:rsidP="00796EDC">
      <w:pPr>
        <w:pStyle w:val="Nessunaspaziatura"/>
      </w:pPr>
      <w:r w:rsidRPr="00681D40">
        <w:t xml:space="preserve">• </w:t>
      </w:r>
      <w:r>
        <w:t>Number of byte to read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796EDC" w:rsidRPr="00681D40" w:rsidRDefault="00796EDC" w:rsidP="00796EDC">
      <w:pPr>
        <w:pStyle w:val="Nessunaspaziatura"/>
      </w:pPr>
      <w:r w:rsidRPr="00681D40">
        <w:t>Answer: 4</w:t>
      </w:r>
      <w:r>
        <w:t>C</w:t>
      </w:r>
      <w:r w:rsidRPr="00681D40">
        <w:t xml:space="preserve">H. Message Length: </w:t>
      </w:r>
      <w:r w:rsidR="005D0385">
        <w:t>variable number of</w:t>
      </w:r>
      <w:r w:rsidR="005D0385" w:rsidRPr="00681D40">
        <w:t xml:space="preserve"> </w:t>
      </w:r>
      <w:r w:rsidRPr="00681D40">
        <w:t>bytes.</w:t>
      </w:r>
    </w:p>
    <w:p w:rsidR="00796EDC" w:rsidRPr="00681D40" w:rsidRDefault="00796EDC" w:rsidP="00796EDC">
      <w:pPr>
        <w:pStyle w:val="Nessunaspaziatura"/>
      </w:pPr>
      <w:r w:rsidRPr="00681D40">
        <w:t>• Error code (2 bytes)</w:t>
      </w:r>
    </w:p>
    <w:p w:rsidR="00796EDC" w:rsidRDefault="00796EDC" w:rsidP="00796EDC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0F2032" w:rsidRDefault="00D15ECA">
      <w:pPr>
        <w:pStyle w:val="Nessunaspaziatura"/>
      </w:pPr>
      <w:r w:rsidRPr="00681D40">
        <w:t xml:space="preserve">• </w:t>
      </w:r>
      <w:r>
        <w:t>Number of read byte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796EDC" w:rsidRDefault="00796EDC" w:rsidP="00796EDC">
      <w:pPr>
        <w:pStyle w:val="Nessunaspaziatura"/>
      </w:pPr>
      <w:r w:rsidRPr="00681D40">
        <w:t xml:space="preserve">• </w:t>
      </w:r>
      <w:r>
        <w:t xml:space="preserve">Array of read byte </w:t>
      </w:r>
      <w:r w:rsidRPr="00681D40">
        <w:t>(</w:t>
      </w:r>
      <w:r>
        <w:t>“</w:t>
      </w:r>
      <w:r w:rsidR="00D15ECA">
        <w:t>Number of read byte</w:t>
      </w:r>
      <w:r>
        <w:t>”</w:t>
      </w:r>
      <w:r w:rsidRPr="00681D40">
        <w:t xml:space="preserve"> bytes)</w:t>
      </w:r>
    </w:p>
    <w:p w:rsidR="00796EDC" w:rsidRDefault="00796EDC" w:rsidP="00796EDC">
      <w:pPr>
        <w:pStyle w:val="Nessunaspaziatura"/>
      </w:pPr>
    </w:p>
    <w:p w:rsidR="00796EDC" w:rsidRPr="00681D40" w:rsidRDefault="00796EDC" w:rsidP="00796EDC">
      <w:pPr>
        <w:pStyle w:val="Titolo2"/>
      </w:pPr>
      <w:bookmarkStart w:id="650" w:name="_Toc510106570"/>
      <w:r>
        <w:t>4DH: FILE WRITE</w:t>
      </w:r>
      <w:bookmarkEnd w:id="65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796EDC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796EDC" w:rsidRDefault="00796EDC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796EDC" w:rsidRDefault="00796EDC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796EDC" w:rsidRDefault="00796EDC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796EDC" w:rsidRDefault="00796EDC" w:rsidP="006130C7">
            <w:pPr>
              <w:pStyle w:val="Nessunaspaziatura"/>
            </w:pPr>
            <w:r>
              <w:t>1.1</w:t>
            </w:r>
          </w:p>
        </w:tc>
      </w:tr>
      <w:tr w:rsidR="00796EDC" w:rsidTr="006130C7">
        <w:tc>
          <w:tcPr>
            <w:tcW w:w="1951" w:type="dxa"/>
            <w:shd w:val="pct25" w:color="auto" w:fill="auto"/>
          </w:tcPr>
          <w:p w:rsidR="00796EDC" w:rsidRDefault="00796EDC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796EDC" w:rsidRDefault="00796EDC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</w:tr>
      <w:tr w:rsidR="00796EDC" w:rsidTr="006130C7">
        <w:tc>
          <w:tcPr>
            <w:tcW w:w="1951" w:type="dxa"/>
            <w:shd w:val="pct25" w:color="auto" w:fill="auto"/>
          </w:tcPr>
          <w:p w:rsidR="00796EDC" w:rsidRDefault="00796EDC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</w:tr>
      <w:tr w:rsidR="00796EDC" w:rsidTr="006130C7">
        <w:tc>
          <w:tcPr>
            <w:tcW w:w="1951" w:type="dxa"/>
            <w:shd w:val="pct25" w:color="auto" w:fill="auto"/>
          </w:tcPr>
          <w:p w:rsidR="00796EDC" w:rsidRDefault="00796EDC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796EDC" w:rsidRDefault="00796EDC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796EDC" w:rsidRDefault="00796EDC" w:rsidP="006130C7">
            <w:pPr>
              <w:pStyle w:val="Nessunaspaziatura"/>
            </w:pPr>
            <w:r>
              <w:t>X</w:t>
            </w:r>
          </w:p>
        </w:tc>
      </w:tr>
    </w:tbl>
    <w:p w:rsidR="00796EDC" w:rsidRPr="00681D40" w:rsidRDefault="00796EDC" w:rsidP="00796EDC">
      <w:pPr>
        <w:pStyle w:val="Nessunaspaziatura"/>
      </w:pPr>
      <w:r w:rsidRPr="00681D40">
        <w:t>Command: 4</w:t>
      </w:r>
      <w:r>
        <w:t>D</w:t>
      </w:r>
      <w:r w:rsidRPr="00681D40">
        <w:t xml:space="preserve">H. Message length: </w:t>
      </w:r>
      <w:r>
        <w:t>variable number of</w:t>
      </w:r>
      <w:r w:rsidRPr="00681D40">
        <w:t xml:space="preserve"> bytes.</w:t>
      </w:r>
    </w:p>
    <w:p w:rsidR="00796EDC" w:rsidRDefault="00796EDC" w:rsidP="00796EDC">
      <w:pPr>
        <w:pStyle w:val="Nessunaspaziatura"/>
      </w:pPr>
      <w:r w:rsidRPr="00681D40">
        <w:t>• Operator Password (4 bytes)</w:t>
      </w:r>
    </w:p>
    <w:p w:rsidR="00796EDC" w:rsidRDefault="00796EDC" w:rsidP="00796EDC">
      <w:pPr>
        <w:pStyle w:val="Nessunaspaziatura"/>
      </w:pPr>
      <w:r w:rsidRPr="00681D40">
        <w:t xml:space="preserve">• </w:t>
      </w:r>
      <w:r>
        <w:t>Number of byte to write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796EDC" w:rsidRDefault="00796EDC" w:rsidP="00796EDC">
      <w:pPr>
        <w:pStyle w:val="Nessunaspaziatura"/>
      </w:pPr>
      <w:r w:rsidRPr="00681D40">
        <w:t xml:space="preserve">• </w:t>
      </w:r>
      <w:r>
        <w:t>Array of byte to write</w:t>
      </w:r>
      <w:r w:rsidRPr="00681D40">
        <w:t xml:space="preserve"> (</w:t>
      </w:r>
      <w:r>
        <w:t>“Number of byte to write”</w:t>
      </w:r>
      <w:r w:rsidRPr="00681D40">
        <w:t xml:space="preserve"> bytes)</w:t>
      </w:r>
    </w:p>
    <w:p w:rsidR="00796EDC" w:rsidRPr="00681D40" w:rsidRDefault="00796EDC" w:rsidP="00796EDC">
      <w:pPr>
        <w:pStyle w:val="Nessunaspaziatura"/>
      </w:pPr>
      <w:r w:rsidRPr="00681D40">
        <w:t>Answer: 4</w:t>
      </w:r>
      <w:r>
        <w:t>D</w:t>
      </w:r>
      <w:r w:rsidRPr="00681D40">
        <w:t xml:space="preserve">H. Message Length: </w:t>
      </w:r>
      <w:r>
        <w:t>4</w:t>
      </w:r>
      <w:r w:rsidRPr="00681D40">
        <w:t xml:space="preserve"> bytes.</w:t>
      </w:r>
    </w:p>
    <w:p w:rsidR="00796EDC" w:rsidRPr="00681D40" w:rsidRDefault="00796EDC" w:rsidP="00796EDC">
      <w:pPr>
        <w:pStyle w:val="Nessunaspaziatura"/>
      </w:pPr>
      <w:r w:rsidRPr="00681D40">
        <w:t>• Error code (2 bytes)</w:t>
      </w:r>
    </w:p>
    <w:p w:rsidR="00796EDC" w:rsidRDefault="00796EDC" w:rsidP="00796EDC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ED4F63" w:rsidRPr="00681D40" w:rsidRDefault="00ED4F63" w:rsidP="00ED4F63">
      <w:pPr>
        <w:pStyle w:val="Titolo2"/>
      </w:pPr>
      <w:bookmarkStart w:id="651" w:name="_Toc510106571"/>
      <w:r>
        <w:t>4EH: FILE SEEK</w:t>
      </w:r>
      <w:bookmarkEnd w:id="65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D4F63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D4F63" w:rsidRDefault="00ED4F63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D4F63" w:rsidRDefault="00ED4F63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ED4F63" w:rsidRDefault="00ED4F63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ED4F63" w:rsidRDefault="00ED4F63" w:rsidP="006130C7">
            <w:pPr>
              <w:pStyle w:val="Nessunaspaziatura"/>
            </w:pPr>
            <w:r>
              <w:t>1.1</w:t>
            </w:r>
          </w:p>
        </w:tc>
      </w:tr>
      <w:tr w:rsidR="00ED4F63" w:rsidTr="006130C7">
        <w:tc>
          <w:tcPr>
            <w:tcW w:w="1951" w:type="dxa"/>
            <w:shd w:val="pct25" w:color="auto" w:fill="auto"/>
          </w:tcPr>
          <w:p w:rsidR="00ED4F63" w:rsidRDefault="00ED4F63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ED4F63" w:rsidRDefault="00ED4F63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</w:tr>
      <w:tr w:rsidR="00ED4F63" w:rsidTr="006130C7">
        <w:tc>
          <w:tcPr>
            <w:tcW w:w="1951" w:type="dxa"/>
            <w:shd w:val="pct25" w:color="auto" w:fill="auto"/>
          </w:tcPr>
          <w:p w:rsidR="00ED4F63" w:rsidRDefault="00ED4F63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</w:tr>
      <w:tr w:rsidR="00ED4F63" w:rsidTr="006130C7">
        <w:tc>
          <w:tcPr>
            <w:tcW w:w="1951" w:type="dxa"/>
            <w:shd w:val="pct25" w:color="auto" w:fill="auto"/>
          </w:tcPr>
          <w:p w:rsidR="00ED4F63" w:rsidRDefault="00ED4F63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</w:tr>
    </w:tbl>
    <w:p w:rsidR="00ED4F63" w:rsidRPr="00681D40" w:rsidRDefault="00ED4F63" w:rsidP="00ED4F63">
      <w:pPr>
        <w:pStyle w:val="Nessunaspaziatura"/>
      </w:pPr>
      <w:r w:rsidRPr="00681D40">
        <w:t>Command: 4</w:t>
      </w:r>
      <w:r>
        <w:t>E</w:t>
      </w:r>
      <w:r w:rsidRPr="00681D40">
        <w:t xml:space="preserve">H. Message length: </w:t>
      </w:r>
      <w:r>
        <w:t>13</w:t>
      </w:r>
      <w:r w:rsidRPr="00681D40">
        <w:t xml:space="preserve"> bytes.</w:t>
      </w:r>
    </w:p>
    <w:p w:rsidR="00ED4F63" w:rsidRDefault="00ED4F63" w:rsidP="00ED4F63">
      <w:pPr>
        <w:pStyle w:val="Nessunaspaziatura"/>
      </w:pPr>
      <w:r w:rsidRPr="00681D40">
        <w:t>• Operator Password (4 bytes)</w:t>
      </w:r>
    </w:p>
    <w:p w:rsidR="00ED4F63" w:rsidRDefault="00ED4F63" w:rsidP="00ED4F63">
      <w:pPr>
        <w:pStyle w:val="Nessunaspaziatura"/>
      </w:pPr>
      <w:r w:rsidRPr="00681D40">
        <w:t xml:space="preserve">• </w:t>
      </w:r>
      <w:r>
        <w:t>Offset</w:t>
      </w:r>
      <w:r w:rsidRPr="00681D40">
        <w:t xml:space="preserve"> (4 bytes)</w:t>
      </w:r>
    </w:p>
    <w:p w:rsidR="00ED4F63" w:rsidRDefault="00ED4F63" w:rsidP="00ED4F63">
      <w:pPr>
        <w:pStyle w:val="Nessunaspaziatura"/>
      </w:pPr>
      <w:r w:rsidRPr="00681D40">
        <w:t>• O</w:t>
      </w:r>
      <w:r>
        <w:t>rigin</w:t>
      </w:r>
      <w:r w:rsidRPr="00681D40">
        <w:t xml:space="preserve"> (4 bytes)</w:t>
      </w:r>
    </w:p>
    <w:p w:rsidR="000347C5" w:rsidRDefault="00DE4917" w:rsidP="000347C5">
      <w:pPr>
        <w:pStyle w:val="Nessunaspaziatura"/>
        <w:numPr>
          <w:ilvl w:val="0"/>
          <w:numId w:val="10"/>
        </w:numPr>
      </w:pPr>
      <w:r>
        <w:t xml:space="preserve">0 </w:t>
      </w:r>
      <w:r>
        <w:sym w:font="Wingdings" w:char="F0E0"/>
      </w:r>
      <w:r>
        <w:t xml:space="preserve"> set</w:t>
      </w:r>
    </w:p>
    <w:p w:rsidR="000347C5" w:rsidRDefault="00DE4917" w:rsidP="000347C5">
      <w:pPr>
        <w:pStyle w:val="Nessunaspaziatura"/>
        <w:numPr>
          <w:ilvl w:val="0"/>
          <w:numId w:val="10"/>
        </w:numPr>
      </w:pPr>
      <w:r>
        <w:t xml:space="preserve">1 </w:t>
      </w:r>
      <w:r>
        <w:sym w:font="Wingdings" w:char="F0E0"/>
      </w:r>
      <w:r>
        <w:t xml:space="preserve"> cur</w:t>
      </w:r>
    </w:p>
    <w:p w:rsidR="000347C5" w:rsidRDefault="00DE4917" w:rsidP="000347C5">
      <w:pPr>
        <w:pStyle w:val="Nessunaspaziatura"/>
        <w:numPr>
          <w:ilvl w:val="0"/>
          <w:numId w:val="10"/>
        </w:numPr>
      </w:pPr>
      <w:r>
        <w:t xml:space="preserve">2 </w:t>
      </w:r>
      <w:r>
        <w:sym w:font="Wingdings" w:char="F0E0"/>
      </w:r>
      <w:r>
        <w:t xml:space="preserve"> end</w:t>
      </w:r>
    </w:p>
    <w:p w:rsidR="00ED4F63" w:rsidRPr="00681D40" w:rsidRDefault="00ED4F63" w:rsidP="00ED4F63">
      <w:pPr>
        <w:pStyle w:val="Nessunaspaziatura"/>
      </w:pPr>
      <w:r w:rsidRPr="00681D40">
        <w:t>Answer: 4</w:t>
      </w:r>
      <w:r>
        <w:t>E</w:t>
      </w:r>
      <w:r w:rsidRPr="00681D40">
        <w:t xml:space="preserve">H. Message Length: </w:t>
      </w:r>
      <w:r>
        <w:t>4</w:t>
      </w:r>
      <w:r w:rsidRPr="00681D40">
        <w:t xml:space="preserve"> bytes.</w:t>
      </w:r>
    </w:p>
    <w:p w:rsidR="00ED4F63" w:rsidRPr="00681D40" w:rsidRDefault="00ED4F63" w:rsidP="00ED4F63">
      <w:pPr>
        <w:pStyle w:val="Nessunaspaziatura"/>
      </w:pPr>
      <w:r w:rsidRPr="00681D40">
        <w:t>• Error code (2 bytes)</w:t>
      </w:r>
    </w:p>
    <w:p w:rsidR="00ED4F63" w:rsidRDefault="00ED4F63" w:rsidP="00ED4F63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ED4F63" w:rsidRPr="00681D40" w:rsidRDefault="00ED4F63" w:rsidP="00ED4F63">
      <w:pPr>
        <w:pStyle w:val="Titolo2"/>
      </w:pPr>
      <w:bookmarkStart w:id="652" w:name="_Toc510106572"/>
      <w:r>
        <w:t>4FH: FILE CLOSE</w:t>
      </w:r>
      <w:bookmarkEnd w:id="65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D4F63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D4F63" w:rsidRDefault="00ED4F63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D4F63" w:rsidRDefault="00ED4F63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ED4F63" w:rsidRDefault="00ED4F63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ED4F63" w:rsidRDefault="00ED4F63" w:rsidP="006130C7">
            <w:pPr>
              <w:pStyle w:val="Nessunaspaziatura"/>
            </w:pPr>
            <w:r>
              <w:t>1.1</w:t>
            </w:r>
          </w:p>
        </w:tc>
      </w:tr>
      <w:tr w:rsidR="00ED4F63" w:rsidTr="006130C7">
        <w:tc>
          <w:tcPr>
            <w:tcW w:w="1951" w:type="dxa"/>
            <w:shd w:val="pct25" w:color="auto" w:fill="auto"/>
          </w:tcPr>
          <w:p w:rsidR="00ED4F63" w:rsidRDefault="00ED4F63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ED4F63" w:rsidRDefault="00ED4F63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</w:tr>
      <w:tr w:rsidR="00ED4F63" w:rsidTr="006130C7">
        <w:tc>
          <w:tcPr>
            <w:tcW w:w="1951" w:type="dxa"/>
            <w:shd w:val="pct25" w:color="auto" w:fill="auto"/>
          </w:tcPr>
          <w:p w:rsidR="00ED4F63" w:rsidRDefault="00ED4F63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</w:tr>
      <w:tr w:rsidR="00ED4F63" w:rsidTr="006130C7">
        <w:tc>
          <w:tcPr>
            <w:tcW w:w="1951" w:type="dxa"/>
            <w:shd w:val="pct25" w:color="auto" w:fill="auto"/>
          </w:tcPr>
          <w:p w:rsidR="00ED4F63" w:rsidRDefault="00ED4F63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ED4F63" w:rsidRDefault="00ED4F63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D4F63" w:rsidRDefault="00ED4F63" w:rsidP="006130C7">
            <w:pPr>
              <w:pStyle w:val="Nessunaspaziatura"/>
            </w:pPr>
            <w:r>
              <w:t>X</w:t>
            </w:r>
          </w:p>
        </w:tc>
      </w:tr>
    </w:tbl>
    <w:p w:rsidR="00ED4F63" w:rsidRPr="00681D40" w:rsidRDefault="00ED4F63" w:rsidP="00ED4F63">
      <w:pPr>
        <w:pStyle w:val="Nessunaspaziatura"/>
      </w:pPr>
      <w:r w:rsidRPr="00681D40">
        <w:t>Command: 4</w:t>
      </w:r>
      <w:r>
        <w:t>F</w:t>
      </w:r>
      <w:r w:rsidRPr="00681D40">
        <w:t xml:space="preserve">H. Message length: </w:t>
      </w:r>
      <w:r>
        <w:t>5</w:t>
      </w:r>
      <w:r w:rsidRPr="00681D40">
        <w:t xml:space="preserve"> bytes.</w:t>
      </w:r>
    </w:p>
    <w:p w:rsidR="00ED4F63" w:rsidRDefault="00ED4F63" w:rsidP="00ED4F63">
      <w:pPr>
        <w:pStyle w:val="Nessunaspaziatura"/>
      </w:pPr>
      <w:r w:rsidRPr="00681D40">
        <w:t>• Operator Password (4 bytes)</w:t>
      </w:r>
    </w:p>
    <w:p w:rsidR="00ED4F63" w:rsidRPr="00681D40" w:rsidRDefault="00ED4F63" w:rsidP="00ED4F63">
      <w:pPr>
        <w:pStyle w:val="Nessunaspaziatura"/>
      </w:pPr>
      <w:r w:rsidRPr="00681D40">
        <w:t>Answer: 4</w:t>
      </w:r>
      <w:r>
        <w:t>F</w:t>
      </w:r>
      <w:r w:rsidRPr="00681D40">
        <w:t xml:space="preserve">H. Message Length: </w:t>
      </w:r>
      <w:r>
        <w:t>4</w:t>
      </w:r>
      <w:r w:rsidRPr="00681D40">
        <w:t xml:space="preserve"> bytes.</w:t>
      </w:r>
    </w:p>
    <w:p w:rsidR="00ED4F63" w:rsidRPr="00681D40" w:rsidRDefault="00ED4F63" w:rsidP="00ED4F63">
      <w:pPr>
        <w:pStyle w:val="Nessunaspaziatura"/>
      </w:pPr>
      <w:r w:rsidRPr="00681D40">
        <w:t>• Error code (2 bytes)</w:t>
      </w:r>
    </w:p>
    <w:p w:rsidR="00ED4F63" w:rsidRDefault="00ED4F63" w:rsidP="00ED4F63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ED4F63" w:rsidRDefault="00ED4F63" w:rsidP="008E791F">
      <w:pPr>
        <w:pStyle w:val="Nessunaspaziatura"/>
      </w:pPr>
    </w:p>
    <w:p w:rsidR="007832F9" w:rsidRPr="00681D40" w:rsidRDefault="00884D87" w:rsidP="00D32C84">
      <w:pPr>
        <w:pStyle w:val="Titolo2"/>
      </w:pPr>
      <w:bookmarkStart w:id="653" w:name="_Toc510106573"/>
      <w:r>
        <w:t xml:space="preserve">50H: </w:t>
      </w:r>
      <w:r w:rsidR="00CF09AF" w:rsidRPr="00681D40">
        <w:t>Deposit</w:t>
      </w:r>
      <w:bookmarkEnd w:id="65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7832F9" w:rsidRPr="00681D40" w:rsidRDefault="007832F9" w:rsidP="00367426">
      <w:pPr>
        <w:pStyle w:val="Nessunaspaziatura"/>
      </w:pPr>
      <w:r w:rsidRPr="00681D40">
        <w:t>Command: 50H. Message length: 10 bytes.</w:t>
      </w:r>
    </w:p>
    <w:p w:rsidR="007832F9" w:rsidRPr="00681D40" w:rsidRDefault="007832F9" w:rsidP="00367426">
      <w:pPr>
        <w:pStyle w:val="Nessunaspaziatura"/>
      </w:pPr>
      <w:r w:rsidRPr="00681D40">
        <w:t>• Operator Password (4 bytes)</w:t>
      </w:r>
    </w:p>
    <w:p w:rsidR="007832F9" w:rsidRPr="002B2394" w:rsidRDefault="007832F9" w:rsidP="00367426">
      <w:pPr>
        <w:pStyle w:val="Nessunaspaziatura"/>
      </w:pPr>
      <w:r w:rsidRPr="002B2394">
        <w:t>• Amount (5 bytes)</w:t>
      </w:r>
    </w:p>
    <w:p w:rsidR="007832F9" w:rsidRPr="00681D40" w:rsidRDefault="007832F9" w:rsidP="00367426">
      <w:pPr>
        <w:pStyle w:val="Nessunaspaziatura"/>
      </w:pPr>
      <w:r w:rsidRPr="00681D40">
        <w:t xml:space="preserve">Answer: 50H. Message length: </w:t>
      </w:r>
      <w:r w:rsidR="001901F2" w:rsidRPr="00681D40">
        <w:t>6</w:t>
      </w:r>
      <w:r w:rsidRPr="00681D40">
        <w:t xml:space="preserve"> bytes.</w:t>
      </w:r>
    </w:p>
    <w:p w:rsidR="007832F9" w:rsidRPr="00681D40" w:rsidRDefault="007832F9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7832F9" w:rsidRPr="00681D40" w:rsidRDefault="007832F9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7832F9" w:rsidRDefault="007832F9" w:rsidP="00367426">
      <w:pPr>
        <w:pStyle w:val="Nessunaspaziatura"/>
      </w:pPr>
      <w:r w:rsidRPr="00681D40">
        <w:t>• Through document number (2 bytes)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264F49" w:rsidRPr="00681D40" w:rsidRDefault="00264F49" w:rsidP="00264F49">
      <w:pPr>
        <w:pStyle w:val="Nessunaspaziatura"/>
      </w:pPr>
      <w:r w:rsidRPr="00681D40">
        <w:t>Command: 50H. Message length: 1</w:t>
      </w:r>
      <w:r w:rsidR="000B08E3">
        <w:t>3</w:t>
      </w:r>
      <w:r w:rsidRPr="00681D40">
        <w:t xml:space="preserve"> bytes.</w:t>
      </w:r>
    </w:p>
    <w:p w:rsidR="00264F49" w:rsidRPr="00681D40" w:rsidRDefault="00264F49" w:rsidP="00264F49">
      <w:pPr>
        <w:pStyle w:val="Nessunaspaziatura"/>
      </w:pPr>
      <w:r w:rsidRPr="00681D40">
        <w:t>• Operator Password (4 bytes)</w:t>
      </w:r>
    </w:p>
    <w:p w:rsidR="00264F49" w:rsidRPr="000A795D" w:rsidRDefault="00264F49" w:rsidP="00264F49">
      <w:pPr>
        <w:pStyle w:val="Nessunaspaziatura"/>
      </w:pPr>
      <w:r w:rsidRPr="000A795D">
        <w:t>• Amount (</w:t>
      </w:r>
      <w:r w:rsidR="000B08E3" w:rsidRPr="000A795D">
        <w:t>8</w:t>
      </w:r>
      <w:r w:rsidRPr="000A795D">
        <w:t xml:space="preserve"> bytes)</w:t>
      </w:r>
    </w:p>
    <w:p w:rsidR="00264F49" w:rsidRPr="00681D40" w:rsidRDefault="00264F49" w:rsidP="00264F49">
      <w:pPr>
        <w:pStyle w:val="Nessunaspaziatura"/>
      </w:pPr>
      <w:r w:rsidRPr="00681D40">
        <w:t xml:space="preserve">Answer: 50H. Message length: </w:t>
      </w:r>
      <w:r>
        <w:t>14</w:t>
      </w:r>
      <w:r w:rsidRPr="00681D40">
        <w:t xml:space="preserve"> bytes.</w:t>
      </w:r>
    </w:p>
    <w:p w:rsidR="00264F49" w:rsidRPr="00681D40" w:rsidRDefault="00264F49" w:rsidP="00264F49">
      <w:pPr>
        <w:pStyle w:val="Nessunaspaziatura"/>
      </w:pPr>
      <w:r w:rsidRPr="00681D40">
        <w:t>• Error code (2 bytes)</w:t>
      </w:r>
    </w:p>
    <w:p w:rsidR="00264F49" w:rsidRPr="00681D40" w:rsidRDefault="00264F49" w:rsidP="00264F49">
      <w:pPr>
        <w:pStyle w:val="Nessunaspaziatura"/>
      </w:pPr>
      <w:r w:rsidRPr="00681D40">
        <w:t>• Serial number of the operator (1 byte) 1 ... 99</w:t>
      </w:r>
    </w:p>
    <w:p w:rsidR="00264F49" w:rsidRDefault="00264F49" w:rsidP="00264F49">
      <w:pPr>
        <w:pStyle w:val="Nessunaspaziatura"/>
      </w:pPr>
      <w:r w:rsidRPr="00681D40">
        <w:t>• Through document number (2 bytes)</w:t>
      </w:r>
    </w:p>
    <w:p w:rsidR="00264F49" w:rsidRPr="00681D40" w:rsidRDefault="00264F49" w:rsidP="00264F49">
      <w:pPr>
        <w:pStyle w:val="Nessunaspaziatura"/>
      </w:pPr>
      <w:r w:rsidRPr="00681D40">
        <w:t xml:space="preserve">• </w:t>
      </w:r>
      <w:r>
        <w:t>Cash</w:t>
      </w:r>
      <w:r w:rsidRPr="00681D40">
        <w:t xml:space="preserve"> </w:t>
      </w:r>
      <w:r>
        <w:t>in drawer</w:t>
      </w:r>
      <w:r w:rsidRPr="00681D40">
        <w:t>(</w:t>
      </w:r>
      <w:r>
        <w:t>8</w:t>
      </w:r>
      <w:r w:rsidRPr="00681D40">
        <w:t xml:space="preserve"> bytes)</w:t>
      </w:r>
    </w:p>
    <w:p w:rsidR="007832F9" w:rsidRPr="00681D40" w:rsidRDefault="00884D87" w:rsidP="00D32C84">
      <w:pPr>
        <w:pStyle w:val="Titolo2"/>
      </w:pPr>
      <w:bookmarkStart w:id="654" w:name="_Toc510106574"/>
      <w:r>
        <w:t xml:space="preserve">51H: </w:t>
      </w:r>
      <w:r w:rsidR="00CF09AF" w:rsidRPr="00681D40">
        <w:t>Withdrawal</w:t>
      </w:r>
      <w:bookmarkEnd w:id="65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7832F9" w:rsidRPr="00681D40" w:rsidRDefault="007832F9" w:rsidP="00367426">
      <w:pPr>
        <w:pStyle w:val="Nessunaspaziatura"/>
      </w:pPr>
      <w:r w:rsidRPr="00681D40">
        <w:t>Command: 51H. Message length: 10 bytes.</w:t>
      </w:r>
    </w:p>
    <w:p w:rsidR="007832F9" w:rsidRPr="00681D40" w:rsidRDefault="007832F9" w:rsidP="00367426">
      <w:pPr>
        <w:pStyle w:val="Nessunaspaziatura"/>
      </w:pPr>
      <w:r w:rsidRPr="00681D40">
        <w:t>• Operator Password (4 bytes)</w:t>
      </w:r>
    </w:p>
    <w:p w:rsidR="007832F9" w:rsidRPr="00681D40" w:rsidRDefault="007832F9" w:rsidP="00367426">
      <w:pPr>
        <w:pStyle w:val="Nessunaspaziatura"/>
      </w:pPr>
      <w:r w:rsidRPr="00681D40">
        <w:t>• Amount (5 bytes)</w:t>
      </w:r>
    </w:p>
    <w:p w:rsidR="007832F9" w:rsidRPr="00681D40" w:rsidRDefault="007832F9" w:rsidP="00367426">
      <w:pPr>
        <w:pStyle w:val="Nessunaspaziatura"/>
      </w:pPr>
      <w:r w:rsidRPr="00681D40">
        <w:t xml:space="preserve">Answer: 51H. Message length: </w:t>
      </w:r>
      <w:r w:rsidR="001901F2" w:rsidRPr="00681D40">
        <w:t>6</w:t>
      </w:r>
      <w:r w:rsidRPr="00681D40">
        <w:t xml:space="preserve"> bytes.</w:t>
      </w:r>
    </w:p>
    <w:p w:rsidR="007832F9" w:rsidRPr="00681D40" w:rsidRDefault="007832F9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7832F9" w:rsidRPr="00681D40" w:rsidRDefault="007832F9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7832F9" w:rsidRDefault="007832F9" w:rsidP="00367426">
      <w:pPr>
        <w:pStyle w:val="Nessunaspaziatura"/>
      </w:pPr>
      <w:r w:rsidRPr="00681D40">
        <w:t>• Through document number (2 bytes)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264F49" w:rsidRPr="00681D40" w:rsidRDefault="00264F49" w:rsidP="00264F49">
      <w:pPr>
        <w:pStyle w:val="Nessunaspaziatura"/>
      </w:pPr>
      <w:r w:rsidRPr="00681D40">
        <w:t>Command: 51H. Message length: 1</w:t>
      </w:r>
      <w:r w:rsidR="000D27FC">
        <w:t>3</w:t>
      </w:r>
      <w:r w:rsidRPr="00681D40">
        <w:t xml:space="preserve"> bytes.</w:t>
      </w:r>
    </w:p>
    <w:p w:rsidR="00264F49" w:rsidRPr="00681D40" w:rsidRDefault="00264F49" w:rsidP="00264F49">
      <w:pPr>
        <w:pStyle w:val="Nessunaspaziatura"/>
      </w:pPr>
      <w:r w:rsidRPr="00681D40">
        <w:t>• Operator Password (4 bytes)</w:t>
      </w:r>
    </w:p>
    <w:p w:rsidR="00264F49" w:rsidRPr="000A795D" w:rsidRDefault="00264F49" w:rsidP="00264F49">
      <w:pPr>
        <w:pStyle w:val="Nessunaspaziatura"/>
      </w:pPr>
      <w:r w:rsidRPr="000A795D">
        <w:t>• Amount (</w:t>
      </w:r>
      <w:r w:rsidR="000D27FC" w:rsidRPr="000A795D">
        <w:t>8</w:t>
      </w:r>
      <w:r w:rsidRPr="000A795D">
        <w:t xml:space="preserve"> bytes)</w:t>
      </w:r>
    </w:p>
    <w:p w:rsidR="00264F49" w:rsidRPr="00681D40" w:rsidRDefault="00264F49" w:rsidP="00264F49">
      <w:pPr>
        <w:pStyle w:val="Nessunaspaziatura"/>
      </w:pPr>
      <w:r w:rsidRPr="00681D40">
        <w:t xml:space="preserve">Answer: 51H. Message length: </w:t>
      </w:r>
      <w:r>
        <w:t>14</w:t>
      </w:r>
      <w:r w:rsidRPr="00681D40">
        <w:t xml:space="preserve"> bytes.</w:t>
      </w:r>
    </w:p>
    <w:p w:rsidR="00264F49" w:rsidRPr="00681D40" w:rsidRDefault="00264F49" w:rsidP="00264F49">
      <w:pPr>
        <w:pStyle w:val="Nessunaspaziatura"/>
      </w:pPr>
      <w:r w:rsidRPr="00681D40">
        <w:t>• Error code (2 bytes)</w:t>
      </w:r>
    </w:p>
    <w:p w:rsidR="00264F49" w:rsidRPr="00681D40" w:rsidRDefault="00264F49" w:rsidP="00264F49">
      <w:pPr>
        <w:pStyle w:val="Nessunaspaziatura"/>
      </w:pPr>
      <w:r w:rsidRPr="00681D40">
        <w:t>• Serial number of the operator (1 byte) 1 ... 99</w:t>
      </w:r>
    </w:p>
    <w:p w:rsidR="00264F49" w:rsidRPr="00681D40" w:rsidRDefault="00264F49" w:rsidP="00264F49">
      <w:pPr>
        <w:pStyle w:val="Nessunaspaziatura"/>
      </w:pPr>
      <w:r w:rsidRPr="00681D40">
        <w:t>• Through document number (2 bytes)</w:t>
      </w:r>
    </w:p>
    <w:p w:rsidR="00264F49" w:rsidRPr="00681D40" w:rsidRDefault="00264F49" w:rsidP="00264F49">
      <w:pPr>
        <w:pStyle w:val="Nessunaspaziatura"/>
      </w:pPr>
      <w:r w:rsidRPr="00681D40">
        <w:t xml:space="preserve">• </w:t>
      </w:r>
      <w:r>
        <w:t>Cash</w:t>
      </w:r>
      <w:r w:rsidRPr="00681D40">
        <w:t xml:space="preserve"> </w:t>
      </w:r>
      <w:r>
        <w:t>in drawer</w:t>
      </w:r>
      <w:r w:rsidRPr="00681D40">
        <w:t>(</w:t>
      </w:r>
      <w:r>
        <w:t>8</w:t>
      </w:r>
      <w:r w:rsidRPr="00681D40">
        <w:t xml:space="preserve"> bytes)</w:t>
      </w:r>
    </w:p>
    <w:p w:rsidR="000A5AEE" w:rsidRPr="00681D40" w:rsidRDefault="00884D87" w:rsidP="00681D40">
      <w:pPr>
        <w:pStyle w:val="Titolo2"/>
      </w:pPr>
      <w:bookmarkStart w:id="655" w:name="_Toc510106575"/>
      <w:r>
        <w:t xml:space="preserve">80H: </w:t>
      </w:r>
      <w:r w:rsidR="000A5AEE" w:rsidRPr="00681D40">
        <w:t>Sale</w:t>
      </w:r>
      <w:bookmarkEnd w:id="65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681D40" w:rsidRDefault="008A5F65" w:rsidP="00367426">
      <w:pPr>
        <w:pStyle w:val="Nessunaspaziatura"/>
      </w:pPr>
      <w:r w:rsidRPr="00681D40">
        <w:t>Command: 80H. Message length: 56 bytes.</w:t>
      </w:r>
    </w:p>
    <w:p w:rsidR="000A5AEE" w:rsidRPr="00681D40" w:rsidRDefault="000A5AEE" w:rsidP="00367426">
      <w:pPr>
        <w:pStyle w:val="Nessunaspaziatura"/>
      </w:pPr>
      <w:r w:rsidRPr="00681D40">
        <w:t>• Operator Password (4 bytes)</w:t>
      </w:r>
    </w:p>
    <w:p w:rsidR="000A5AEE" w:rsidRPr="00681D40" w:rsidRDefault="000A5AEE" w:rsidP="00367426">
      <w:pPr>
        <w:pStyle w:val="Nessunaspaziatura"/>
      </w:pPr>
      <w:r w:rsidRPr="00681D40">
        <w:t xml:space="preserve">• </w:t>
      </w:r>
      <w:r w:rsidR="00B00486" w:rsidRPr="00681D40">
        <w:t>Quantity</w:t>
      </w:r>
      <w:r w:rsidRPr="00681D40">
        <w:t xml:space="preserve"> (5 bytes) 0000000000</w:t>
      </w:r>
      <w:r w:rsidR="00B00486" w:rsidRPr="00681D40">
        <w:t>...</w:t>
      </w:r>
      <w:r w:rsidRPr="00681D40">
        <w:t xml:space="preserve"> 9999999999 </w:t>
      </w:r>
    </w:p>
    <w:p w:rsidR="000A5AEE" w:rsidRPr="002B2394" w:rsidRDefault="000A5AEE" w:rsidP="00367426">
      <w:pPr>
        <w:pStyle w:val="Nessunaspaziatura"/>
      </w:pPr>
      <w:r w:rsidRPr="002B2394">
        <w:t xml:space="preserve">• Price (5 </w:t>
      </w:r>
      <w:r w:rsidR="00B00486" w:rsidRPr="002B2394">
        <w:t>bytes) 0000000000... 9999999999</w:t>
      </w:r>
    </w:p>
    <w:p w:rsidR="000A5AEE" w:rsidRPr="00681D40" w:rsidRDefault="000A5AEE" w:rsidP="00367426">
      <w:pPr>
        <w:pStyle w:val="Nessunaspaziatura"/>
      </w:pPr>
      <w:r w:rsidRPr="00681D40">
        <w:t>• Department number (1 byte) 0 ... 16</w:t>
      </w:r>
    </w:p>
    <w:p w:rsidR="000A5AEE" w:rsidRPr="00681D40" w:rsidRDefault="000A5AEE" w:rsidP="00367426">
      <w:pPr>
        <w:pStyle w:val="Nessunaspaziatura"/>
      </w:pPr>
      <w:r w:rsidRPr="00681D40">
        <w:t>• text (40 bytes)</w:t>
      </w:r>
    </w:p>
    <w:p w:rsidR="000A5AEE" w:rsidRPr="00681D40" w:rsidRDefault="000A5AEE" w:rsidP="00367426">
      <w:pPr>
        <w:pStyle w:val="Nessunaspaziatura"/>
      </w:pPr>
      <w:r w:rsidRPr="00681D40">
        <w:t xml:space="preserve">Answer: 80H.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3C759F" w:rsidRDefault="000A5AEE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726214" w:rsidRPr="00681D40" w:rsidRDefault="00726214" w:rsidP="00726214">
      <w:pPr>
        <w:pStyle w:val="Nessunaspaziatura"/>
      </w:pPr>
      <w:r w:rsidRPr="00681D40">
        <w:t xml:space="preserve">Command: 80H. Message length: </w:t>
      </w:r>
      <w:r w:rsidR="00872753">
        <w:t>variable number of</w:t>
      </w:r>
      <w:r w:rsidRPr="00681D40">
        <w:t xml:space="preserve"> bytes.</w:t>
      </w:r>
    </w:p>
    <w:p w:rsidR="00726214" w:rsidRPr="00681D40" w:rsidRDefault="00726214" w:rsidP="00726214">
      <w:pPr>
        <w:pStyle w:val="Nessunaspaziatura"/>
      </w:pPr>
      <w:r w:rsidRPr="00681D40">
        <w:t xml:space="preserve">• </w:t>
      </w:r>
      <w:r w:rsidR="006417F0" w:rsidRPr="006417F0">
        <w:t>(1)</w:t>
      </w:r>
      <w:r w:rsidRPr="00681D40">
        <w:t>Operator Password (4 bytes)</w:t>
      </w:r>
    </w:p>
    <w:p w:rsidR="002820E6" w:rsidRPr="006D734B" w:rsidRDefault="002820E6" w:rsidP="002820E6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2</w:t>
      </w:r>
      <w:r w:rsidR="006417F0" w:rsidRPr="006417F0">
        <w:t>)</w:t>
      </w:r>
      <w:r w:rsidRPr="006D734B">
        <w:t>Flag (</w:t>
      </w:r>
      <w:r w:rsidR="00485869" w:rsidRPr="006D734B">
        <w:t>2</w:t>
      </w:r>
      <w:r w:rsidRPr="006D734B">
        <w:t xml:space="preserve"> byte</w:t>
      </w:r>
      <w:r w:rsidR="00485869" w:rsidRPr="006D734B">
        <w:t>s</w:t>
      </w:r>
      <w:r w:rsidRPr="006D734B">
        <w:t>) 0..</w:t>
      </w:r>
      <w:r w:rsidR="00C81A84" w:rsidRPr="006D734B">
        <w:t>15</w:t>
      </w:r>
    </w:p>
    <w:p w:rsidR="002820E6" w:rsidRPr="006D734B" w:rsidRDefault="002820E6" w:rsidP="002820E6">
      <w:pPr>
        <w:pStyle w:val="Nessunaspaziatura"/>
        <w:numPr>
          <w:ilvl w:val="0"/>
          <w:numId w:val="9"/>
        </w:numPr>
      </w:pPr>
      <w:r w:rsidRPr="006D734B">
        <w:t>Bit 0 -&gt; 1 the command has the “Discount/Add-on type” and “Discount/Add-on value” fields</w:t>
      </w:r>
    </w:p>
    <w:p w:rsidR="002820E6" w:rsidRPr="006D734B" w:rsidRDefault="002820E6" w:rsidP="002820E6">
      <w:pPr>
        <w:pStyle w:val="Nessunaspaziatura"/>
        <w:numPr>
          <w:ilvl w:val="0"/>
          <w:numId w:val="9"/>
        </w:numPr>
      </w:pPr>
      <w:r w:rsidRPr="006D734B">
        <w:t>Bit 1 -&gt; 1 the command has the “Additional property of payment subject(#1191)” field</w:t>
      </w:r>
    </w:p>
    <w:p w:rsidR="00C81A84" w:rsidRPr="006D734B" w:rsidRDefault="00C81A84" w:rsidP="00C81A84">
      <w:pPr>
        <w:pStyle w:val="Nessunaspaziatura"/>
        <w:numPr>
          <w:ilvl w:val="0"/>
          <w:numId w:val="9"/>
        </w:numPr>
      </w:pPr>
      <w:r w:rsidRPr="006D734B">
        <w:t>Bit 2 -&gt; 1 the command has the “Code of Goods Assortment(#1162)” field</w:t>
      </w:r>
    </w:p>
    <w:p w:rsidR="00C81A84" w:rsidRDefault="00C81A84" w:rsidP="00C81A84">
      <w:pPr>
        <w:pStyle w:val="Nessunaspaziatura"/>
        <w:numPr>
          <w:ilvl w:val="0"/>
          <w:numId w:val="9"/>
        </w:numPr>
      </w:pPr>
      <w:r w:rsidRPr="006D734B">
        <w:t>Bit 3 -&gt; 1 the command has the “Number of customs declaration(#1231)” field</w:t>
      </w:r>
      <w:r w:rsidR="00BC7868">
        <w:t>(must be 0 for version 03.2017)</w:t>
      </w:r>
    </w:p>
    <w:p w:rsidR="00EC174A" w:rsidRPr="006D734B" w:rsidRDefault="00EC174A" w:rsidP="00C81A84">
      <w:pPr>
        <w:pStyle w:val="Nessunaspaziatura"/>
        <w:numPr>
          <w:ilvl w:val="0"/>
          <w:numId w:val="9"/>
        </w:numPr>
      </w:pPr>
      <w:r>
        <w:t>Bit 4 -&gt; 1 exclude this item from any discount/add-on on subtotal operation(command 90h)</w:t>
      </w:r>
    </w:p>
    <w:p w:rsidR="002820E6" w:rsidRPr="006D734B" w:rsidRDefault="002820E6" w:rsidP="002820E6">
      <w:pPr>
        <w:pStyle w:val="Nessunaspaziatura"/>
        <w:ind w:left="30"/>
      </w:pPr>
      <w:r w:rsidRPr="006D734B">
        <w:t xml:space="preserve">• </w:t>
      </w:r>
      <w:r w:rsidR="006417F0" w:rsidRPr="006417F0">
        <w:t>(3)</w:t>
      </w:r>
      <w:r w:rsidRPr="006D734B">
        <w:t>Way of payment flag(#1214</w:t>
      </w:r>
      <w:r w:rsidR="00DE7644" w:rsidRPr="006D734B">
        <w:t>)(</w:t>
      </w:r>
      <w:r w:rsidRPr="006D734B">
        <w:t xml:space="preserve">1 byte) </w:t>
      </w:r>
      <w:r w:rsidR="000C1B8B" w:rsidRPr="006D734B">
        <w:t>0...</w:t>
      </w:r>
      <w:r w:rsidRPr="006D734B">
        <w:t>7</w:t>
      </w:r>
      <w:r w:rsidR="000C1B8B" w:rsidRPr="006D734B">
        <w:t>, if “0” tag is not included into sale line</w:t>
      </w:r>
    </w:p>
    <w:p w:rsidR="000C1B8B" w:rsidRPr="006D734B" w:rsidRDefault="00192D52" w:rsidP="000C1B8B">
      <w:pPr>
        <w:pStyle w:val="Nessunaspaziatura"/>
        <w:ind w:left="30"/>
      </w:pPr>
      <w:r w:rsidRPr="006D734B">
        <w:t xml:space="preserve">• </w:t>
      </w:r>
      <w:r w:rsidR="006417F0" w:rsidRPr="006417F0">
        <w:t>(</w:t>
      </w:r>
      <w:r w:rsidR="00B26D01">
        <w:t>4</w:t>
      </w:r>
      <w:r w:rsidR="006417F0" w:rsidRPr="006417F0">
        <w:t>)</w:t>
      </w:r>
      <w:r w:rsidRPr="006D734B">
        <w:t>Flag of payment subject(#1212</w:t>
      </w:r>
      <w:r w:rsidR="00DE7644" w:rsidRPr="006D734B">
        <w:t>)(</w:t>
      </w:r>
      <w:r w:rsidRPr="006D734B">
        <w:t xml:space="preserve">1 byte) </w:t>
      </w:r>
      <w:r w:rsidR="000C1B8B" w:rsidRPr="006D734B">
        <w:t>0...</w:t>
      </w:r>
      <w:r w:rsidRPr="006D734B">
        <w:t>13</w:t>
      </w:r>
      <w:r w:rsidR="000C1B8B" w:rsidRPr="006D734B">
        <w:t>, if “0” tag is not included into sale line</w:t>
      </w:r>
    </w:p>
    <w:p w:rsidR="00192D52" w:rsidRPr="006D734B" w:rsidRDefault="00192D52" w:rsidP="00192D52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5</w:t>
      </w:r>
      <w:r w:rsidR="006417F0" w:rsidRPr="006417F0">
        <w:t>)</w:t>
      </w:r>
      <w:r w:rsidRPr="006D734B">
        <w:t>Code of country producer(#1230</w:t>
      </w:r>
      <w:r w:rsidR="00DE7644" w:rsidRPr="006D734B">
        <w:t>)(</w:t>
      </w:r>
      <w:r w:rsidRPr="006D734B">
        <w:t>3 digits) , if “000” tag is not included</w:t>
      </w:r>
      <w:r w:rsidR="000C1B8B" w:rsidRPr="006D734B">
        <w:t xml:space="preserve"> into sale line</w:t>
      </w:r>
      <w:r w:rsidR="00BC7868">
        <w:t>(must be “000” for version 03.2017)</w:t>
      </w:r>
    </w:p>
    <w:p w:rsidR="00726214" w:rsidRPr="006D734B" w:rsidRDefault="00726214" w:rsidP="00726214">
      <w:pPr>
        <w:pStyle w:val="Nessunaspaziatura"/>
      </w:pPr>
      <w:r w:rsidRPr="006D734B">
        <w:t xml:space="preserve">• </w:t>
      </w:r>
      <w:r w:rsidR="006417F0" w:rsidRPr="006417F0">
        <w:t>(6)</w:t>
      </w:r>
      <w:r w:rsidRPr="006D734B">
        <w:t>Quantity(#1023</w:t>
      </w:r>
      <w:r w:rsidR="00DE7644" w:rsidRPr="006D734B">
        <w:t>)(</w:t>
      </w:r>
      <w:r w:rsidRPr="006D734B">
        <w:t xml:space="preserve">5 bytes) 0000000000... 9999999999 </w:t>
      </w:r>
    </w:p>
    <w:p w:rsidR="00192D52" w:rsidRPr="006D734B" w:rsidRDefault="00192D52" w:rsidP="00192D52">
      <w:pPr>
        <w:pStyle w:val="Nessunaspaziatura"/>
      </w:pPr>
      <w:r w:rsidRPr="006D734B">
        <w:t xml:space="preserve">• </w:t>
      </w:r>
      <w:r w:rsidR="006417F0" w:rsidRPr="006417F0">
        <w:t>(7)</w:t>
      </w:r>
      <w:r w:rsidRPr="006D734B">
        <w:t>Price(#1079</w:t>
      </w:r>
      <w:r w:rsidR="00DE7644" w:rsidRPr="006D734B">
        <w:t>)(</w:t>
      </w:r>
      <w:r w:rsidRPr="006D734B">
        <w:t>8 bytes) 0000000000... 9999999999</w:t>
      </w:r>
    </w:p>
    <w:p w:rsidR="00192D52" w:rsidRPr="006D734B" w:rsidRDefault="00192D52" w:rsidP="00192D52">
      <w:pPr>
        <w:pStyle w:val="Nessunaspaziatura"/>
      </w:pPr>
      <w:r w:rsidRPr="006D734B">
        <w:t xml:space="preserve">• </w:t>
      </w:r>
      <w:r w:rsidR="006417F0" w:rsidRPr="006417F0">
        <w:t>(8)</w:t>
      </w:r>
      <w:r w:rsidRPr="006D734B">
        <w:t>Excise(#1229</w:t>
      </w:r>
      <w:r w:rsidR="00DE7644" w:rsidRPr="006D734B">
        <w:t>)(</w:t>
      </w:r>
      <w:r w:rsidRPr="006D734B">
        <w:t>8 bytes) 0000000000... 9999999999, if “0.00” tag is not included</w:t>
      </w:r>
      <w:r w:rsidR="000C1B8B" w:rsidRPr="006D734B">
        <w:t xml:space="preserve"> into sale line</w:t>
      </w:r>
      <w:r w:rsidR="00BC7868">
        <w:t>(must be 0 for version 03.2017)</w:t>
      </w:r>
    </w:p>
    <w:p w:rsidR="00726214" w:rsidRPr="006D734B" w:rsidRDefault="00726214" w:rsidP="00726214">
      <w:pPr>
        <w:pStyle w:val="Nessunaspaziatura"/>
      </w:pPr>
      <w:r w:rsidRPr="006D734B">
        <w:t xml:space="preserve">• </w:t>
      </w:r>
      <w:r w:rsidR="006417F0" w:rsidRPr="006417F0">
        <w:t>(9)</w:t>
      </w:r>
      <w:r w:rsidRPr="006D734B">
        <w:t>Department number (1 byte) 0 ... 16</w:t>
      </w:r>
    </w:p>
    <w:p w:rsidR="00075EC1" w:rsidRPr="006D734B" w:rsidRDefault="00075EC1" w:rsidP="00075EC1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10</w:t>
      </w:r>
      <w:r w:rsidR="006417F0" w:rsidRPr="006417F0">
        <w:t>)</w:t>
      </w:r>
      <w:r w:rsidRPr="006D734B">
        <w:t>Discount/Add-on type(1 byte</w:t>
      </w:r>
      <w:r w:rsidR="00DE7644" w:rsidRPr="006D734B">
        <w:t>)(</w:t>
      </w:r>
      <w:r w:rsidR="003F05A0" w:rsidRPr="006D734B">
        <w:t>only if bit0 of “Flag” field is 1)</w:t>
      </w:r>
    </w:p>
    <w:p w:rsidR="00075EC1" w:rsidRPr="006D734B" w:rsidRDefault="00075EC1" w:rsidP="00075EC1">
      <w:pPr>
        <w:pStyle w:val="Nessunaspaziatura"/>
        <w:numPr>
          <w:ilvl w:val="0"/>
          <w:numId w:val="8"/>
        </w:numPr>
      </w:pPr>
      <w:r w:rsidRPr="006D734B">
        <w:t>Bit 0: discount(0)/add-on(1)</w:t>
      </w:r>
    </w:p>
    <w:p w:rsidR="00075EC1" w:rsidRPr="006D734B" w:rsidRDefault="00075EC1" w:rsidP="00075EC1">
      <w:pPr>
        <w:pStyle w:val="Nessunaspaziatura"/>
        <w:numPr>
          <w:ilvl w:val="0"/>
          <w:numId w:val="8"/>
        </w:numPr>
      </w:pPr>
      <w:r w:rsidRPr="006D734B">
        <w:t>Bit 1: value(0)/%(1)</w:t>
      </w:r>
    </w:p>
    <w:p w:rsidR="00075EC1" w:rsidRPr="006D734B" w:rsidRDefault="00075EC1" w:rsidP="00075EC1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11</w:t>
      </w:r>
      <w:r w:rsidR="006417F0" w:rsidRPr="006417F0">
        <w:t>)</w:t>
      </w:r>
      <w:r w:rsidRPr="006D734B">
        <w:t>Discount/Add-on value (</w:t>
      </w:r>
      <w:r w:rsidR="00F337BD" w:rsidRPr="006D734B">
        <w:t>8</w:t>
      </w:r>
      <w:r w:rsidRPr="006D734B">
        <w:t xml:space="preserve"> bytes) 0000000000... 9999999999</w:t>
      </w:r>
      <w:r w:rsidR="003F05A0" w:rsidRPr="006D734B">
        <w:t xml:space="preserve"> (only if bit0 of “Flag” field is 1)</w:t>
      </w:r>
    </w:p>
    <w:p w:rsidR="00726214" w:rsidRPr="006D734B" w:rsidRDefault="00726214" w:rsidP="00726214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12</w:t>
      </w:r>
      <w:r w:rsidR="006417F0" w:rsidRPr="006417F0">
        <w:t>)</w:t>
      </w:r>
      <w:r w:rsidRPr="006D734B">
        <w:t>Text(#1030</w:t>
      </w:r>
      <w:r w:rsidR="00DE7644" w:rsidRPr="006D734B">
        <w:t>)(</w:t>
      </w:r>
      <w:r w:rsidR="003D3F6C" w:rsidRPr="006D734B">
        <w:t>LENGTH_PREFIXED_TEXT</w:t>
      </w:r>
      <w:r w:rsidR="00C87626" w:rsidRPr="006D734B">
        <w:t xml:space="preserve"> </w:t>
      </w:r>
      <w:r w:rsidR="00485869" w:rsidRPr="006D734B">
        <w:t xml:space="preserve">of 1 to </w:t>
      </w:r>
      <w:r w:rsidR="009D51ED" w:rsidRPr="006D734B">
        <w:t>53</w:t>
      </w:r>
      <w:r w:rsidRPr="006D734B">
        <w:t xml:space="preserve"> </w:t>
      </w:r>
      <w:r w:rsidR="00130E93" w:rsidRPr="006D734B">
        <w:t xml:space="preserve">or 57 </w:t>
      </w:r>
      <w:r w:rsidRPr="006D734B">
        <w:t>bytes</w:t>
      </w:r>
      <w:r w:rsidR="00130E93" w:rsidRPr="006D734B">
        <w:t>, depending on bits “Suppress sale line number i</w:t>
      </w:r>
      <w:r w:rsidR="00A67449" w:rsidRPr="006D734B">
        <w:t>f</w:t>
      </w:r>
      <w:r w:rsidR="00130E93" w:rsidRPr="006D734B">
        <w:t xml:space="preserve"> needed” or “Always suppress sale line number”</w:t>
      </w:r>
      <w:r w:rsidRPr="006D734B">
        <w:t>)</w:t>
      </w:r>
    </w:p>
    <w:p w:rsidR="00726214" w:rsidRPr="006D734B" w:rsidRDefault="00726214" w:rsidP="00726214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13</w:t>
      </w:r>
      <w:r w:rsidR="006417F0" w:rsidRPr="006417F0">
        <w:t>)</w:t>
      </w:r>
      <w:r w:rsidR="002A7931" w:rsidRPr="006D734B">
        <w:t>A</w:t>
      </w:r>
      <w:r w:rsidRPr="006D734B">
        <w:t>dditional property of payment subject(#1</w:t>
      </w:r>
      <w:r w:rsidR="00965C14" w:rsidRPr="006D734B">
        <w:t>1</w:t>
      </w:r>
      <w:r w:rsidRPr="006D734B">
        <w:t>91</w:t>
      </w:r>
      <w:r w:rsidR="00DE7644" w:rsidRPr="006D734B">
        <w:t>)(</w:t>
      </w:r>
      <w:r w:rsidR="003D3F6C" w:rsidRPr="006D734B">
        <w:t>LENGTH_PREFIXED_TEXT</w:t>
      </w:r>
      <w:r w:rsidR="00C87626" w:rsidRPr="006D734B">
        <w:t xml:space="preserve"> </w:t>
      </w:r>
      <w:r w:rsidR="00485869" w:rsidRPr="006D734B">
        <w:t xml:space="preserve">of 1 to </w:t>
      </w:r>
      <w:r w:rsidRPr="006D734B">
        <w:t>64 bytes</w:t>
      </w:r>
      <w:r w:rsidR="00DE7644" w:rsidRPr="006D734B">
        <w:t>)(</w:t>
      </w:r>
      <w:r w:rsidR="003F05A0" w:rsidRPr="006D734B">
        <w:t>only if bit</w:t>
      </w:r>
      <w:r w:rsidR="00E71F14" w:rsidRPr="006D734B">
        <w:t>#</w:t>
      </w:r>
      <w:r w:rsidR="003F05A0" w:rsidRPr="006D734B">
        <w:t>1 of “Flag” field is 1)</w:t>
      </w:r>
    </w:p>
    <w:p w:rsidR="00E71F14" w:rsidRPr="006D734B" w:rsidRDefault="00E71F14" w:rsidP="00E71F14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14</w:t>
      </w:r>
      <w:r w:rsidR="006417F0" w:rsidRPr="006417F0">
        <w:t>)</w:t>
      </w:r>
      <w:r w:rsidRPr="006D734B">
        <w:t>Code of Goods Assortment(#1162</w:t>
      </w:r>
      <w:r w:rsidR="00DE7644" w:rsidRPr="006D734B">
        <w:t>)(</w:t>
      </w:r>
      <w:r w:rsidRPr="006D734B">
        <w:t xml:space="preserve">LENGTH_PREFIXED_TEXT </w:t>
      </w:r>
      <w:r w:rsidR="00485869" w:rsidRPr="006D734B">
        <w:t xml:space="preserve">of 1 to </w:t>
      </w:r>
      <w:r w:rsidRPr="006D734B">
        <w:t>32 bytes</w:t>
      </w:r>
      <w:r w:rsidR="00DE7644" w:rsidRPr="006D734B">
        <w:t>)(</w:t>
      </w:r>
      <w:r w:rsidRPr="006D734B">
        <w:t>only if bit#2 of “Flag” field is 1)</w:t>
      </w:r>
    </w:p>
    <w:p w:rsidR="00485869" w:rsidRPr="006D734B" w:rsidRDefault="00485869" w:rsidP="00485869">
      <w:pPr>
        <w:pStyle w:val="Nessunaspaziatura"/>
      </w:pPr>
      <w:r w:rsidRPr="006D734B">
        <w:t xml:space="preserve">• </w:t>
      </w:r>
      <w:r w:rsidR="006417F0" w:rsidRPr="006417F0">
        <w:t>(</w:t>
      </w:r>
      <w:r w:rsidR="00B26D01">
        <w:t>15</w:t>
      </w:r>
      <w:r w:rsidR="006417F0" w:rsidRPr="006417F0">
        <w:t>)</w:t>
      </w:r>
      <w:r w:rsidR="000C1B8B" w:rsidRPr="006D734B">
        <w:t>Number of customs declaration</w:t>
      </w:r>
      <w:r w:rsidRPr="006D734B">
        <w:t>(#12</w:t>
      </w:r>
      <w:r w:rsidR="000C1B8B" w:rsidRPr="006D734B">
        <w:t>31</w:t>
      </w:r>
      <w:r w:rsidR="00DE7644" w:rsidRPr="006D734B">
        <w:t>)(</w:t>
      </w:r>
      <w:r w:rsidRPr="006D734B">
        <w:t xml:space="preserve">LENGTH_PREFIXED_TEXT of 1 to </w:t>
      </w:r>
      <w:r w:rsidR="000C1B8B" w:rsidRPr="006D734B">
        <w:t>32</w:t>
      </w:r>
      <w:r w:rsidRPr="006D734B">
        <w:t xml:space="preserve"> bytes</w:t>
      </w:r>
      <w:r w:rsidR="00DE7644" w:rsidRPr="006D734B">
        <w:t>)(</w:t>
      </w:r>
      <w:r w:rsidRPr="006D734B">
        <w:t>only if bit#3 of “Flag” field is 1)</w:t>
      </w:r>
    </w:p>
    <w:p w:rsidR="00726214" w:rsidRPr="006D734B" w:rsidRDefault="00726214" w:rsidP="00726214">
      <w:pPr>
        <w:pStyle w:val="Nessunaspaziatura"/>
      </w:pPr>
      <w:r w:rsidRPr="006D734B">
        <w:t>Answer: 80H. Message Length: 4 bytes.</w:t>
      </w:r>
    </w:p>
    <w:p w:rsidR="00726214" w:rsidRPr="006D734B" w:rsidRDefault="00726214" w:rsidP="00726214">
      <w:pPr>
        <w:pStyle w:val="Nessunaspaziatura"/>
      </w:pPr>
      <w:r w:rsidRPr="006D734B">
        <w:t>• Error code (2 bytes)</w:t>
      </w:r>
    </w:p>
    <w:p w:rsidR="00726214" w:rsidRPr="00681D40" w:rsidRDefault="00726214" w:rsidP="00726214">
      <w:pPr>
        <w:pStyle w:val="Nessunaspaziatura"/>
      </w:pPr>
      <w:r w:rsidRPr="00681D40">
        <w:t>• Serial number of the operator (1 byte) 1 ... 99</w:t>
      </w:r>
    </w:p>
    <w:p w:rsidR="000A5AEE" w:rsidRPr="00681D40" w:rsidRDefault="00884D87" w:rsidP="00681D40">
      <w:pPr>
        <w:pStyle w:val="Titolo2"/>
      </w:pPr>
      <w:bookmarkStart w:id="656" w:name="_Toc510106576"/>
      <w:r>
        <w:t xml:space="preserve">81H: </w:t>
      </w:r>
      <w:r w:rsidR="000A5AEE" w:rsidRPr="00681D40">
        <w:t>Purchase</w:t>
      </w:r>
      <w:bookmarkEnd w:id="65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681D40" w:rsidRDefault="008A5F65" w:rsidP="00367426">
      <w:pPr>
        <w:pStyle w:val="Nessunaspaziatura"/>
      </w:pPr>
      <w:r w:rsidRPr="00681D40">
        <w:t>Command: 81H. Message length: 56 bytes.</w:t>
      </w:r>
    </w:p>
    <w:p w:rsidR="000A5AEE" w:rsidRPr="00681D40" w:rsidRDefault="000A5AEE" w:rsidP="00367426">
      <w:pPr>
        <w:pStyle w:val="Nessunaspaziatura"/>
      </w:pPr>
      <w:r w:rsidRPr="00681D40">
        <w:t>• Operator Password (4 bytes)</w:t>
      </w:r>
    </w:p>
    <w:p w:rsidR="000A5AEE" w:rsidRPr="00681D40" w:rsidRDefault="000A5AEE" w:rsidP="00367426">
      <w:pPr>
        <w:pStyle w:val="Nessunaspaziatura"/>
      </w:pPr>
      <w:r w:rsidRPr="00681D40">
        <w:t xml:space="preserve">• </w:t>
      </w:r>
      <w:r w:rsidR="000A417D" w:rsidRPr="00681D40">
        <w:t>Quantity</w:t>
      </w:r>
      <w:r w:rsidRPr="00681D40">
        <w:t xml:space="preserve"> (5 bytes) 0000000000</w:t>
      </w:r>
      <w:r w:rsidR="000A417D" w:rsidRPr="00681D40">
        <w:t xml:space="preserve">... 9999999999 </w:t>
      </w:r>
    </w:p>
    <w:p w:rsidR="000A5AEE" w:rsidRPr="00681D40" w:rsidRDefault="000A5AEE" w:rsidP="00367426">
      <w:pPr>
        <w:pStyle w:val="Nessunaspaziatura"/>
      </w:pPr>
      <w:r w:rsidRPr="00681D40">
        <w:t xml:space="preserve">• Price (5 </w:t>
      </w:r>
      <w:r w:rsidR="000A417D" w:rsidRPr="00681D40">
        <w:t xml:space="preserve">bytes) 0000000000... 9999999999 </w:t>
      </w:r>
    </w:p>
    <w:p w:rsidR="000A5AEE" w:rsidRPr="00681D40" w:rsidRDefault="000A5AEE" w:rsidP="00367426">
      <w:pPr>
        <w:pStyle w:val="Nessunaspaziatura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Nessunaspaziatura"/>
      </w:pPr>
      <w:r w:rsidRPr="00681D40">
        <w:t>• text (40 bytes)</w:t>
      </w:r>
    </w:p>
    <w:p w:rsidR="000A5AEE" w:rsidRPr="00681D40" w:rsidRDefault="000A5AEE" w:rsidP="00367426">
      <w:pPr>
        <w:pStyle w:val="Nessunaspaziatura"/>
      </w:pPr>
      <w:r w:rsidRPr="00681D40">
        <w:t xml:space="preserve">Answer: 81H.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0A5AEE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B05F8A" w:rsidRDefault="00B05F8A" w:rsidP="00367426">
      <w:pPr>
        <w:pStyle w:val="Nessunaspaziatura"/>
      </w:pPr>
      <w:r>
        <w:t xml:space="preserve">FOR COMMAND 81H, FORMAT IS THE SAME OF COMMAND 80H. </w:t>
      </w:r>
    </w:p>
    <w:p w:rsidR="00B05F8A" w:rsidRPr="00681D40" w:rsidRDefault="00B05F8A" w:rsidP="00367426">
      <w:pPr>
        <w:pStyle w:val="Nessunaspaziatura"/>
      </w:pPr>
      <w:r>
        <w:t xml:space="preserve">PLEASE CHECK COMMAND 80H(JUST USE 81H IN PLACE OF 80H). </w:t>
      </w:r>
    </w:p>
    <w:p w:rsidR="000A5AEE" w:rsidRPr="00681D40" w:rsidRDefault="00884D87" w:rsidP="00681D40">
      <w:pPr>
        <w:pStyle w:val="Titolo2"/>
      </w:pPr>
      <w:bookmarkStart w:id="657" w:name="_Toc510106577"/>
      <w:r>
        <w:t xml:space="preserve">82H: </w:t>
      </w:r>
      <w:r w:rsidR="000A417D" w:rsidRPr="00681D40">
        <w:t>S</w:t>
      </w:r>
      <w:r w:rsidR="000A5AEE" w:rsidRPr="00681D40">
        <w:t>al</w:t>
      </w:r>
      <w:r w:rsidR="000A417D" w:rsidRPr="00681D40">
        <w:t>e Return</w:t>
      </w:r>
      <w:bookmarkEnd w:id="657"/>
      <w:r w:rsidR="000A417D" w:rsidRPr="00681D40">
        <w:t xml:space="preserve"> 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681D40" w:rsidRDefault="008A5F65" w:rsidP="00367426">
      <w:pPr>
        <w:pStyle w:val="Nessunaspaziatura"/>
      </w:pPr>
      <w:r w:rsidRPr="00681D40">
        <w:t>Command: 82H. Message length: 56 bytes.</w:t>
      </w:r>
    </w:p>
    <w:p w:rsidR="000A5AEE" w:rsidRPr="00681D40" w:rsidRDefault="000A5AEE" w:rsidP="00367426">
      <w:pPr>
        <w:pStyle w:val="Nessunaspaziatura"/>
      </w:pPr>
      <w:r w:rsidRPr="00681D40">
        <w:t>• Operator Password (4 bytes)</w:t>
      </w:r>
    </w:p>
    <w:p w:rsidR="000A5AEE" w:rsidRPr="00681D40" w:rsidRDefault="000A417D" w:rsidP="00367426">
      <w:pPr>
        <w:pStyle w:val="Nessunaspaziatura"/>
      </w:pPr>
      <w:r w:rsidRPr="00681D40">
        <w:t>• Quantity</w:t>
      </w:r>
      <w:r w:rsidR="000A5AEE" w:rsidRPr="00681D40">
        <w:t xml:space="preserve"> (5 bytes) 0000000000</w:t>
      </w:r>
      <w:r w:rsidRPr="00681D40">
        <w:t>... 9999999999</w:t>
      </w:r>
    </w:p>
    <w:p w:rsidR="000A5AEE" w:rsidRPr="00681D40" w:rsidRDefault="000A5AEE" w:rsidP="00367426">
      <w:pPr>
        <w:pStyle w:val="Nessunaspaziatura"/>
      </w:pPr>
      <w:r w:rsidRPr="00681D40">
        <w:t xml:space="preserve">• Price (5 </w:t>
      </w:r>
      <w:r w:rsidR="000A417D" w:rsidRPr="00681D40">
        <w:t>bytes) 0000000000… 9999999999</w:t>
      </w:r>
    </w:p>
    <w:p w:rsidR="000A5AEE" w:rsidRPr="00681D40" w:rsidRDefault="000A5AEE" w:rsidP="00367426">
      <w:pPr>
        <w:pStyle w:val="Nessunaspaziatura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Nessunaspaziatura"/>
      </w:pPr>
      <w:r w:rsidRPr="00681D40">
        <w:t>• text (40 bytes)</w:t>
      </w:r>
    </w:p>
    <w:p w:rsidR="000A5AEE" w:rsidRPr="00681D40" w:rsidRDefault="000A5AEE" w:rsidP="00367426">
      <w:pPr>
        <w:pStyle w:val="Nessunaspaziatura"/>
      </w:pPr>
      <w:r w:rsidRPr="00681D40">
        <w:t xml:space="preserve">Answer: 82H.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0A5AEE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B05F8A" w:rsidRDefault="00B05F8A" w:rsidP="00B05F8A">
      <w:pPr>
        <w:pStyle w:val="Nessunaspaziatura"/>
      </w:pPr>
      <w:r>
        <w:t xml:space="preserve">FOR COMMAND 82H, FORMAT IS THE SAME OF COMMAND 80H. </w:t>
      </w:r>
    </w:p>
    <w:p w:rsidR="00B05F8A" w:rsidRPr="00681D40" w:rsidRDefault="00B05F8A" w:rsidP="00B05F8A">
      <w:pPr>
        <w:pStyle w:val="Nessunaspaziatura"/>
      </w:pPr>
      <w:r>
        <w:t xml:space="preserve">PLEASE CHECK COMMAND 80H(JUST USE 82H IN PLACE OF 80H). </w:t>
      </w:r>
    </w:p>
    <w:p w:rsidR="000A5AEE" w:rsidRPr="00681D40" w:rsidRDefault="00884D87" w:rsidP="00681D40">
      <w:pPr>
        <w:pStyle w:val="Titolo2"/>
      </w:pPr>
      <w:bookmarkStart w:id="658" w:name="_Toc510106578"/>
      <w:r>
        <w:t xml:space="preserve">83H: </w:t>
      </w:r>
      <w:r w:rsidR="000A417D" w:rsidRPr="00681D40">
        <w:t xml:space="preserve">Purchase </w:t>
      </w:r>
      <w:r w:rsidR="000A5AEE" w:rsidRPr="00681D40">
        <w:t>Return</w:t>
      </w:r>
      <w:bookmarkEnd w:id="65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681D40" w:rsidRDefault="008A5F65" w:rsidP="00367426">
      <w:pPr>
        <w:pStyle w:val="Nessunaspaziatura"/>
      </w:pPr>
      <w:r w:rsidRPr="00681D40">
        <w:t>Command: 83H. Message length: 56 bytes.</w:t>
      </w:r>
    </w:p>
    <w:p w:rsidR="000A5AEE" w:rsidRPr="00681D40" w:rsidRDefault="000A5AEE" w:rsidP="00367426">
      <w:pPr>
        <w:pStyle w:val="Nessunaspaziatura"/>
      </w:pPr>
      <w:r w:rsidRPr="00681D40">
        <w:t>• Operator Password (4 bytes)</w:t>
      </w:r>
    </w:p>
    <w:p w:rsidR="000A5AEE" w:rsidRPr="00681D40" w:rsidRDefault="000A417D" w:rsidP="00367426">
      <w:pPr>
        <w:pStyle w:val="Nessunaspaziatura"/>
      </w:pPr>
      <w:r w:rsidRPr="00681D40">
        <w:t>• Quantity</w:t>
      </w:r>
      <w:r w:rsidR="000A5AEE" w:rsidRPr="00681D40">
        <w:t xml:space="preserve"> (5 bytes) 0000000000</w:t>
      </w:r>
      <w:r w:rsidRPr="00681D40">
        <w:t>...</w:t>
      </w:r>
      <w:r w:rsidR="000A5AEE" w:rsidRPr="00681D40">
        <w:t xml:space="preserve"> 9999999999 </w:t>
      </w:r>
    </w:p>
    <w:p w:rsidR="000A5AEE" w:rsidRPr="00681D40" w:rsidRDefault="000A5AEE" w:rsidP="00367426">
      <w:pPr>
        <w:pStyle w:val="Nessunaspaziatura"/>
      </w:pPr>
      <w:r w:rsidRPr="00681D40">
        <w:t xml:space="preserve">• Price (5 </w:t>
      </w:r>
      <w:r w:rsidR="000A417D" w:rsidRPr="00681D40">
        <w:t xml:space="preserve">bytes) 0000000000... 9999999999 </w:t>
      </w:r>
    </w:p>
    <w:p w:rsidR="000A5AEE" w:rsidRPr="00681D40" w:rsidRDefault="000A5AEE" w:rsidP="00367426">
      <w:pPr>
        <w:pStyle w:val="Nessunaspaziatura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Nessunaspaziatura"/>
      </w:pPr>
      <w:r w:rsidRPr="00681D40">
        <w:t>• text (40 bytes)</w:t>
      </w:r>
    </w:p>
    <w:p w:rsidR="000A5AEE" w:rsidRPr="00681D40" w:rsidRDefault="000A5AEE" w:rsidP="00367426">
      <w:pPr>
        <w:pStyle w:val="Nessunaspaziatura"/>
      </w:pPr>
      <w:r w:rsidRPr="00681D40">
        <w:t xml:space="preserve">Answer: 83H.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0A5AEE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B05F8A" w:rsidRDefault="00B05F8A" w:rsidP="00B05F8A">
      <w:pPr>
        <w:pStyle w:val="Nessunaspaziatura"/>
      </w:pPr>
      <w:r>
        <w:t xml:space="preserve">FOR COMMAND 83H, FORMAT IS THE SAME OF COMMAND 80H. </w:t>
      </w:r>
    </w:p>
    <w:p w:rsidR="00B05F8A" w:rsidRPr="00681D40" w:rsidRDefault="00B05F8A" w:rsidP="00B05F8A">
      <w:pPr>
        <w:pStyle w:val="Nessunaspaziatura"/>
      </w:pPr>
      <w:r>
        <w:t xml:space="preserve">PLEASE CHECK COMMAND 80H(JUST USE 83H IN PLACE OF 80H). </w:t>
      </w:r>
    </w:p>
    <w:p w:rsidR="000A5AEE" w:rsidRPr="00681D40" w:rsidRDefault="00884D87" w:rsidP="00681D40">
      <w:pPr>
        <w:pStyle w:val="Titolo2"/>
      </w:pPr>
      <w:bookmarkStart w:id="659" w:name="_Toc510106579"/>
      <w:r>
        <w:t xml:space="preserve">84H: </w:t>
      </w:r>
      <w:r w:rsidR="000A417D" w:rsidRPr="00681D40">
        <w:t xml:space="preserve">Entry </w:t>
      </w:r>
      <w:r w:rsidR="002442E6" w:rsidRPr="00681D40">
        <w:t>R</w:t>
      </w:r>
      <w:r w:rsidR="000A5AEE" w:rsidRPr="00681D40">
        <w:t>evers</w:t>
      </w:r>
      <w:r w:rsidR="000A417D" w:rsidRPr="00681D40">
        <w:t>e</w:t>
      </w:r>
      <w:bookmarkEnd w:id="65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681D40" w:rsidRDefault="008A5F65" w:rsidP="00367426">
      <w:pPr>
        <w:pStyle w:val="Nessunaspaziatura"/>
      </w:pPr>
      <w:r w:rsidRPr="00681D40">
        <w:t>Command: 84H. Message length: 56 bytes.</w:t>
      </w:r>
    </w:p>
    <w:p w:rsidR="000A5AEE" w:rsidRPr="00681D40" w:rsidRDefault="000A5AEE" w:rsidP="00367426">
      <w:pPr>
        <w:pStyle w:val="Nessunaspaziatura"/>
      </w:pPr>
      <w:r w:rsidRPr="00681D40">
        <w:t>• Operator Password (4 bytes)</w:t>
      </w:r>
    </w:p>
    <w:p w:rsidR="000A5AEE" w:rsidRPr="00681D40" w:rsidRDefault="000A417D" w:rsidP="00367426">
      <w:pPr>
        <w:pStyle w:val="Nessunaspaziatura"/>
      </w:pPr>
      <w:r w:rsidRPr="00681D40">
        <w:t>• Quantity</w:t>
      </w:r>
      <w:r w:rsidR="000A5AEE" w:rsidRPr="00681D40">
        <w:t xml:space="preserve"> (5 bytes) 0000000000</w:t>
      </w:r>
      <w:r w:rsidRPr="00681D40">
        <w:t>...</w:t>
      </w:r>
      <w:r w:rsidR="000A5AEE" w:rsidRPr="00681D40">
        <w:t xml:space="preserve"> 9999999999</w:t>
      </w:r>
    </w:p>
    <w:p w:rsidR="000A5AEE" w:rsidRPr="00681D40" w:rsidRDefault="000A5AEE" w:rsidP="00367426">
      <w:pPr>
        <w:pStyle w:val="Nessunaspaziatura"/>
      </w:pPr>
      <w:r w:rsidRPr="00681D40">
        <w:t xml:space="preserve">• Price (5 </w:t>
      </w:r>
      <w:r w:rsidR="000A417D" w:rsidRPr="00681D40">
        <w:t>bytes) 0000000000... 9999999999</w:t>
      </w:r>
    </w:p>
    <w:p w:rsidR="000A5AEE" w:rsidRPr="00681D40" w:rsidRDefault="000A5AEE" w:rsidP="00367426">
      <w:pPr>
        <w:pStyle w:val="Nessunaspaziatura"/>
      </w:pPr>
      <w:r w:rsidRPr="00681D40">
        <w:t xml:space="preserve">• Department number (1 byte) </w:t>
      </w:r>
      <w:r w:rsidR="00551B60" w:rsidRPr="00681D40">
        <w:t>1</w:t>
      </w:r>
      <w:r w:rsidRPr="00681D40">
        <w:t xml:space="preserve"> ... 16</w:t>
      </w:r>
    </w:p>
    <w:p w:rsidR="000A5AEE" w:rsidRPr="00681D40" w:rsidRDefault="000A5AEE" w:rsidP="00367426">
      <w:pPr>
        <w:pStyle w:val="Nessunaspaziatura"/>
      </w:pPr>
      <w:r w:rsidRPr="00681D40">
        <w:t>• text (40 bytes)</w:t>
      </w:r>
    </w:p>
    <w:p w:rsidR="000A5AEE" w:rsidRPr="00681D40" w:rsidRDefault="000A5AEE" w:rsidP="00367426">
      <w:pPr>
        <w:pStyle w:val="Nessunaspaziatura"/>
      </w:pPr>
      <w:r w:rsidRPr="00681D40">
        <w:t xml:space="preserve">Answer: 84H. Message Length: </w:t>
      </w:r>
      <w:r w:rsidR="001901F2" w:rsidRPr="00681D40">
        <w:t>4</w:t>
      </w:r>
      <w:r w:rsidRPr="00681D40">
        <w:t xml:space="preserve"> bytes.</w:t>
      </w:r>
    </w:p>
    <w:p w:rsidR="000A5AEE" w:rsidRPr="00681D40" w:rsidRDefault="000A5AEE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0A5AEE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2D3B01" w:rsidTr="0036143D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2D3B01" w:rsidRDefault="002D3B01" w:rsidP="0036143D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2D3B01" w:rsidRDefault="002D3B01" w:rsidP="0036143D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2D3B01" w:rsidRDefault="002D3B01" w:rsidP="0036143D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2D3B01" w:rsidRDefault="002D3B01" w:rsidP="0036143D">
            <w:pPr>
              <w:pStyle w:val="Nessunaspaziatura"/>
            </w:pPr>
            <w:r>
              <w:t>1.1</w:t>
            </w:r>
          </w:p>
        </w:tc>
      </w:tr>
      <w:tr w:rsidR="002D3B01" w:rsidTr="0036143D">
        <w:tc>
          <w:tcPr>
            <w:tcW w:w="1951" w:type="dxa"/>
            <w:shd w:val="pct25" w:color="auto" w:fill="auto"/>
          </w:tcPr>
          <w:p w:rsidR="002D3B01" w:rsidRDefault="002D3B01" w:rsidP="0036143D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2D3B01" w:rsidRDefault="002D3B01" w:rsidP="0036143D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2D3B01" w:rsidRDefault="002D3B01" w:rsidP="0036143D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2D3B01" w:rsidRDefault="002D3B01" w:rsidP="0036143D">
            <w:pPr>
              <w:pStyle w:val="Nessunaspaziatura"/>
            </w:pPr>
            <w:r>
              <w:t>N/A</w:t>
            </w:r>
          </w:p>
        </w:tc>
      </w:tr>
      <w:tr w:rsidR="002D3B01" w:rsidTr="0036143D">
        <w:tc>
          <w:tcPr>
            <w:tcW w:w="1951" w:type="dxa"/>
            <w:shd w:val="pct25" w:color="auto" w:fill="auto"/>
          </w:tcPr>
          <w:p w:rsidR="002D3B01" w:rsidRDefault="002D3B01" w:rsidP="0036143D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2D3B01" w:rsidRDefault="002D3B01" w:rsidP="0036143D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2D3B01" w:rsidRDefault="002D3B01" w:rsidP="0036143D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2D3B01" w:rsidRDefault="002D3B01" w:rsidP="0036143D">
            <w:pPr>
              <w:pStyle w:val="Nessunaspaziatura"/>
            </w:pPr>
            <w:r>
              <w:t>X</w:t>
            </w:r>
          </w:p>
        </w:tc>
      </w:tr>
      <w:tr w:rsidR="002D3B01" w:rsidTr="0036143D">
        <w:tc>
          <w:tcPr>
            <w:tcW w:w="1951" w:type="dxa"/>
            <w:shd w:val="pct25" w:color="auto" w:fill="auto"/>
          </w:tcPr>
          <w:p w:rsidR="002D3B01" w:rsidRDefault="002D3B01" w:rsidP="0036143D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2D3B01" w:rsidRDefault="002D3B01" w:rsidP="0036143D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2D3B01" w:rsidRDefault="002D3B01" w:rsidP="0036143D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2D3B01" w:rsidRDefault="002D3B01" w:rsidP="0036143D">
            <w:pPr>
              <w:pStyle w:val="Nessunaspaziatura"/>
            </w:pPr>
            <w:r>
              <w:t>X</w:t>
            </w:r>
          </w:p>
        </w:tc>
      </w:tr>
    </w:tbl>
    <w:p w:rsidR="002D3B01" w:rsidRPr="00681D40" w:rsidRDefault="002D3B01" w:rsidP="002D3B01">
      <w:pPr>
        <w:pStyle w:val="Nessunaspaziatura"/>
      </w:pPr>
      <w:r w:rsidRPr="00681D40">
        <w:t xml:space="preserve">Command: 84H. Message length: </w:t>
      </w:r>
      <w:r>
        <w:t>variable number of</w:t>
      </w:r>
      <w:r w:rsidRPr="00681D40">
        <w:t xml:space="preserve"> bytes.</w:t>
      </w:r>
    </w:p>
    <w:p w:rsidR="002D3B01" w:rsidRPr="00681D40" w:rsidRDefault="002D3B01" w:rsidP="002D3B01">
      <w:pPr>
        <w:pStyle w:val="Nessunaspaziatura"/>
      </w:pPr>
      <w:r w:rsidRPr="00681D40">
        <w:t>• Operator Password (4 bytes)</w:t>
      </w:r>
    </w:p>
    <w:p w:rsidR="002D3B01" w:rsidRPr="00681D40" w:rsidRDefault="002D3B01" w:rsidP="002D3B01">
      <w:pPr>
        <w:pStyle w:val="Nessunaspaziatura"/>
      </w:pPr>
      <w:r w:rsidRPr="00681D40">
        <w:t>• Quantity (5 bytes) 0000000000... 9999999999</w:t>
      </w:r>
    </w:p>
    <w:p w:rsidR="002D3B01" w:rsidRPr="00681D40" w:rsidRDefault="002D3B01" w:rsidP="002D3B01">
      <w:pPr>
        <w:pStyle w:val="Nessunaspaziatura"/>
      </w:pPr>
      <w:r w:rsidRPr="00681D40">
        <w:t>• Price (</w:t>
      </w:r>
      <w:r>
        <w:t>8</w:t>
      </w:r>
      <w:r w:rsidRPr="00681D40">
        <w:t xml:space="preserve"> bytes) 0000000000... 9999999999</w:t>
      </w:r>
    </w:p>
    <w:p w:rsidR="002D3B01" w:rsidRPr="00681D40" w:rsidRDefault="002D3B01" w:rsidP="002D3B01">
      <w:pPr>
        <w:pStyle w:val="Nessunaspaziatura"/>
      </w:pPr>
      <w:r w:rsidRPr="00681D40">
        <w:t>• Department number (1 byte) 1 ... 16</w:t>
      </w:r>
    </w:p>
    <w:p w:rsidR="002D3B01" w:rsidRPr="00681D40" w:rsidRDefault="002D3B01" w:rsidP="002D3B01">
      <w:pPr>
        <w:pStyle w:val="Nessunaspaziatura"/>
      </w:pPr>
      <w:r w:rsidRPr="00681D40">
        <w:t xml:space="preserve">• </w:t>
      </w:r>
      <w:r w:rsidRPr="006D734B">
        <w:t>Text (LENGTH_PREFIXED_TEXT of 1 to 53 or 57 bytes, depending on bits “Suppress sale line number if needed” or “Always suppress sale line number”)</w:t>
      </w:r>
    </w:p>
    <w:p w:rsidR="002D3B01" w:rsidRPr="00681D40" w:rsidRDefault="002D3B01" w:rsidP="002D3B01">
      <w:pPr>
        <w:pStyle w:val="Nessunaspaziatura"/>
      </w:pPr>
      <w:r w:rsidRPr="00681D40">
        <w:t xml:space="preserve">Answer: 84H. Message Length: </w:t>
      </w:r>
      <w:r>
        <w:t>16</w:t>
      </w:r>
      <w:r w:rsidRPr="00681D40">
        <w:t xml:space="preserve"> bytes.</w:t>
      </w:r>
    </w:p>
    <w:p w:rsidR="002D3B01" w:rsidRPr="00681D40" w:rsidRDefault="002D3B01" w:rsidP="002D3B01">
      <w:pPr>
        <w:pStyle w:val="Nessunaspaziatura"/>
      </w:pPr>
      <w:r w:rsidRPr="00681D40">
        <w:t>• Error code (2 bytes)</w:t>
      </w:r>
    </w:p>
    <w:p w:rsidR="002D3B01" w:rsidRPr="00681D40" w:rsidRDefault="002D3B01" w:rsidP="002D3B01">
      <w:pPr>
        <w:pStyle w:val="Nessunaspaziatura"/>
      </w:pPr>
      <w:r w:rsidRPr="00681D40">
        <w:t>• Serial number of the operator (1 byte) 1 ... 99</w:t>
      </w:r>
    </w:p>
    <w:p w:rsidR="002D3B01" w:rsidRPr="0067661B" w:rsidRDefault="002D3B01" w:rsidP="002D3B01">
      <w:pPr>
        <w:pStyle w:val="Nessunaspaziatura"/>
      </w:pPr>
      <w:r w:rsidRPr="0067661B">
        <w:t xml:space="preserve">• </w:t>
      </w:r>
      <w:r>
        <w:t>C</w:t>
      </w:r>
      <w:r w:rsidRPr="0067661B">
        <w:t xml:space="preserve">heck Subtotal (8 bytes) 0000000000... 9999999999 </w:t>
      </w:r>
    </w:p>
    <w:p w:rsidR="002D3B01" w:rsidRDefault="002D3B01" w:rsidP="002D3B01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2D3B01" w:rsidRDefault="002D3B01" w:rsidP="002D3B01">
      <w:pPr>
        <w:pStyle w:val="Nessunaspaziatura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2D3B01" w:rsidRPr="00681D40" w:rsidRDefault="002D3B01" w:rsidP="00367426">
      <w:pPr>
        <w:pStyle w:val="Nessunaspaziatura"/>
      </w:pPr>
    </w:p>
    <w:p w:rsidR="000A5AEE" w:rsidRPr="00681D40" w:rsidRDefault="00884D87" w:rsidP="00681D40">
      <w:pPr>
        <w:pStyle w:val="Titolo2"/>
      </w:pPr>
      <w:bookmarkStart w:id="660" w:name="_Toc510106580"/>
      <w:r>
        <w:t xml:space="preserve">85H: </w:t>
      </w:r>
      <w:r w:rsidR="000A417D" w:rsidRPr="00681D40">
        <w:t>Check c</w:t>
      </w:r>
      <w:r w:rsidR="000A5AEE" w:rsidRPr="00681D40">
        <w:t>losing</w:t>
      </w:r>
      <w:bookmarkEnd w:id="66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681D40" w:rsidRDefault="008A5F65" w:rsidP="00367426">
      <w:pPr>
        <w:pStyle w:val="Nessunaspaziatura"/>
      </w:pPr>
      <w:r w:rsidRPr="00681D40">
        <w:t xml:space="preserve">Command: 85H. Message length: </w:t>
      </w:r>
      <w:r w:rsidR="00A53017" w:rsidRPr="00681D40">
        <w:t>30</w:t>
      </w:r>
      <w:r w:rsidRPr="00681D40">
        <w:t xml:space="preserve"> bytes.</w:t>
      </w:r>
    </w:p>
    <w:p w:rsidR="000A5AEE" w:rsidRPr="00681D40" w:rsidRDefault="000A5AEE" w:rsidP="00367426">
      <w:pPr>
        <w:pStyle w:val="Nessunaspaziatura"/>
      </w:pPr>
      <w:r w:rsidRPr="00681D40">
        <w:t>• Operator Password (4 bytes)</w:t>
      </w:r>
    </w:p>
    <w:p w:rsidR="000A5AEE" w:rsidRPr="006D734B" w:rsidRDefault="000A417D" w:rsidP="00367426">
      <w:pPr>
        <w:pStyle w:val="Nessunaspaziatura"/>
      </w:pPr>
      <w:r w:rsidRPr="006D734B">
        <w:t>• Sum</w:t>
      </w:r>
      <w:r w:rsidR="009C0CFD" w:rsidRPr="006D734B">
        <w:t>, Payment Type #1</w:t>
      </w:r>
      <w:r w:rsidR="00DE7644" w:rsidRPr="006D734B">
        <w:t>(by cash)</w:t>
      </w:r>
      <w:r w:rsidR="000A5AEE" w:rsidRPr="006D734B">
        <w:t>(5 bytes) 0000000000</w:t>
      </w:r>
      <w:r w:rsidRPr="006D734B">
        <w:t>...</w:t>
      </w:r>
      <w:r w:rsidR="000A5AEE" w:rsidRPr="006D734B">
        <w:t xml:space="preserve"> 9999999999 </w:t>
      </w:r>
    </w:p>
    <w:p w:rsidR="000A5AEE" w:rsidRPr="006D734B" w:rsidRDefault="000A5AEE" w:rsidP="00367426">
      <w:pPr>
        <w:pStyle w:val="Nessunaspaziatura"/>
      </w:pPr>
      <w:r w:rsidRPr="006D734B">
        <w:t xml:space="preserve">• </w:t>
      </w:r>
      <w:r w:rsidR="000A417D" w:rsidRPr="006D734B">
        <w:t xml:space="preserve">Sum, </w:t>
      </w:r>
      <w:r w:rsidRPr="006D734B">
        <w:t xml:space="preserve">Payment Type </w:t>
      </w:r>
      <w:r w:rsidR="009C0CFD" w:rsidRPr="006D734B">
        <w:t>#</w:t>
      </w:r>
      <w:r w:rsidRPr="006D734B">
        <w:t>2</w:t>
      </w:r>
      <w:r w:rsidR="00DE7644" w:rsidRPr="006D734B">
        <w:t>(by electronic)</w:t>
      </w:r>
      <w:r w:rsidRPr="006D734B">
        <w:t>(5 bytes) 0000000000</w:t>
      </w:r>
      <w:r w:rsidR="000A417D" w:rsidRPr="006D734B">
        <w:t>...</w:t>
      </w:r>
      <w:r w:rsidRPr="006D734B">
        <w:t xml:space="preserve"> 9999999999 </w:t>
      </w:r>
    </w:p>
    <w:p w:rsidR="000A417D" w:rsidRPr="006D734B" w:rsidRDefault="000A5AEE" w:rsidP="00367426">
      <w:pPr>
        <w:pStyle w:val="Nessunaspaziatura"/>
      </w:pPr>
      <w:r w:rsidRPr="006D734B">
        <w:t xml:space="preserve">• </w:t>
      </w:r>
      <w:r w:rsidR="000A417D" w:rsidRPr="006D734B">
        <w:t>Sum,</w:t>
      </w:r>
      <w:r w:rsidRPr="006D734B">
        <w:t xml:space="preserve"> </w:t>
      </w:r>
      <w:r w:rsidR="000A417D" w:rsidRPr="006D734B">
        <w:t>Payment T</w:t>
      </w:r>
      <w:r w:rsidRPr="006D734B">
        <w:t xml:space="preserve">ype </w:t>
      </w:r>
      <w:r w:rsidR="009C0CFD" w:rsidRPr="006D734B">
        <w:t>#</w:t>
      </w:r>
      <w:r w:rsidRPr="006D734B">
        <w:t>3</w:t>
      </w:r>
      <w:r w:rsidR="00DE7644" w:rsidRPr="006D734B">
        <w:t>(in advance)(</w:t>
      </w:r>
      <w:r w:rsidRPr="006D734B">
        <w:t>5 bytes) 0000000000</w:t>
      </w:r>
      <w:r w:rsidR="000A417D" w:rsidRPr="006D734B">
        <w:t>...</w:t>
      </w:r>
      <w:r w:rsidRPr="006D734B">
        <w:t xml:space="preserve"> 9999999999 </w:t>
      </w:r>
    </w:p>
    <w:p w:rsidR="00A53017" w:rsidRPr="006D734B" w:rsidRDefault="00A53017" w:rsidP="00367426">
      <w:pPr>
        <w:pStyle w:val="Nessunaspaziatura"/>
      </w:pPr>
      <w:r w:rsidRPr="006D734B">
        <w:t xml:space="preserve">• Sum, Payment Type </w:t>
      </w:r>
      <w:r w:rsidR="009C0CFD" w:rsidRPr="006D734B">
        <w:t>#</w:t>
      </w:r>
      <w:r w:rsidRPr="006D734B">
        <w:t>4</w:t>
      </w:r>
      <w:r w:rsidR="00DE7644" w:rsidRPr="006D734B">
        <w:t>(for posterior)(</w:t>
      </w:r>
      <w:r w:rsidRPr="006D734B">
        <w:t xml:space="preserve">5 bytes) 0000000000... 9999999999 </w:t>
      </w:r>
    </w:p>
    <w:p w:rsidR="00A53017" w:rsidRPr="006D734B" w:rsidRDefault="00A53017" w:rsidP="00367426">
      <w:pPr>
        <w:pStyle w:val="Nessunaspaziatura"/>
      </w:pPr>
      <w:r w:rsidRPr="006D734B">
        <w:t xml:space="preserve">• Sum, Payment Type </w:t>
      </w:r>
      <w:r w:rsidR="009C0CFD" w:rsidRPr="006D734B">
        <w:t>#</w:t>
      </w:r>
      <w:r w:rsidRPr="006D734B">
        <w:t>5</w:t>
      </w:r>
      <w:r w:rsidR="00DE7644" w:rsidRPr="006D734B">
        <w:t>(by counter means)(</w:t>
      </w:r>
      <w:r w:rsidRPr="006D734B">
        <w:t xml:space="preserve">5 bytes) 0000000000... 9999999999 </w:t>
      </w:r>
    </w:p>
    <w:p w:rsidR="000A5AEE" w:rsidRPr="006D734B" w:rsidRDefault="000A5AEE" w:rsidP="00367426">
      <w:pPr>
        <w:pStyle w:val="Nessunaspaziatura"/>
      </w:pPr>
      <w:r w:rsidRPr="006D734B">
        <w:t xml:space="preserve">Answer: 85H. Message length: </w:t>
      </w:r>
      <w:r w:rsidR="001901F2" w:rsidRPr="006D734B">
        <w:t>9</w:t>
      </w:r>
      <w:r w:rsidRPr="006D734B">
        <w:t xml:space="preserve"> bytes.</w:t>
      </w:r>
    </w:p>
    <w:p w:rsidR="000A5AEE" w:rsidRPr="006D734B" w:rsidRDefault="000A5AEE" w:rsidP="00367426">
      <w:pPr>
        <w:pStyle w:val="Nessunaspaziatura"/>
      </w:pPr>
      <w:r w:rsidRPr="006D734B">
        <w:t>• Error code (</w:t>
      </w:r>
      <w:r w:rsidR="007F3723" w:rsidRPr="006D734B">
        <w:t>2 bytes</w:t>
      </w:r>
      <w:r w:rsidRPr="006D734B">
        <w:t>)</w:t>
      </w:r>
    </w:p>
    <w:p w:rsidR="000A5AEE" w:rsidRPr="00681D40" w:rsidRDefault="000A5AEE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0A5AEE" w:rsidRDefault="000A5AEE" w:rsidP="00367426">
      <w:pPr>
        <w:pStyle w:val="Nessunaspaziatura"/>
      </w:pPr>
      <w:r w:rsidRPr="00681D40">
        <w:t xml:space="preserve">• </w:t>
      </w:r>
      <w:r w:rsidR="00131609" w:rsidRPr="00681D40">
        <w:t>Change</w:t>
      </w:r>
      <w:r w:rsidR="009D4CFF" w:rsidRPr="00681D40">
        <w:t>/Remainder</w:t>
      </w:r>
      <w:r w:rsidRPr="00681D40">
        <w:t xml:space="preserve"> (5 bytes) 0000000000</w:t>
      </w:r>
      <w:r w:rsidR="00131609" w:rsidRPr="00681D40">
        <w:t>...</w:t>
      </w:r>
      <w:r w:rsidRPr="00681D40">
        <w:t xml:space="preserve"> 999999999</w:t>
      </w:r>
      <w:r w:rsidR="009D4CFF" w:rsidRPr="00681D40">
        <w:t>9 (&gt;0 change, &lt;0 remainder to pay)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D93177" w:rsidRPr="006D734B" w:rsidRDefault="00D93177" w:rsidP="00D93177">
      <w:pPr>
        <w:pStyle w:val="Nessunaspaziatura"/>
      </w:pPr>
      <w:r w:rsidRPr="006D734B">
        <w:t xml:space="preserve">Command: 85H. Message length: </w:t>
      </w:r>
      <w:r w:rsidR="002D1B7A" w:rsidRPr="006D734B">
        <w:t>variable number of bytes.</w:t>
      </w:r>
    </w:p>
    <w:p w:rsidR="00D93177" w:rsidRPr="006D734B" w:rsidRDefault="00D93177" w:rsidP="00D93177">
      <w:pPr>
        <w:pStyle w:val="Nessunaspaziatura"/>
      </w:pPr>
      <w:r w:rsidRPr="006D734B">
        <w:t xml:space="preserve">• </w:t>
      </w:r>
      <w:r w:rsidR="002E6932" w:rsidRPr="00B26D01">
        <w:t>(1)</w:t>
      </w:r>
      <w:r w:rsidRPr="006D734B">
        <w:t>Operator Password (4 bytes)</w:t>
      </w:r>
    </w:p>
    <w:p w:rsidR="00A02436" w:rsidRPr="006D734B" w:rsidRDefault="00A02436" w:rsidP="00A02436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2</w:t>
      </w:r>
      <w:r w:rsidR="002E6932" w:rsidRPr="00B26D01">
        <w:t>)</w:t>
      </w:r>
      <w:r w:rsidRPr="006D734B">
        <w:t>Flag (2 bytes) 0..7</w:t>
      </w:r>
    </w:p>
    <w:p w:rsidR="00A02436" w:rsidRPr="006D734B" w:rsidRDefault="00A02436" w:rsidP="00A02436">
      <w:pPr>
        <w:pStyle w:val="Nessunaspaziatura"/>
        <w:numPr>
          <w:ilvl w:val="0"/>
          <w:numId w:val="9"/>
        </w:numPr>
      </w:pPr>
      <w:r w:rsidRPr="006D734B">
        <w:t>Bit 0 -&gt; 1=field “Additional property of check(#1192)” is present</w:t>
      </w:r>
    </w:p>
    <w:p w:rsidR="00A02436" w:rsidRPr="006D734B" w:rsidRDefault="00A02436" w:rsidP="00A02436">
      <w:pPr>
        <w:pStyle w:val="Nessunaspaziatura"/>
        <w:numPr>
          <w:ilvl w:val="0"/>
          <w:numId w:val="9"/>
        </w:numPr>
      </w:pPr>
      <w:r w:rsidRPr="006D734B">
        <w:t>Bit 1 -&gt; 1</w:t>
      </w:r>
      <w:r w:rsidR="00BB44B8" w:rsidRPr="006D734B">
        <w:t>=</w:t>
      </w:r>
      <w:r w:rsidR="005A693C" w:rsidRPr="006D734B">
        <w:t>field</w:t>
      </w:r>
      <w:r w:rsidRPr="006D734B">
        <w:t xml:space="preserve"> “Receiver(Purchaser)(#1227)” </w:t>
      </w:r>
      <w:r w:rsidR="005A693C" w:rsidRPr="006D734B">
        <w:t>is present</w:t>
      </w:r>
      <w:r w:rsidR="00BC7868">
        <w:t>(must be 0 for version 03.2017)</w:t>
      </w:r>
    </w:p>
    <w:p w:rsidR="005A693C" w:rsidRDefault="00A02436" w:rsidP="005A693C">
      <w:pPr>
        <w:pStyle w:val="Nessunaspaziatura"/>
        <w:numPr>
          <w:ilvl w:val="0"/>
          <w:numId w:val="9"/>
        </w:numPr>
        <w:rPr>
          <w:ins w:id="661" w:author="Luca Merlin" w:date="2018-03-29T17:02:00Z"/>
        </w:rPr>
      </w:pPr>
      <w:r w:rsidRPr="006D734B">
        <w:t>Bit 2 -&gt; 1</w:t>
      </w:r>
      <w:r w:rsidR="00BB44B8" w:rsidRPr="006D734B">
        <w:t>=</w:t>
      </w:r>
      <w:r w:rsidR="005A693C" w:rsidRPr="006D734B">
        <w:t>field</w:t>
      </w:r>
      <w:r w:rsidRPr="006D734B">
        <w:t xml:space="preserve"> “Receiver(Purchaser) INN(#1228)”</w:t>
      </w:r>
      <w:r w:rsidR="005A693C" w:rsidRPr="006D734B">
        <w:t xml:space="preserve"> is present</w:t>
      </w:r>
      <w:r w:rsidR="00BC7868">
        <w:t>(must be 0 for version 03.2017)</w:t>
      </w:r>
    </w:p>
    <w:p w:rsidR="005D12D5" w:rsidRPr="006D734B" w:rsidRDefault="005D12D5" w:rsidP="005A693C">
      <w:pPr>
        <w:pStyle w:val="Nessunaspaziatura"/>
        <w:numPr>
          <w:ilvl w:val="0"/>
          <w:numId w:val="9"/>
        </w:numPr>
      </w:pPr>
      <w:ins w:id="662" w:author="Luca Merlin" w:date="2018-03-29T17:02:00Z">
        <w:r w:rsidRPr="006D734B">
          <w:t xml:space="preserve">Bit </w:t>
        </w:r>
        <w:r>
          <w:t>3</w:t>
        </w:r>
        <w:r w:rsidRPr="006D734B">
          <w:t xml:space="preserve"> -&gt; 1=</w:t>
        </w:r>
        <w:r>
          <w:t xml:space="preserve">enable rounding </w:t>
        </w:r>
      </w:ins>
      <w:ins w:id="663" w:author="Luca Merlin" w:date="2018-03-29T17:03:00Z">
        <w:r>
          <w:t xml:space="preserve">of ticket subtotal </w:t>
        </w:r>
      </w:ins>
      <w:ins w:id="664" w:author="Luca Merlin" w:date="2018-03-29T17:02:00Z">
        <w:r>
          <w:t>to 1.00 rubles</w:t>
        </w:r>
      </w:ins>
      <w:ins w:id="665" w:author="Luca Merlin" w:date="2018-03-29T17:03:00Z">
        <w:r>
          <w:t>(e.g. 1.75RUB</w:t>
        </w:r>
        <w:r>
          <w:sym w:font="Wingdings" w:char="F0E0"/>
        </w:r>
        <w:r>
          <w:t>1.00RUB)</w:t>
        </w:r>
      </w:ins>
      <w:ins w:id="666" w:author="Luca Merlin" w:date="2018-03-29T17:02:00Z">
        <w:r>
          <w:t xml:space="preserve"> for cash payment part</w:t>
        </w:r>
      </w:ins>
      <w:ins w:id="667" w:author="Luca Merlin" w:date="2018-03-29T17:12:00Z">
        <w:r w:rsidR="0021719D">
          <w:t>,</w:t>
        </w:r>
      </w:ins>
      <w:ins w:id="668" w:author="Luca Merlin" w:date="2018-03-29T17:02:00Z">
        <w:r>
          <w:t xml:space="preserve"> if possible</w:t>
        </w:r>
      </w:ins>
    </w:p>
    <w:p w:rsidR="00A02436" w:rsidRPr="006D734B" w:rsidRDefault="00A02436" w:rsidP="00A02436">
      <w:pPr>
        <w:pStyle w:val="Nessunaspaziatura"/>
        <w:numPr>
          <w:ilvl w:val="0"/>
          <w:numId w:val="9"/>
        </w:numPr>
      </w:pPr>
      <w:r w:rsidRPr="006D734B">
        <w:t xml:space="preserve">Bit </w:t>
      </w:r>
      <w:del w:id="669" w:author="Luca Merlin" w:date="2018-03-29T17:02:00Z">
        <w:r w:rsidRPr="006D734B" w:rsidDel="005D12D5">
          <w:delText>3</w:delText>
        </w:r>
      </w:del>
      <w:ins w:id="670" w:author="Luca Merlin" w:date="2018-03-29T17:02:00Z">
        <w:r w:rsidR="005D12D5">
          <w:t>4</w:t>
        </w:r>
      </w:ins>
      <w:r w:rsidRPr="006D734B">
        <w:t>..</w:t>
      </w:r>
      <w:r w:rsidR="00696899" w:rsidRPr="006D734B">
        <w:t>15</w:t>
      </w:r>
      <w:r w:rsidRPr="006D734B">
        <w:t xml:space="preserve"> -&gt; RESERVED</w:t>
      </w:r>
    </w:p>
    <w:p w:rsidR="00D93177" w:rsidRPr="006D734B" w:rsidRDefault="00D93177" w:rsidP="00D93177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3</w:t>
      </w:r>
      <w:r w:rsidR="002E6932" w:rsidRPr="00B26D01">
        <w:t>)</w:t>
      </w:r>
      <w:r w:rsidRPr="006D734B">
        <w:t>Sum</w:t>
      </w:r>
      <w:r w:rsidR="009C0CFD" w:rsidRPr="006D734B">
        <w:t xml:space="preserve">, Payment Type #1 </w:t>
      </w:r>
      <w:r w:rsidR="00DE7644" w:rsidRPr="006D734B">
        <w:t>(by cash)</w:t>
      </w:r>
      <w:r w:rsidRPr="006D734B">
        <w:t>(</w:t>
      </w:r>
      <w:r w:rsidR="00F337BD" w:rsidRPr="006D734B">
        <w:t>8</w:t>
      </w:r>
      <w:r w:rsidRPr="006D734B">
        <w:t xml:space="preserve"> bytes) 0000000000... 9999999999 </w:t>
      </w:r>
    </w:p>
    <w:p w:rsidR="00D93177" w:rsidRPr="006D734B" w:rsidRDefault="00D93177" w:rsidP="00D93177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4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2 </w:t>
      </w:r>
      <w:r w:rsidR="00DE7644" w:rsidRPr="006D734B">
        <w:t>(by electronic)</w:t>
      </w:r>
      <w:r w:rsidRPr="006D734B">
        <w:t>(</w:t>
      </w:r>
      <w:r w:rsidR="00F337BD" w:rsidRPr="006D734B">
        <w:t>8</w:t>
      </w:r>
      <w:r w:rsidRPr="006D734B">
        <w:t xml:space="preserve"> bytes) 0000000000... 9999999999 </w:t>
      </w:r>
    </w:p>
    <w:p w:rsidR="00D93177" w:rsidRPr="006D734B" w:rsidRDefault="00D93177" w:rsidP="00D93177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5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3 </w:t>
      </w:r>
      <w:r w:rsidR="00DE7644" w:rsidRPr="006D734B">
        <w:t>(in advance)</w:t>
      </w:r>
      <w:r w:rsidRPr="006D734B">
        <w:t>(</w:t>
      </w:r>
      <w:r w:rsidR="00F337BD" w:rsidRPr="006D734B">
        <w:t>8</w:t>
      </w:r>
      <w:r w:rsidRPr="006D734B">
        <w:t xml:space="preserve"> bytes) 0000000000... 9999999999 </w:t>
      </w:r>
    </w:p>
    <w:p w:rsidR="00D93177" w:rsidRPr="006D734B" w:rsidRDefault="00D93177" w:rsidP="00D93177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6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4 </w:t>
      </w:r>
      <w:r w:rsidR="00DE7644" w:rsidRPr="006D734B">
        <w:t>(for posterior)(</w:t>
      </w:r>
      <w:r w:rsidR="00F337BD" w:rsidRPr="006D734B">
        <w:t>8</w:t>
      </w:r>
      <w:r w:rsidRPr="006D734B">
        <w:t xml:space="preserve"> bytes) 0000000000... 9999999999 </w:t>
      </w:r>
    </w:p>
    <w:p w:rsidR="00D93177" w:rsidRPr="006D734B" w:rsidRDefault="00D93177" w:rsidP="00D93177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7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5 </w:t>
      </w:r>
      <w:r w:rsidR="00DE7644" w:rsidRPr="006D734B">
        <w:t>(by counter means)(</w:t>
      </w:r>
      <w:r w:rsidR="00F337BD" w:rsidRPr="006D734B">
        <w:t>8</w:t>
      </w:r>
      <w:r w:rsidRPr="006D734B">
        <w:t xml:space="preserve"> bytes) 0000000000... 9999999999 </w:t>
      </w:r>
    </w:p>
    <w:p w:rsidR="00EA243A" w:rsidRPr="006D734B" w:rsidRDefault="00EA243A" w:rsidP="00EA243A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8</w:t>
      </w:r>
      <w:r w:rsidR="002E6932" w:rsidRPr="00B26D01">
        <w:t>)</w:t>
      </w:r>
      <w:r w:rsidRPr="006D734B">
        <w:t>Additional property of check(#1192</w:t>
      </w:r>
      <w:r w:rsidR="00DE7644" w:rsidRPr="006D734B">
        <w:t>)(</w:t>
      </w:r>
      <w:r w:rsidRPr="006D734B">
        <w:t xml:space="preserve">LENGTH_PREFIXED_TEXT </w:t>
      </w:r>
      <w:r w:rsidR="00485869" w:rsidRPr="006D734B">
        <w:t xml:space="preserve">of 1 to </w:t>
      </w:r>
      <w:r w:rsidRPr="006D734B">
        <w:t>16 bytes</w:t>
      </w:r>
      <w:r w:rsidR="00DE7644" w:rsidRPr="006D734B">
        <w:t>)(</w:t>
      </w:r>
      <w:r w:rsidRPr="006D734B">
        <w:t>only if bit0 of “Flag” field is 1)</w:t>
      </w:r>
    </w:p>
    <w:p w:rsidR="00A02436" w:rsidRPr="006D734B" w:rsidRDefault="00A02436" w:rsidP="00A02436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9</w:t>
      </w:r>
      <w:r w:rsidR="002E6932" w:rsidRPr="00B26D01">
        <w:t>)</w:t>
      </w:r>
      <w:r w:rsidRPr="006D734B">
        <w:t>Receiver (Purchaser)(#1227</w:t>
      </w:r>
      <w:r w:rsidR="00DE7644" w:rsidRPr="006D734B">
        <w:t>)(</w:t>
      </w:r>
      <w:r w:rsidRPr="006D734B">
        <w:t>LENGTH_PREFIXED_TEXT of 1 to 128 bytes</w:t>
      </w:r>
      <w:r w:rsidR="00DE7644" w:rsidRPr="006D734B">
        <w:t>)(</w:t>
      </w:r>
      <w:r w:rsidRPr="006D734B">
        <w:t>only if bit#1 of “Flag” field is 1)</w:t>
      </w:r>
    </w:p>
    <w:p w:rsidR="00A02436" w:rsidRPr="006D734B" w:rsidRDefault="00A02436" w:rsidP="00A02436">
      <w:pPr>
        <w:pStyle w:val="Nessunaspaziatura"/>
      </w:pPr>
      <w:r w:rsidRPr="006D734B">
        <w:t xml:space="preserve">• </w:t>
      </w:r>
      <w:r w:rsidR="002E6932" w:rsidRPr="00B26D01">
        <w:t>(1</w:t>
      </w:r>
      <w:r w:rsidR="002E6932">
        <w:t>0</w:t>
      </w:r>
      <w:r w:rsidR="002E6932" w:rsidRPr="00B26D01">
        <w:t>)</w:t>
      </w:r>
      <w:r w:rsidRPr="006D734B">
        <w:t>Receiver (Purchaser) INN(#1228</w:t>
      </w:r>
      <w:r w:rsidR="00DE7644" w:rsidRPr="006D734B">
        <w:t>)(</w:t>
      </w:r>
      <w:r w:rsidRPr="006D734B">
        <w:t xml:space="preserve">LENGTH_PREFIXED_TEXT </w:t>
      </w:r>
      <w:r w:rsidR="00BD75AD" w:rsidRPr="006D734B">
        <w:t xml:space="preserve">of </w:t>
      </w:r>
      <w:r w:rsidRPr="006D734B">
        <w:t>10 or 12 bytes</w:t>
      </w:r>
      <w:r w:rsidR="00DE7644" w:rsidRPr="006D734B">
        <w:t>)(</w:t>
      </w:r>
      <w:r w:rsidRPr="006D734B">
        <w:t>only if bit#2 of “Flag” field is 1)</w:t>
      </w:r>
    </w:p>
    <w:p w:rsidR="00D93177" w:rsidRPr="006D734B" w:rsidRDefault="00D93177" w:rsidP="00D93177">
      <w:pPr>
        <w:pStyle w:val="Nessunaspaziatura"/>
      </w:pPr>
      <w:r w:rsidRPr="006D734B">
        <w:t xml:space="preserve">Answer: 85H. Message length: </w:t>
      </w:r>
      <w:r w:rsidR="007049EC" w:rsidRPr="006D734B">
        <w:t>variable number of</w:t>
      </w:r>
      <w:r w:rsidRPr="006D734B">
        <w:t xml:space="preserve"> bytes.</w:t>
      </w:r>
    </w:p>
    <w:p w:rsidR="00D93177" w:rsidRPr="006D734B" w:rsidRDefault="00D93177" w:rsidP="00D93177">
      <w:pPr>
        <w:pStyle w:val="Nessunaspaziatura"/>
      </w:pPr>
      <w:r w:rsidRPr="006D734B">
        <w:t>• Error code (2 bytes)</w:t>
      </w:r>
    </w:p>
    <w:p w:rsidR="00D93177" w:rsidRPr="006D734B" w:rsidRDefault="00D93177" w:rsidP="00D93177">
      <w:pPr>
        <w:pStyle w:val="Nessunaspaziatura"/>
      </w:pPr>
      <w:r w:rsidRPr="006D734B">
        <w:t>• Serial number of the operator (1 byte) 1 ... 99</w:t>
      </w:r>
    </w:p>
    <w:p w:rsidR="00D93177" w:rsidRPr="006D734B" w:rsidRDefault="00D93177" w:rsidP="00D93177">
      <w:pPr>
        <w:pStyle w:val="Nessunaspaziatura"/>
      </w:pPr>
      <w:r w:rsidRPr="006D734B">
        <w:t>• Change/Remainder (</w:t>
      </w:r>
      <w:r w:rsidR="00F337BD" w:rsidRPr="006D734B">
        <w:t>8</w:t>
      </w:r>
      <w:r w:rsidRPr="006D734B">
        <w:t xml:space="preserve"> bytes) 0000000000... 9999999999 (&gt;0 change, &lt;0 remainder to pay)</w:t>
      </w:r>
    </w:p>
    <w:p w:rsidR="00D93177" w:rsidRPr="006D734B" w:rsidRDefault="00D93177" w:rsidP="00D93177">
      <w:pPr>
        <w:pStyle w:val="Nessunaspaziatura"/>
      </w:pPr>
      <w:r w:rsidRPr="006D734B">
        <w:t>• Session number (2 bytes)</w:t>
      </w:r>
    </w:p>
    <w:p w:rsidR="0050184E" w:rsidRPr="006D734B" w:rsidRDefault="0050184E" w:rsidP="0050184E">
      <w:pPr>
        <w:pStyle w:val="Nessunaspaziatura"/>
      </w:pPr>
      <w:r w:rsidRPr="006D734B">
        <w:t>• Check number (2 bytes)</w:t>
      </w:r>
    </w:p>
    <w:p w:rsidR="0050184E" w:rsidRPr="006D734B" w:rsidRDefault="0050184E" w:rsidP="0050184E">
      <w:pPr>
        <w:pStyle w:val="Nessunaspaziatura"/>
      </w:pPr>
      <w:r w:rsidRPr="006D734B">
        <w:t>• Document number</w:t>
      </w:r>
      <w:r w:rsidR="00696899" w:rsidRPr="006D734B">
        <w:t>(0=ticket not closed)</w:t>
      </w:r>
      <w:r w:rsidRPr="006D734B">
        <w:t>(4 bytes)</w:t>
      </w:r>
    </w:p>
    <w:p w:rsidR="00D93177" w:rsidRPr="006D734B" w:rsidRDefault="00D93177" w:rsidP="00D93177">
      <w:pPr>
        <w:pStyle w:val="Nessunaspaziatura"/>
      </w:pPr>
      <w:r w:rsidRPr="006D734B">
        <w:t>• Document fiscal sign</w:t>
      </w:r>
      <w:r w:rsidR="00696899" w:rsidRPr="006D734B">
        <w:t>(0=ticket not closed)</w:t>
      </w:r>
      <w:r w:rsidRPr="006D734B">
        <w:t xml:space="preserve"> (4 bytes)</w:t>
      </w:r>
    </w:p>
    <w:p w:rsidR="00D93177" w:rsidRPr="006D734B" w:rsidRDefault="00D93177" w:rsidP="00D93177">
      <w:pPr>
        <w:pStyle w:val="Nessunaspaziatura"/>
      </w:pPr>
      <w:r w:rsidRPr="006D734B">
        <w:t>• Cashier name (</w:t>
      </w:r>
      <w:r w:rsidR="003D3F6C" w:rsidRPr="006D734B">
        <w:t>LENGTH_PREFIXED_TEXT</w:t>
      </w:r>
      <w:r w:rsidR="002B2394" w:rsidRPr="006D734B">
        <w:t xml:space="preserve">  </w:t>
      </w:r>
      <w:r w:rsidR="00485869" w:rsidRPr="006D734B">
        <w:t xml:space="preserve">of </w:t>
      </w:r>
      <w:r w:rsidR="00F63AD8" w:rsidRPr="006D734B">
        <w:t>0</w:t>
      </w:r>
      <w:r w:rsidR="00485869" w:rsidRPr="006D734B">
        <w:t xml:space="preserve"> to </w:t>
      </w:r>
      <w:r w:rsidRPr="006D734B">
        <w:t>64 bytes)</w:t>
      </w:r>
    </w:p>
    <w:p w:rsidR="002442E6" w:rsidRPr="00681D40" w:rsidRDefault="00884D87" w:rsidP="00681D40">
      <w:pPr>
        <w:pStyle w:val="Titolo2"/>
      </w:pPr>
      <w:bookmarkStart w:id="671" w:name="_Toc510106581"/>
      <w:r>
        <w:t xml:space="preserve">86H: </w:t>
      </w:r>
      <w:r w:rsidR="00131609" w:rsidRPr="00681D40">
        <w:t>D</w:t>
      </w:r>
      <w:r w:rsidR="002442E6" w:rsidRPr="00681D40">
        <w:t>iscount</w:t>
      </w:r>
      <w:bookmarkEnd w:id="67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681D40" w:rsidRDefault="008A5F65" w:rsidP="00367426">
      <w:pPr>
        <w:pStyle w:val="Nessunaspaziatura"/>
      </w:pPr>
      <w:r w:rsidRPr="00681D40">
        <w:t xml:space="preserve">Command: 86H. Message length: </w:t>
      </w:r>
      <w:r w:rsidR="008B6BDE" w:rsidRPr="00681D40">
        <w:t>1</w:t>
      </w:r>
      <w:r w:rsidRPr="00681D40">
        <w:t>0 bytes.</w:t>
      </w:r>
    </w:p>
    <w:p w:rsidR="002442E6" w:rsidRPr="00681D40" w:rsidRDefault="002442E6" w:rsidP="00367426">
      <w:pPr>
        <w:pStyle w:val="Nessunaspaziatura"/>
      </w:pPr>
      <w:r w:rsidRPr="00681D40">
        <w:t>• Operator Password (4 bytes)</w:t>
      </w:r>
    </w:p>
    <w:p w:rsidR="002442E6" w:rsidRPr="00681D40" w:rsidRDefault="002442E6" w:rsidP="00367426">
      <w:pPr>
        <w:pStyle w:val="Nessunaspaziatura"/>
      </w:pPr>
      <w:r w:rsidRPr="00681D40">
        <w:t xml:space="preserve">• </w:t>
      </w:r>
      <w:r w:rsidR="00131609" w:rsidRPr="00681D40">
        <w:t>Sum</w:t>
      </w:r>
      <w:r w:rsidRPr="00681D40">
        <w:t xml:space="preserve"> (5 bytes) 0000000000</w:t>
      </w:r>
      <w:r w:rsidR="00131609" w:rsidRPr="00681D40">
        <w:t>...</w:t>
      </w:r>
      <w:r w:rsidRPr="00681D40">
        <w:t xml:space="preserve"> 9999999999</w:t>
      </w:r>
    </w:p>
    <w:p w:rsidR="002442E6" w:rsidRPr="00681D40" w:rsidRDefault="002442E6" w:rsidP="00367426">
      <w:pPr>
        <w:pStyle w:val="Nessunaspaziatura"/>
      </w:pPr>
      <w:r w:rsidRPr="00681D40">
        <w:t xml:space="preserve">Answer: 86H. Message Length: </w:t>
      </w:r>
      <w:r w:rsidR="001901F2" w:rsidRPr="00681D40">
        <w:t>4</w:t>
      </w:r>
      <w:r w:rsidRPr="00681D40">
        <w:t xml:space="preserve"> bytes.</w:t>
      </w:r>
    </w:p>
    <w:p w:rsidR="002442E6" w:rsidRPr="00681D40" w:rsidRDefault="002442E6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0A5AEE" w:rsidRDefault="002442E6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681D40" w:rsidRDefault="00884D87" w:rsidP="00681D40">
      <w:pPr>
        <w:pStyle w:val="Titolo2"/>
      </w:pPr>
      <w:bookmarkStart w:id="672" w:name="_Toc510106582"/>
      <w:r>
        <w:t xml:space="preserve">87H: </w:t>
      </w:r>
      <w:r w:rsidR="00131609" w:rsidRPr="00681D40">
        <w:t>Extra charge</w:t>
      </w:r>
      <w:bookmarkEnd w:id="67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8A5F65" w:rsidRPr="00367426" w:rsidRDefault="008A5F65" w:rsidP="00367426">
      <w:pPr>
        <w:pStyle w:val="Nessunaspaziatura"/>
      </w:pPr>
      <w:r w:rsidRPr="00367426">
        <w:t xml:space="preserve">Command: 87H. Message length: </w:t>
      </w:r>
      <w:r w:rsidR="008B6BDE" w:rsidRPr="00367426">
        <w:t>1</w:t>
      </w:r>
      <w:r w:rsidRPr="00367426">
        <w:t>0 bytes.</w:t>
      </w:r>
    </w:p>
    <w:p w:rsidR="002442E6" w:rsidRPr="00367426" w:rsidRDefault="002442E6" w:rsidP="00367426">
      <w:pPr>
        <w:pStyle w:val="Nessunaspaziatura"/>
      </w:pPr>
      <w:r w:rsidRPr="00367426">
        <w:t>• Operator Password (4 bytes)</w:t>
      </w:r>
    </w:p>
    <w:p w:rsidR="002442E6" w:rsidRPr="00367426" w:rsidRDefault="00131609" w:rsidP="00367426">
      <w:pPr>
        <w:pStyle w:val="Nessunaspaziatura"/>
      </w:pPr>
      <w:r w:rsidRPr="00367426">
        <w:t>• Sum</w:t>
      </w:r>
      <w:r w:rsidR="002442E6" w:rsidRPr="00367426">
        <w:t xml:space="preserve"> (5 bytes) 0000000000</w:t>
      </w:r>
      <w:r w:rsidRPr="00367426">
        <w:t>...</w:t>
      </w:r>
      <w:r w:rsidR="002442E6" w:rsidRPr="00367426">
        <w:t xml:space="preserve"> 9999999999</w:t>
      </w:r>
    </w:p>
    <w:p w:rsidR="002442E6" w:rsidRPr="00367426" w:rsidRDefault="002442E6" w:rsidP="00367426">
      <w:pPr>
        <w:pStyle w:val="Nessunaspaziatura"/>
      </w:pPr>
      <w:r w:rsidRPr="00367426">
        <w:t xml:space="preserve">Answer: 87H. Message Length: </w:t>
      </w:r>
      <w:r w:rsidR="004E56ED" w:rsidRPr="00367426">
        <w:t>4</w:t>
      </w:r>
      <w:r w:rsidRPr="00367426">
        <w:t xml:space="preserve"> bytes.</w:t>
      </w:r>
    </w:p>
    <w:p w:rsidR="002442E6" w:rsidRPr="00367426" w:rsidRDefault="002442E6" w:rsidP="00367426">
      <w:pPr>
        <w:pStyle w:val="Nessunaspaziatura"/>
      </w:pPr>
      <w:r w:rsidRPr="00367426">
        <w:t>• Error code (</w:t>
      </w:r>
      <w:r w:rsidR="007F3723" w:rsidRPr="00367426">
        <w:t>2 bytes</w:t>
      </w:r>
      <w:r w:rsidRPr="00367426">
        <w:t>)</w:t>
      </w:r>
    </w:p>
    <w:p w:rsidR="002442E6" w:rsidRDefault="002442E6" w:rsidP="00367426">
      <w:pPr>
        <w:pStyle w:val="Nessunaspaziatura"/>
      </w:pPr>
      <w:r w:rsidRPr="00367426">
        <w:t xml:space="preserve">• Serial number of the operator (1 byte) 1 ... </w:t>
      </w:r>
      <w:r w:rsidR="00261F25" w:rsidRPr="00367426">
        <w:t>99</w:t>
      </w:r>
    </w:p>
    <w:p w:rsidR="002442E6" w:rsidRPr="00681D40" w:rsidRDefault="00884D87" w:rsidP="00681D40">
      <w:pPr>
        <w:pStyle w:val="Titolo2"/>
      </w:pPr>
      <w:bookmarkStart w:id="673" w:name="_Toc510106583"/>
      <w:r>
        <w:t xml:space="preserve">88H: </w:t>
      </w:r>
      <w:r w:rsidR="002442E6" w:rsidRPr="00681D40">
        <w:t>Check cancellation</w:t>
      </w:r>
      <w:bookmarkEnd w:id="67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2442E6" w:rsidRPr="00681D40" w:rsidRDefault="002442E6" w:rsidP="00367426">
      <w:pPr>
        <w:pStyle w:val="Nessunaspaziatura"/>
      </w:pPr>
      <w:r w:rsidRPr="00681D40">
        <w:t>Command: 88H. Message length: 5 bytes.</w:t>
      </w:r>
    </w:p>
    <w:p w:rsidR="002442E6" w:rsidRPr="00681D40" w:rsidRDefault="002442E6" w:rsidP="00367426">
      <w:pPr>
        <w:pStyle w:val="Nessunaspaziatura"/>
      </w:pPr>
      <w:r w:rsidRPr="00681D40">
        <w:t>• Operator Password (4 bytes)</w:t>
      </w:r>
    </w:p>
    <w:p w:rsidR="002442E6" w:rsidRPr="00681D40" w:rsidRDefault="002442E6" w:rsidP="00367426">
      <w:pPr>
        <w:pStyle w:val="Nessunaspaziatura"/>
      </w:pPr>
      <w:r w:rsidRPr="00681D40">
        <w:t xml:space="preserve">Answer: 88H. Message Length: </w:t>
      </w:r>
      <w:r w:rsidR="004E56ED" w:rsidRPr="00681D40">
        <w:t>4</w:t>
      </w:r>
      <w:r w:rsidRPr="00681D40">
        <w:t xml:space="preserve"> bytes.</w:t>
      </w:r>
    </w:p>
    <w:p w:rsidR="002442E6" w:rsidRPr="00681D40" w:rsidRDefault="002442E6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Pr="00681D40" w:rsidRDefault="002442E6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681D40" w:rsidRDefault="00884D87" w:rsidP="00681D40">
      <w:pPr>
        <w:pStyle w:val="Titolo2"/>
      </w:pPr>
      <w:bookmarkStart w:id="674" w:name="_Toc510106584"/>
      <w:r>
        <w:t xml:space="preserve">89H: </w:t>
      </w:r>
      <w:r w:rsidR="002442E6" w:rsidRPr="00681D40">
        <w:t>Check subtotal</w:t>
      </w:r>
      <w:bookmarkEnd w:id="67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2442E6" w:rsidRPr="00681D40" w:rsidRDefault="002442E6" w:rsidP="00367426">
      <w:pPr>
        <w:pStyle w:val="Nessunaspaziatura"/>
      </w:pPr>
      <w:r w:rsidRPr="00681D40">
        <w:t>Command: 89H. Message length: 5 bytes.</w:t>
      </w:r>
    </w:p>
    <w:p w:rsidR="002442E6" w:rsidRPr="00681D40" w:rsidRDefault="002442E6" w:rsidP="00367426">
      <w:pPr>
        <w:pStyle w:val="Nessunaspaziatura"/>
      </w:pPr>
      <w:r w:rsidRPr="00681D40">
        <w:t>• Operator Password (4 bytes)</w:t>
      </w:r>
    </w:p>
    <w:p w:rsidR="002442E6" w:rsidRPr="00681D40" w:rsidRDefault="002442E6" w:rsidP="00367426">
      <w:pPr>
        <w:pStyle w:val="Nessunaspaziatura"/>
      </w:pPr>
      <w:r w:rsidRPr="00681D40">
        <w:t xml:space="preserve">Answer: 89H. Message length: </w:t>
      </w:r>
      <w:r w:rsidR="004E56ED" w:rsidRPr="00681D40">
        <w:t>9</w:t>
      </w:r>
      <w:r w:rsidRPr="00681D40">
        <w:t xml:space="preserve"> bytes.</w:t>
      </w:r>
    </w:p>
    <w:p w:rsidR="002442E6" w:rsidRPr="00681D40" w:rsidRDefault="002442E6" w:rsidP="00367426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Pr="00681D40" w:rsidRDefault="002442E6" w:rsidP="00367426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2B2394" w:rsidRDefault="002442E6" w:rsidP="00367426">
      <w:pPr>
        <w:pStyle w:val="Nessunaspaziatura"/>
      </w:pPr>
      <w:r w:rsidRPr="002B2394">
        <w:t>• check Subtotal (5 bytes) 0000000000</w:t>
      </w:r>
      <w:r w:rsidR="00131609" w:rsidRPr="002B2394">
        <w:t>...</w:t>
      </w:r>
      <w:r w:rsidRPr="002B2394">
        <w:t xml:space="preserve"> 9999999999 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5D446F" w:rsidRPr="00681D40" w:rsidRDefault="005D446F" w:rsidP="005D446F">
      <w:pPr>
        <w:pStyle w:val="Nessunaspaziatura"/>
      </w:pPr>
      <w:r w:rsidRPr="00681D40">
        <w:t xml:space="preserve">Command: 89H. Message length: </w:t>
      </w:r>
      <w:r>
        <w:t>7</w:t>
      </w:r>
      <w:r w:rsidRPr="00681D40">
        <w:t xml:space="preserve"> bytes.</w:t>
      </w:r>
    </w:p>
    <w:p w:rsidR="005D446F" w:rsidRDefault="005D446F" w:rsidP="005D446F">
      <w:pPr>
        <w:pStyle w:val="Nessunaspaziatura"/>
      </w:pPr>
      <w:r w:rsidRPr="00681D40">
        <w:t>• Operator Password (4 bytes)</w:t>
      </w:r>
    </w:p>
    <w:p w:rsidR="005D446F" w:rsidRDefault="005D446F" w:rsidP="005D446F">
      <w:pPr>
        <w:pStyle w:val="Nessunaspaziatura"/>
      </w:pPr>
      <w:r w:rsidRPr="00681D40">
        <w:t xml:space="preserve">• </w:t>
      </w:r>
      <w:r>
        <w:t>Flag</w:t>
      </w:r>
      <w:r w:rsidR="0081101F">
        <w:t>, bit 0-&gt;print(1)/no print(0</w:t>
      </w:r>
      <w:r w:rsidR="00DE7644">
        <w:t>)(</w:t>
      </w:r>
      <w:r>
        <w:t>2</w:t>
      </w:r>
      <w:r w:rsidRPr="00681D40">
        <w:t xml:space="preserve"> bytes)</w:t>
      </w:r>
    </w:p>
    <w:p w:rsidR="005D446F" w:rsidRPr="00681D40" w:rsidRDefault="005D446F" w:rsidP="005D446F">
      <w:pPr>
        <w:pStyle w:val="Nessunaspaziatura"/>
      </w:pPr>
      <w:r w:rsidRPr="00681D40">
        <w:t xml:space="preserve">Answer: 89H. Message length: </w:t>
      </w:r>
      <w:r w:rsidR="00514733">
        <w:t>1</w:t>
      </w:r>
      <w:r w:rsidR="00F67336">
        <w:t>6</w:t>
      </w:r>
      <w:r w:rsidRPr="00681D40">
        <w:t xml:space="preserve"> bytes.</w:t>
      </w:r>
    </w:p>
    <w:p w:rsidR="005D446F" w:rsidRPr="00681D40" w:rsidRDefault="005D446F" w:rsidP="005D446F">
      <w:pPr>
        <w:pStyle w:val="Nessunaspaziatura"/>
      </w:pPr>
      <w:r w:rsidRPr="00681D40">
        <w:t>• Error code (2 bytes)</w:t>
      </w:r>
    </w:p>
    <w:p w:rsidR="005D446F" w:rsidRPr="00681D40" w:rsidRDefault="005D446F" w:rsidP="005D446F">
      <w:pPr>
        <w:pStyle w:val="Nessunaspaziatura"/>
      </w:pPr>
      <w:r w:rsidRPr="00681D40">
        <w:t>• Serial number of the operator (1 byte) 1 ... 99</w:t>
      </w:r>
    </w:p>
    <w:p w:rsidR="005D446F" w:rsidRPr="0067661B" w:rsidRDefault="005D446F" w:rsidP="005D446F">
      <w:pPr>
        <w:pStyle w:val="Nessunaspaziatura"/>
      </w:pPr>
      <w:r w:rsidRPr="0067661B">
        <w:t>• check Subtotal (</w:t>
      </w:r>
      <w:r w:rsidR="00F67336" w:rsidRPr="0067661B">
        <w:t>8</w:t>
      </w:r>
      <w:r w:rsidRPr="0067661B">
        <w:t xml:space="preserve"> bytes) 0000000000... 9999999999 </w:t>
      </w:r>
    </w:p>
    <w:p w:rsidR="00514733" w:rsidRDefault="00514733" w:rsidP="00514733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514733" w:rsidRDefault="00514733" w:rsidP="00514733">
      <w:pPr>
        <w:pStyle w:val="Nessunaspaziatura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2442E6" w:rsidRPr="00681D40" w:rsidRDefault="00884D87" w:rsidP="00681D40">
      <w:pPr>
        <w:pStyle w:val="Titolo2"/>
      </w:pPr>
      <w:bookmarkStart w:id="675" w:name="_Toc510106585"/>
      <w:r>
        <w:t>8</w:t>
      </w:r>
      <w:r w:rsidR="00CB41B0">
        <w:t>C</w:t>
      </w:r>
      <w:r>
        <w:t xml:space="preserve">H: </w:t>
      </w:r>
      <w:r w:rsidR="002442E6" w:rsidRPr="00681D40">
        <w:t>Repeat document</w:t>
      </w:r>
      <w:bookmarkEnd w:id="67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2442E6" w:rsidRPr="00681D40" w:rsidRDefault="002442E6" w:rsidP="002A6295">
      <w:pPr>
        <w:pStyle w:val="Nessunaspaziatura"/>
      </w:pPr>
      <w:r w:rsidRPr="00681D40">
        <w:t>Team: 8CH. Message length: 5 bytes.</w:t>
      </w:r>
    </w:p>
    <w:p w:rsidR="002442E6" w:rsidRPr="00681D40" w:rsidRDefault="002442E6" w:rsidP="002A6295">
      <w:pPr>
        <w:pStyle w:val="Nessunaspaziatura"/>
      </w:pPr>
      <w:r w:rsidRPr="00681D40">
        <w:t>• Operator Password (4 bytes)</w:t>
      </w:r>
    </w:p>
    <w:p w:rsidR="002442E6" w:rsidRPr="00681D40" w:rsidRDefault="002442E6" w:rsidP="002A6295">
      <w:pPr>
        <w:pStyle w:val="Nessunaspaziatura"/>
      </w:pPr>
      <w:r w:rsidRPr="00681D40">
        <w:t xml:space="preserve">Answer: 8CH. Message Length: </w:t>
      </w:r>
      <w:r w:rsidR="004E56ED" w:rsidRPr="00681D40">
        <w:t>4</w:t>
      </w:r>
      <w:r w:rsidRPr="00681D40">
        <w:t xml:space="preserve"> bytes.</w:t>
      </w:r>
    </w:p>
    <w:p w:rsidR="002442E6" w:rsidRPr="00681D40" w:rsidRDefault="002442E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Pr="00681D40" w:rsidRDefault="002442E6" w:rsidP="002A6295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2442E6" w:rsidRPr="00681D40" w:rsidRDefault="002442E6" w:rsidP="002A6295">
      <w:pPr>
        <w:pStyle w:val="Nessunaspaziatura"/>
      </w:pPr>
      <w:r w:rsidRPr="00681D40">
        <w:t>Note: The command prints a copy of the</w:t>
      </w:r>
      <w:r w:rsidR="00CD7D5A" w:rsidRPr="00681D40">
        <w:t xml:space="preserve"> last closed </w:t>
      </w:r>
      <w:r w:rsidRPr="00681D40">
        <w:t>document</w:t>
      </w:r>
    </w:p>
    <w:p w:rsidR="002442E6" w:rsidRPr="00681D40" w:rsidRDefault="00CD7D5A" w:rsidP="002A6295">
      <w:pPr>
        <w:pStyle w:val="Nessunaspaziatura"/>
      </w:pPr>
      <w:r w:rsidRPr="00681D40">
        <w:t xml:space="preserve">for </w:t>
      </w:r>
      <w:r w:rsidR="002442E6" w:rsidRPr="00681D40">
        <w:t>sale, purchase, sale</w:t>
      </w:r>
      <w:r w:rsidRPr="00681D40">
        <w:t xml:space="preserve"> return</w:t>
      </w:r>
      <w:r w:rsidR="002442E6" w:rsidRPr="00681D40">
        <w:t xml:space="preserve"> and purchase return.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AD4B5C" w:rsidRPr="001666B1" w:rsidRDefault="00AD4B5C" w:rsidP="002A6295">
      <w:pPr>
        <w:pStyle w:val="Nessunaspaziatura"/>
      </w:pPr>
      <w:r w:rsidRPr="001666B1">
        <w:t xml:space="preserve">Team: 8CH. Message length: </w:t>
      </w:r>
      <w:r w:rsidR="006E1F28">
        <w:t>1</w:t>
      </w:r>
      <w:r w:rsidR="00363E9C">
        <w:t>5</w:t>
      </w:r>
      <w:r w:rsidR="006E1F28" w:rsidRPr="001666B1">
        <w:t xml:space="preserve"> </w:t>
      </w:r>
      <w:r w:rsidRPr="001666B1">
        <w:t>bytes.</w:t>
      </w:r>
    </w:p>
    <w:p w:rsidR="00AD4B5C" w:rsidRDefault="00AD4B5C" w:rsidP="002A6295">
      <w:pPr>
        <w:pStyle w:val="Nessunaspaziatura"/>
      </w:pPr>
      <w:r w:rsidRPr="001666B1">
        <w:t>• Operator Password (4 bytes)</w:t>
      </w:r>
    </w:p>
    <w:p w:rsidR="006E1F28" w:rsidRPr="001666B1" w:rsidRDefault="006E1F28" w:rsidP="006E1F28">
      <w:pPr>
        <w:pStyle w:val="Nessunaspaziatura"/>
      </w:pPr>
      <w:r w:rsidRPr="001666B1">
        <w:t xml:space="preserve">• </w:t>
      </w:r>
      <w:r>
        <w:t>First ticket to print</w:t>
      </w:r>
      <w:r w:rsidRPr="001666B1">
        <w:t xml:space="preserve"> (4 bytes)</w:t>
      </w:r>
    </w:p>
    <w:p w:rsidR="00AD4B5C" w:rsidRPr="001666B1" w:rsidRDefault="006E1F28" w:rsidP="002A6295">
      <w:pPr>
        <w:pStyle w:val="Nessunaspaziatura"/>
      </w:pPr>
      <w:r w:rsidRPr="001666B1">
        <w:t xml:space="preserve">• </w:t>
      </w:r>
      <w:r>
        <w:t>Last ticket to print</w:t>
      </w:r>
      <w:r w:rsidRPr="001666B1">
        <w:t xml:space="preserve"> (4 bytes)</w:t>
      </w:r>
      <w:r w:rsidR="00AD4B5C" w:rsidRPr="001666B1">
        <w:t>• Type of document (</w:t>
      </w:r>
      <w:r w:rsidR="00424038">
        <w:t>2</w:t>
      </w:r>
      <w:r w:rsidR="00AD4B5C" w:rsidRPr="001666B1">
        <w:t xml:space="preserve"> byte)</w:t>
      </w:r>
    </w:p>
    <w:p w:rsidR="00AD4B5C" w:rsidRPr="001666B1" w:rsidRDefault="00AD4B5C" w:rsidP="00206461">
      <w:pPr>
        <w:pStyle w:val="Nessunaspaziatura"/>
        <w:ind w:left="708"/>
      </w:pPr>
      <w:r w:rsidRPr="001666B1">
        <w:t>0=last fiscal doc</w:t>
      </w:r>
      <w:r w:rsidR="004F4695">
        <w:t>(last saved as file)</w:t>
      </w:r>
      <w:r w:rsidR="006E1F28">
        <w:t>(“First ticket to print” and “Last ticket to print</w:t>
      </w:r>
      <w:r w:rsidR="00363E9C">
        <w:t>”</w:t>
      </w:r>
      <w:r w:rsidR="006E1F28">
        <w:t xml:space="preserve"> must be 0)</w:t>
      </w:r>
    </w:p>
    <w:p w:rsidR="00AD4B5C" w:rsidRPr="001666B1" w:rsidRDefault="00AD4B5C" w:rsidP="00206461">
      <w:pPr>
        <w:pStyle w:val="Nessunaspaziatura"/>
        <w:ind w:left="708"/>
      </w:pPr>
      <w:r w:rsidRPr="001666B1">
        <w:t>1=short report</w:t>
      </w:r>
      <w:r w:rsidR="006E1F28" w:rsidRPr="006E1F28">
        <w:t xml:space="preserve"> </w:t>
      </w:r>
      <w:r w:rsidR="006E1F28">
        <w:t>(If “First ticket to print” and “Last ticket to print” are both  0 then the last ticket is printed, else from “First ticket to print” to “Last ticket to print” if tickets  are available)</w:t>
      </w:r>
    </w:p>
    <w:p w:rsidR="0031270C" w:rsidRDefault="00AD4B5C">
      <w:pPr>
        <w:pStyle w:val="Nessunaspaziatura"/>
        <w:ind w:left="708"/>
      </w:pPr>
      <w:r w:rsidRPr="001666B1">
        <w:t>2=full report</w:t>
      </w:r>
      <w:r w:rsidR="006E1F28" w:rsidRPr="006E1F28">
        <w:t xml:space="preserve"> </w:t>
      </w:r>
      <w:r w:rsidR="006E1F28">
        <w:t>(If “First ticket to print” and “Last ticket to print” are both  0 then the last ticket is printed, else from “First ticket to print” to “Last ticket to print” if tickets  are available)</w:t>
      </w:r>
      <w:r w:rsidRPr="001666B1">
        <w:t>3=transmission report</w:t>
      </w:r>
      <w:r w:rsidR="006E1F28" w:rsidRPr="006E1F28">
        <w:t xml:space="preserve"> </w:t>
      </w:r>
      <w:r w:rsidR="006E1F28">
        <w:t>(If “First ticket to print” and “Last ticket to print” are both  0 then the last ticket is printed, else from “First ticket to print” to “Last ticket to print” if tickets  are available)</w:t>
      </w:r>
    </w:p>
    <w:p w:rsidR="0031270C" w:rsidRDefault="006E1F28">
      <w:pPr>
        <w:pStyle w:val="Nessunaspaziatura"/>
        <w:ind w:left="708"/>
      </w:pPr>
      <w:r>
        <w:t>4</w:t>
      </w:r>
      <w:r w:rsidRPr="001666B1">
        <w:t>=</w:t>
      </w:r>
      <w:r>
        <w:t>registration(</w:t>
      </w:r>
      <w:r w:rsidR="00E446A9">
        <w:t>First ticket to print” and “Last ticket to print” must be 0)</w:t>
      </w:r>
    </w:p>
    <w:p w:rsidR="006E1F28" w:rsidRDefault="006E1F28" w:rsidP="00206461">
      <w:pPr>
        <w:pStyle w:val="Nessunaspaziatura"/>
        <w:ind w:left="708"/>
      </w:pPr>
      <w:r>
        <w:t>5</w:t>
      </w:r>
      <w:r w:rsidRPr="001666B1">
        <w:t>=</w:t>
      </w:r>
      <w:r>
        <w:t>FM status(“First ticket to print” and “Last ticket to print</w:t>
      </w:r>
      <w:r w:rsidR="00363E9C">
        <w:t>”</w:t>
      </w:r>
      <w:r>
        <w:t xml:space="preserve"> must be 0)</w:t>
      </w:r>
    </w:p>
    <w:p w:rsidR="006E1F28" w:rsidRPr="001666B1" w:rsidRDefault="006E1F28" w:rsidP="00206461">
      <w:pPr>
        <w:pStyle w:val="Nessunaspaziatura"/>
        <w:ind w:left="708"/>
      </w:pPr>
      <w:r>
        <w:t>6</w:t>
      </w:r>
      <w:r w:rsidRPr="001666B1">
        <w:t>=</w:t>
      </w:r>
      <w:r>
        <w:t>OFD status(“First ticket to print” and “Last ticket to print</w:t>
      </w:r>
      <w:r w:rsidR="00363E9C">
        <w:t>”</w:t>
      </w:r>
      <w:r>
        <w:t xml:space="preserve"> must be 0)</w:t>
      </w:r>
    </w:p>
    <w:p w:rsidR="00AD4B5C" w:rsidRPr="001666B1" w:rsidRDefault="00AD4B5C" w:rsidP="002A6295">
      <w:pPr>
        <w:pStyle w:val="Nessunaspaziatura"/>
      </w:pPr>
      <w:r w:rsidRPr="001666B1">
        <w:t>Answer: 8CH. Message Length: 4 bytes.</w:t>
      </w:r>
    </w:p>
    <w:p w:rsidR="00AD4B5C" w:rsidRPr="001666B1" w:rsidRDefault="00AD4B5C" w:rsidP="002A6295">
      <w:pPr>
        <w:pStyle w:val="Nessunaspaziatura"/>
      </w:pPr>
      <w:r w:rsidRPr="001666B1">
        <w:t>• Error code (2 bytes)</w:t>
      </w:r>
    </w:p>
    <w:p w:rsidR="00AD4B5C" w:rsidRPr="001666B1" w:rsidRDefault="00AD4B5C" w:rsidP="002A6295">
      <w:pPr>
        <w:pStyle w:val="Nessunaspaziatura"/>
      </w:pPr>
      <w:r w:rsidRPr="001666B1">
        <w:t>• Serial number of the operator (1 byte) 1 ... 99</w:t>
      </w:r>
    </w:p>
    <w:p w:rsidR="002442E6" w:rsidRPr="00681D40" w:rsidRDefault="00884D87" w:rsidP="00884D87">
      <w:pPr>
        <w:pStyle w:val="Titolo2"/>
      </w:pPr>
      <w:bookmarkStart w:id="676" w:name="_Toc510106586"/>
      <w:r>
        <w:t>8</w:t>
      </w:r>
      <w:r w:rsidR="00CB41B0">
        <w:t>D</w:t>
      </w:r>
      <w:r>
        <w:t xml:space="preserve">H: </w:t>
      </w:r>
      <w:r w:rsidR="002442E6" w:rsidRPr="00681D40">
        <w:t>Open check</w:t>
      </w:r>
      <w:bookmarkEnd w:id="67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2442E6" w:rsidRPr="00681D40" w:rsidRDefault="00F33600" w:rsidP="002A6295">
      <w:pPr>
        <w:pStyle w:val="Nessunaspaziatura"/>
      </w:pPr>
      <w:r w:rsidRPr="00681D40">
        <w:t>Command</w:t>
      </w:r>
      <w:r w:rsidR="002442E6" w:rsidRPr="00681D40">
        <w:t xml:space="preserve">: 8DH. Message length: </w:t>
      </w:r>
      <w:r w:rsidR="00091B56" w:rsidRPr="00681D40">
        <w:t>6</w:t>
      </w:r>
      <w:r w:rsidR="002442E6" w:rsidRPr="00681D40">
        <w:t xml:space="preserve"> bytes.</w:t>
      </w:r>
    </w:p>
    <w:p w:rsidR="002442E6" w:rsidRPr="00681D40" w:rsidRDefault="002442E6" w:rsidP="002A6295">
      <w:pPr>
        <w:pStyle w:val="Nessunaspaziatura"/>
      </w:pPr>
      <w:r w:rsidRPr="00681D40">
        <w:t>• Operator Password (4 bytes)</w:t>
      </w:r>
    </w:p>
    <w:p w:rsidR="00CD7D5A" w:rsidRPr="00681D40" w:rsidRDefault="002442E6" w:rsidP="002A6295">
      <w:pPr>
        <w:pStyle w:val="Nessunaspaziatura"/>
      </w:pPr>
      <w:r w:rsidRPr="00681D40">
        <w:t>• Document Type (1 byte):</w:t>
      </w:r>
    </w:p>
    <w:p w:rsidR="002442E6" w:rsidRPr="00681D40" w:rsidRDefault="002442E6" w:rsidP="008423D3">
      <w:pPr>
        <w:pStyle w:val="Nessunaspaziatura"/>
        <w:ind w:left="708"/>
      </w:pPr>
      <w:r w:rsidRPr="00681D40">
        <w:t>0 - sale;</w:t>
      </w:r>
    </w:p>
    <w:p w:rsidR="007043AF" w:rsidRPr="00681D40" w:rsidRDefault="007043AF" w:rsidP="008423D3">
      <w:pPr>
        <w:pStyle w:val="Nessunaspaziatura"/>
        <w:ind w:left="708"/>
      </w:pPr>
      <w:r w:rsidRPr="00681D40">
        <w:t>1 - sale return;</w:t>
      </w:r>
    </w:p>
    <w:p w:rsidR="007043AF" w:rsidRPr="00681D40" w:rsidRDefault="007043AF" w:rsidP="008423D3">
      <w:pPr>
        <w:pStyle w:val="Nessunaspaziatura"/>
        <w:ind w:left="708"/>
      </w:pPr>
      <w:r w:rsidRPr="00681D40">
        <w:t>2 – purchase;</w:t>
      </w:r>
    </w:p>
    <w:p w:rsidR="002442E6" w:rsidRPr="00681D40" w:rsidRDefault="002442E6" w:rsidP="008423D3">
      <w:pPr>
        <w:pStyle w:val="Nessunaspaziatura"/>
        <w:ind w:left="708"/>
      </w:pPr>
      <w:r w:rsidRPr="00681D40">
        <w:t xml:space="preserve">3 </w:t>
      </w:r>
      <w:r w:rsidR="00CD7D5A" w:rsidRPr="00681D40">
        <w:t>–</w:t>
      </w:r>
      <w:r w:rsidRPr="00681D40">
        <w:t xml:space="preserve"> purchas</w:t>
      </w:r>
      <w:r w:rsidR="00CD7D5A" w:rsidRPr="00681D40">
        <w:t>e return;</w:t>
      </w:r>
    </w:p>
    <w:p w:rsidR="00F33600" w:rsidRPr="00681D40" w:rsidRDefault="00F33600" w:rsidP="002A6295">
      <w:pPr>
        <w:pStyle w:val="Nessunaspaziatura"/>
      </w:pPr>
      <w:r w:rsidRPr="00681D40">
        <w:t>• Tax code (1 byte):</w:t>
      </w:r>
    </w:p>
    <w:p w:rsidR="00F33600" w:rsidRPr="00681D40" w:rsidRDefault="00F33600" w:rsidP="008423D3">
      <w:pPr>
        <w:pStyle w:val="Nessunaspaziatura"/>
        <w:ind w:left="708"/>
      </w:pPr>
      <w:r w:rsidRPr="00681D40">
        <w:t>0 – AUTOMATIC MODE;</w:t>
      </w:r>
    </w:p>
    <w:p w:rsidR="00F33600" w:rsidRPr="00681D40" w:rsidRDefault="00F33600" w:rsidP="008423D3">
      <w:pPr>
        <w:pStyle w:val="Nessunaspaziatura"/>
        <w:ind w:left="708"/>
      </w:pPr>
      <w:r w:rsidRPr="00681D40">
        <w:t>1 - traditional;</w:t>
      </w:r>
    </w:p>
    <w:p w:rsidR="00F33600" w:rsidRPr="00681D40" w:rsidRDefault="00F33600" w:rsidP="008423D3">
      <w:pPr>
        <w:pStyle w:val="Nessunaspaziatura"/>
        <w:ind w:left="708"/>
      </w:pPr>
      <w:r w:rsidRPr="00681D40">
        <w:t>2 – light, income;</w:t>
      </w:r>
    </w:p>
    <w:p w:rsidR="00F33600" w:rsidRPr="00681D40" w:rsidRDefault="00F33600" w:rsidP="008423D3">
      <w:pPr>
        <w:pStyle w:val="Nessunaspaziatura"/>
        <w:ind w:left="708"/>
      </w:pPr>
      <w:r w:rsidRPr="00681D40">
        <w:t>4 – light, income minus expenses;</w:t>
      </w:r>
    </w:p>
    <w:p w:rsidR="00F33600" w:rsidRPr="00681D40" w:rsidRDefault="00F33600" w:rsidP="008423D3">
      <w:pPr>
        <w:pStyle w:val="Nessunaspaziatura"/>
        <w:ind w:left="708"/>
      </w:pPr>
      <w:r w:rsidRPr="00681D40">
        <w:t>8 – Single tax for input earnings;</w:t>
      </w:r>
    </w:p>
    <w:p w:rsidR="00F33600" w:rsidRPr="00681D40" w:rsidRDefault="00F33600" w:rsidP="008423D3">
      <w:pPr>
        <w:pStyle w:val="Nessunaspaziatura"/>
        <w:ind w:left="708"/>
      </w:pPr>
      <w:r w:rsidRPr="00681D40">
        <w:t>16 – Single agricultural tax;</w:t>
      </w:r>
    </w:p>
    <w:p w:rsidR="00F33600" w:rsidRPr="00681D40" w:rsidRDefault="00F33600" w:rsidP="008423D3">
      <w:pPr>
        <w:pStyle w:val="Nessunaspaziatura"/>
        <w:ind w:left="708"/>
      </w:pPr>
      <w:r w:rsidRPr="00681D40">
        <w:t>32 – Patent taxation system;</w:t>
      </w:r>
    </w:p>
    <w:p w:rsidR="002442E6" w:rsidRPr="00681D40" w:rsidRDefault="002442E6" w:rsidP="002A6295">
      <w:pPr>
        <w:pStyle w:val="Nessunaspaziatura"/>
      </w:pPr>
      <w:r w:rsidRPr="00681D40">
        <w:t xml:space="preserve">Answer: 8DH. Message Length: </w:t>
      </w:r>
      <w:r w:rsidR="004E56ED" w:rsidRPr="00681D40">
        <w:t>4</w:t>
      </w:r>
      <w:r w:rsidRPr="00681D40">
        <w:t xml:space="preserve"> bytes.</w:t>
      </w:r>
    </w:p>
    <w:p w:rsidR="002442E6" w:rsidRPr="00681D40" w:rsidRDefault="002442E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2442E6" w:rsidRDefault="002442E6" w:rsidP="002A6295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BC6484" w:rsidRPr="00681D40" w:rsidRDefault="00BC6484" w:rsidP="00BC6484">
      <w:pPr>
        <w:pStyle w:val="Nessunaspaziatura"/>
      </w:pPr>
      <w:r w:rsidRPr="00681D40">
        <w:t xml:space="preserve">Command: 8DH. Message length: </w:t>
      </w:r>
      <w:r w:rsidR="00435030">
        <w:t>9</w:t>
      </w:r>
      <w:r w:rsidRPr="00681D40">
        <w:t xml:space="preserve"> bytes.</w:t>
      </w:r>
    </w:p>
    <w:p w:rsidR="00BC6484" w:rsidRPr="00681D40" w:rsidRDefault="00BC6484" w:rsidP="00BC6484">
      <w:pPr>
        <w:pStyle w:val="Nessunaspaziatura"/>
      </w:pPr>
      <w:r w:rsidRPr="00681D40">
        <w:t xml:space="preserve">• </w:t>
      </w:r>
      <w:r w:rsidR="002E6932" w:rsidRPr="00B26D01">
        <w:t>(1)</w:t>
      </w:r>
      <w:r w:rsidRPr="00681D40">
        <w:t>Operator Password (4 bytes)</w:t>
      </w:r>
    </w:p>
    <w:p w:rsidR="002D3FB2" w:rsidRDefault="002D3FB2" w:rsidP="002D3FB2">
      <w:pPr>
        <w:pStyle w:val="Nessunaspaziatura"/>
      </w:pPr>
      <w:r w:rsidRPr="00681D40">
        <w:t xml:space="preserve">• </w:t>
      </w:r>
      <w:r w:rsidR="002E6932" w:rsidRPr="00B26D01">
        <w:t>(</w:t>
      </w:r>
      <w:r w:rsidR="002E6932">
        <w:t>2</w:t>
      </w:r>
      <w:r w:rsidR="002E6932" w:rsidRPr="00B26D01">
        <w:t>)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AB32AC" w:rsidRDefault="00AB32AC" w:rsidP="00AB32AC">
      <w:pPr>
        <w:pStyle w:val="Nessunaspaziatura"/>
        <w:ind w:left="708"/>
      </w:pPr>
      <w:r>
        <w:t>Bit 1: print(0)/no print(1)</w:t>
      </w:r>
    </w:p>
    <w:p w:rsidR="00AB32AC" w:rsidRDefault="00AB32AC" w:rsidP="00AB32AC">
      <w:pPr>
        <w:pStyle w:val="Nessunaspaziatura"/>
        <w:ind w:left="708"/>
      </w:pPr>
      <w:r>
        <w:t>Bit 2: don’t save on file(0)/save on file(1)</w:t>
      </w:r>
    </w:p>
    <w:p w:rsidR="00AB32AC" w:rsidRPr="00681D40" w:rsidRDefault="00AB32AC" w:rsidP="00AB32AC">
      <w:pPr>
        <w:pStyle w:val="Nessunaspaziatura"/>
        <w:ind w:left="708"/>
      </w:pPr>
      <w:r>
        <w:t>Bit 0, 3..15: must be 0</w:t>
      </w:r>
    </w:p>
    <w:p w:rsidR="00BC6484" w:rsidRPr="00681D40" w:rsidRDefault="00BC6484" w:rsidP="00BC6484">
      <w:pPr>
        <w:pStyle w:val="Nessunaspaziatura"/>
      </w:pPr>
      <w:r w:rsidRPr="00681D40">
        <w:t xml:space="preserve">• </w:t>
      </w:r>
      <w:r w:rsidR="002E6932" w:rsidRPr="00B26D01">
        <w:t>(</w:t>
      </w:r>
      <w:r w:rsidR="002E6932">
        <w:t>3</w:t>
      </w:r>
      <w:r w:rsidR="002E6932" w:rsidRPr="00B26D01">
        <w:t>)</w:t>
      </w:r>
      <w:r w:rsidRPr="00681D40">
        <w:t>Document Type (1 byte):</w:t>
      </w:r>
    </w:p>
    <w:p w:rsidR="00BC6484" w:rsidRPr="00681D40" w:rsidRDefault="00BC6484" w:rsidP="00BC6484">
      <w:pPr>
        <w:pStyle w:val="Nessunaspaziatura"/>
        <w:ind w:left="708"/>
      </w:pPr>
      <w:r w:rsidRPr="00681D40">
        <w:t>0 - sale;</w:t>
      </w:r>
    </w:p>
    <w:p w:rsidR="00BC6484" w:rsidRPr="00681D40" w:rsidRDefault="00BC6484" w:rsidP="00BC6484">
      <w:pPr>
        <w:pStyle w:val="Nessunaspaziatura"/>
        <w:ind w:left="708"/>
      </w:pPr>
      <w:r w:rsidRPr="00681D40">
        <w:t>1 - sale return;</w:t>
      </w:r>
    </w:p>
    <w:p w:rsidR="00BC6484" w:rsidRPr="00681D40" w:rsidRDefault="00BC6484" w:rsidP="00BC6484">
      <w:pPr>
        <w:pStyle w:val="Nessunaspaziatura"/>
        <w:ind w:left="708"/>
      </w:pPr>
      <w:r w:rsidRPr="00681D40">
        <w:t>2 – purchase;</w:t>
      </w:r>
    </w:p>
    <w:p w:rsidR="00BC6484" w:rsidRPr="00681D40" w:rsidRDefault="00BC6484" w:rsidP="00BC6484">
      <w:pPr>
        <w:pStyle w:val="Nessunaspaziatura"/>
        <w:ind w:left="708"/>
      </w:pPr>
      <w:r w:rsidRPr="00681D40">
        <w:t>3 – purchase return;</w:t>
      </w:r>
    </w:p>
    <w:p w:rsidR="00BC6484" w:rsidRPr="00681D40" w:rsidRDefault="00BC6484" w:rsidP="00BC6484">
      <w:pPr>
        <w:pStyle w:val="Nessunaspaziatura"/>
      </w:pPr>
      <w:r w:rsidRPr="00681D40">
        <w:t xml:space="preserve">• </w:t>
      </w:r>
      <w:r w:rsidR="002E6932" w:rsidRPr="00B26D01">
        <w:t>(</w:t>
      </w:r>
      <w:r w:rsidR="002E6932">
        <w:t>4</w:t>
      </w:r>
      <w:r w:rsidR="002E6932" w:rsidRPr="00B26D01">
        <w:t>)</w:t>
      </w:r>
      <w:r w:rsidRPr="00681D40">
        <w:t>Tax code (1 byte):</w:t>
      </w:r>
    </w:p>
    <w:p w:rsidR="00BC6484" w:rsidRPr="00681D40" w:rsidRDefault="00BC6484" w:rsidP="00BC6484">
      <w:pPr>
        <w:pStyle w:val="Nessunaspaziatura"/>
        <w:ind w:left="708"/>
      </w:pPr>
      <w:r w:rsidRPr="00681D40">
        <w:t>0 – AUTOMATIC MODE;</w:t>
      </w:r>
    </w:p>
    <w:p w:rsidR="00BC6484" w:rsidRPr="00681D40" w:rsidRDefault="00BC6484" w:rsidP="00BC6484">
      <w:pPr>
        <w:pStyle w:val="Nessunaspaziatura"/>
        <w:ind w:left="708"/>
      </w:pPr>
      <w:r w:rsidRPr="00681D40">
        <w:t>1 - traditional;</w:t>
      </w:r>
    </w:p>
    <w:p w:rsidR="00BC6484" w:rsidRPr="00681D40" w:rsidRDefault="00BC6484" w:rsidP="00BC6484">
      <w:pPr>
        <w:pStyle w:val="Nessunaspaziatura"/>
        <w:ind w:left="708"/>
      </w:pPr>
      <w:r w:rsidRPr="00681D40">
        <w:t>2 – light, income;</w:t>
      </w:r>
    </w:p>
    <w:p w:rsidR="00BC6484" w:rsidRPr="00681D40" w:rsidRDefault="00BC6484" w:rsidP="00BC6484">
      <w:pPr>
        <w:pStyle w:val="Nessunaspaziatura"/>
        <w:ind w:left="708"/>
      </w:pPr>
      <w:r w:rsidRPr="00681D40">
        <w:t>4 – light, income minus expenses;</w:t>
      </w:r>
    </w:p>
    <w:p w:rsidR="00BC6484" w:rsidRPr="00681D40" w:rsidRDefault="00BC6484" w:rsidP="00BC6484">
      <w:pPr>
        <w:pStyle w:val="Nessunaspaziatura"/>
        <w:ind w:left="708"/>
      </w:pPr>
      <w:r w:rsidRPr="00681D40">
        <w:t>8 – Single tax for input earnings;</w:t>
      </w:r>
    </w:p>
    <w:p w:rsidR="00BC6484" w:rsidRPr="00681D40" w:rsidRDefault="00BC6484" w:rsidP="00BC6484">
      <w:pPr>
        <w:pStyle w:val="Nessunaspaziatura"/>
        <w:ind w:left="708"/>
      </w:pPr>
      <w:r w:rsidRPr="00681D40">
        <w:t>16 – Single agricultural tax;</w:t>
      </w:r>
    </w:p>
    <w:p w:rsidR="00BC6484" w:rsidRDefault="00BC6484" w:rsidP="00BC6484">
      <w:pPr>
        <w:pStyle w:val="Nessunaspaziatura"/>
        <w:ind w:left="708"/>
      </w:pPr>
      <w:r w:rsidRPr="00681D40">
        <w:t>32 – Patent taxation system;</w:t>
      </w:r>
    </w:p>
    <w:p w:rsidR="00BC6484" w:rsidRPr="00681D40" w:rsidRDefault="00BC6484" w:rsidP="00BC6484">
      <w:pPr>
        <w:pStyle w:val="Nessunaspaziatura"/>
      </w:pPr>
      <w:r w:rsidRPr="00681D40">
        <w:t>Answer: 8DH. Message Length: 4 bytes.</w:t>
      </w:r>
    </w:p>
    <w:p w:rsidR="00BC6484" w:rsidRPr="00681D40" w:rsidRDefault="00BC6484" w:rsidP="00BC6484">
      <w:pPr>
        <w:pStyle w:val="Nessunaspaziatura"/>
      </w:pPr>
      <w:r w:rsidRPr="00681D40">
        <w:t>• Error code (2 bytes)</w:t>
      </w:r>
    </w:p>
    <w:p w:rsidR="00BC6484" w:rsidRPr="00681D40" w:rsidRDefault="00BC6484" w:rsidP="00BC6484">
      <w:pPr>
        <w:pStyle w:val="Nessunaspaziatura"/>
      </w:pPr>
      <w:r w:rsidRPr="00681D40">
        <w:t>• Serial number of the operator (1 byte) 1 ... 99</w:t>
      </w:r>
    </w:p>
    <w:p w:rsidR="00546B8A" w:rsidRPr="00681D40" w:rsidRDefault="00546B8A" w:rsidP="00546B8A">
      <w:pPr>
        <w:pStyle w:val="Titolo2"/>
      </w:pPr>
      <w:bookmarkStart w:id="677" w:name="_GoBack"/>
      <w:bookmarkStart w:id="678" w:name="_Toc510106587"/>
      <w:bookmarkEnd w:id="677"/>
      <w:r>
        <w:t xml:space="preserve">8EH: </w:t>
      </w:r>
      <w:r w:rsidRPr="00681D40">
        <w:t>Check closing</w:t>
      </w:r>
      <w:r w:rsidR="00B53BD4">
        <w:t>(ONLY WITH PAYMENTS=0)</w:t>
      </w:r>
      <w:bookmarkEnd w:id="67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546B8A" w:rsidRPr="00681D40" w:rsidRDefault="00546B8A" w:rsidP="00546B8A">
      <w:pPr>
        <w:pStyle w:val="Nessunaspaziatura"/>
      </w:pPr>
      <w:r w:rsidRPr="00681D40">
        <w:t>Command: 8</w:t>
      </w:r>
      <w:r w:rsidR="005A69F3">
        <w:t>E</w:t>
      </w:r>
      <w:r w:rsidRPr="00681D40">
        <w:t>H. Message length: 30 bytes.</w:t>
      </w:r>
    </w:p>
    <w:p w:rsidR="00546B8A" w:rsidRPr="00681D40" w:rsidRDefault="00546B8A" w:rsidP="00546B8A">
      <w:pPr>
        <w:pStyle w:val="Nessunaspaziatura"/>
      </w:pPr>
      <w:r w:rsidRPr="00681D40">
        <w:t>• Operator Password (4 bytes)</w:t>
      </w:r>
    </w:p>
    <w:p w:rsidR="00546B8A" w:rsidRPr="006D734B" w:rsidRDefault="00546B8A" w:rsidP="00546B8A">
      <w:pPr>
        <w:pStyle w:val="Nessunaspaziatura"/>
      </w:pPr>
      <w:r w:rsidRPr="006D734B">
        <w:t>• Sum</w:t>
      </w:r>
      <w:r w:rsidR="009C0CFD" w:rsidRPr="006D734B">
        <w:t>, Payment Type #1</w:t>
      </w:r>
      <w:r w:rsidR="00DE7644" w:rsidRPr="006D734B">
        <w:t xml:space="preserve"> (by cash)</w:t>
      </w:r>
      <w:r w:rsidRPr="006D734B">
        <w:t xml:space="preserve">(5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Sum, Payment Type </w:t>
      </w:r>
      <w:r w:rsidR="009C0CFD" w:rsidRPr="006D734B">
        <w:t>#</w:t>
      </w:r>
      <w:r w:rsidRPr="006D734B">
        <w:t xml:space="preserve">2 </w:t>
      </w:r>
      <w:r w:rsidR="00DE7644" w:rsidRPr="006D734B">
        <w:t>(by electronic)(</w:t>
      </w:r>
      <w:r w:rsidRPr="006D734B">
        <w:t xml:space="preserve">5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Sum, Payment Type </w:t>
      </w:r>
      <w:r w:rsidR="009C0CFD" w:rsidRPr="006D734B">
        <w:t>#</w:t>
      </w:r>
      <w:r w:rsidRPr="006D734B">
        <w:t xml:space="preserve">3 </w:t>
      </w:r>
      <w:r w:rsidR="00DE7644" w:rsidRPr="006D734B">
        <w:t>(in advance)(</w:t>
      </w:r>
      <w:r w:rsidRPr="006D734B">
        <w:t xml:space="preserve">5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Sum, Payment Type </w:t>
      </w:r>
      <w:r w:rsidR="009C0CFD" w:rsidRPr="006D734B">
        <w:t>#</w:t>
      </w:r>
      <w:r w:rsidRPr="006D734B">
        <w:t xml:space="preserve">4 </w:t>
      </w:r>
      <w:r w:rsidR="00DE7644" w:rsidRPr="006D734B">
        <w:t>(for posterior)(</w:t>
      </w:r>
      <w:r w:rsidRPr="006D734B">
        <w:t xml:space="preserve">5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Sum, Payment Type </w:t>
      </w:r>
      <w:r w:rsidR="009C0CFD" w:rsidRPr="006D734B">
        <w:t>#</w:t>
      </w:r>
      <w:r w:rsidRPr="006D734B">
        <w:t xml:space="preserve">5 </w:t>
      </w:r>
      <w:r w:rsidR="00DE7644" w:rsidRPr="006D734B">
        <w:t>(by counter means)(</w:t>
      </w:r>
      <w:r w:rsidRPr="006D734B">
        <w:t xml:space="preserve">5 bytes) 0000000000... 9999999999 </w:t>
      </w:r>
    </w:p>
    <w:p w:rsidR="00546B8A" w:rsidRPr="006D734B" w:rsidRDefault="00546B8A" w:rsidP="00546B8A">
      <w:pPr>
        <w:pStyle w:val="Nessunaspaziatura"/>
      </w:pPr>
      <w:r w:rsidRPr="006D734B">
        <w:t>Answer: 8</w:t>
      </w:r>
      <w:r w:rsidR="00A040CF" w:rsidRPr="006D734B">
        <w:t>E</w:t>
      </w:r>
      <w:r w:rsidRPr="006D734B">
        <w:t>H. Message length: 9 bytes.</w:t>
      </w:r>
    </w:p>
    <w:p w:rsidR="00546B8A" w:rsidRPr="00681D40" w:rsidRDefault="00546B8A" w:rsidP="00546B8A">
      <w:pPr>
        <w:pStyle w:val="Nessunaspaziatura"/>
      </w:pPr>
      <w:r w:rsidRPr="00681D40">
        <w:t>• Error code (2 bytes)</w:t>
      </w:r>
    </w:p>
    <w:p w:rsidR="00546B8A" w:rsidRPr="00681D40" w:rsidRDefault="00546B8A" w:rsidP="00546B8A">
      <w:pPr>
        <w:pStyle w:val="Nessunaspaziatura"/>
      </w:pPr>
      <w:r w:rsidRPr="00681D40">
        <w:t>• Serial number of the operator (1 byte) 1 ... 99</w:t>
      </w:r>
    </w:p>
    <w:p w:rsidR="00546B8A" w:rsidRDefault="00546B8A" w:rsidP="00546B8A">
      <w:pPr>
        <w:pStyle w:val="Nessunaspaziatura"/>
      </w:pPr>
      <w:r w:rsidRPr="00681D40">
        <w:t>• Change/Remainder (5 bytes) 0000000000... 9999999999 (&gt;0 change, &lt;0 remainder to pay)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2B2394" w:rsidP="008C0B9F">
            <w:pPr>
              <w:pStyle w:val="Nessunaspaziatura"/>
            </w:pPr>
            <w:r w:rsidRPr="003C1BDB">
              <w:rPr>
                <w:b/>
                <w:i/>
              </w:rPr>
              <w:t xml:space="preserve"> </w:t>
            </w:r>
            <w:r w:rsidR="00FE2C22" w:rsidRPr="00823FFD">
              <w:rPr>
                <w:sz w:val="16"/>
                <w:szCs w:val="16"/>
              </w:rPr>
              <w:t xml:space="preserve"> </w:t>
            </w:r>
            <w:r w:rsidR="00FE2C22">
              <w:t xml:space="preserve">                       </w:t>
            </w:r>
            <w:r w:rsidR="00FE2C22" w:rsidRPr="00823FFD">
              <w:rPr>
                <w:sz w:val="12"/>
                <w:szCs w:val="12"/>
              </w:rPr>
              <w:t>OF</w:t>
            </w:r>
            <w:r w:rsidR="00FE2C22">
              <w:rPr>
                <w:sz w:val="12"/>
                <w:szCs w:val="12"/>
              </w:rPr>
              <w:t>D PROT</w:t>
            </w:r>
            <w:r w:rsidR="00FE2C22">
              <w:rPr>
                <w:sz w:val="16"/>
                <w:szCs w:val="16"/>
              </w:rPr>
              <w:t xml:space="preserve">     </w:t>
            </w:r>
            <w:r w:rsidR="00FE2C22"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546B8A" w:rsidRPr="006D734B" w:rsidRDefault="00546B8A" w:rsidP="00546B8A">
      <w:pPr>
        <w:pStyle w:val="Nessunaspaziatura"/>
      </w:pPr>
      <w:r w:rsidRPr="006D734B">
        <w:t>Command: 8</w:t>
      </w:r>
      <w:r w:rsidR="005A69F3" w:rsidRPr="006D734B">
        <w:t>E</w:t>
      </w:r>
      <w:r w:rsidRPr="006D734B">
        <w:t xml:space="preserve">H. Message length: </w:t>
      </w:r>
      <w:r w:rsidR="002D1B7A" w:rsidRPr="006D734B">
        <w:t>variable number of bytes.</w:t>
      </w:r>
    </w:p>
    <w:p w:rsidR="00546B8A" w:rsidRPr="006D734B" w:rsidRDefault="00546B8A" w:rsidP="00546B8A">
      <w:pPr>
        <w:pStyle w:val="Nessunaspaziatura"/>
      </w:pPr>
      <w:r w:rsidRPr="006D734B">
        <w:t xml:space="preserve">• </w:t>
      </w:r>
      <w:r w:rsidR="002E6932" w:rsidRPr="00B26D01">
        <w:t>(1)</w:t>
      </w:r>
      <w:r w:rsidRPr="006D734B">
        <w:t>Operator Password (4 bytes)</w:t>
      </w:r>
    </w:p>
    <w:p w:rsidR="00A02436" w:rsidRPr="006D734B" w:rsidRDefault="00A02436" w:rsidP="00A02436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2</w:t>
      </w:r>
      <w:r w:rsidR="002E6932" w:rsidRPr="00B26D01">
        <w:t>)</w:t>
      </w:r>
      <w:r w:rsidRPr="006D734B">
        <w:t>Flag (2 bytes) 0..7</w:t>
      </w:r>
    </w:p>
    <w:p w:rsidR="00A02436" w:rsidRPr="006D734B" w:rsidRDefault="00A02436" w:rsidP="00A02436">
      <w:pPr>
        <w:pStyle w:val="Nessunaspaziatura"/>
        <w:numPr>
          <w:ilvl w:val="0"/>
          <w:numId w:val="9"/>
        </w:numPr>
      </w:pPr>
      <w:r w:rsidRPr="006D734B">
        <w:t>Bit 0 -&gt; 1=field “Additional property of check(#1192)” is present</w:t>
      </w:r>
    </w:p>
    <w:p w:rsidR="00A02436" w:rsidRPr="006D734B" w:rsidRDefault="00A02436" w:rsidP="00A02436">
      <w:pPr>
        <w:pStyle w:val="Nessunaspaziatura"/>
        <w:numPr>
          <w:ilvl w:val="0"/>
          <w:numId w:val="9"/>
        </w:numPr>
      </w:pPr>
      <w:r w:rsidRPr="006D734B">
        <w:t>Bit 1 -&gt; 1 the command has the “Receiver(Purchaser)(#1227)” field</w:t>
      </w:r>
      <w:r w:rsidR="00BC7868">
        <w:t>(must be 0 for version 03.2017)</w:t>
      </w:r>
    </w:p>
    <w:p w:rsidR="00A02436" w:rsidRDefault="00A02436" w:rsidP="00A02436">
      <w:pPr>
        <w:pStyle w:val="Nessunaspaziatura"/>
        <w:numPr>
          <w:ilvl w:val="0"/>
          <w:numId w:val="9"/>
        </w:numPr>
        <w:rPr>
          <w:ins w:id="679" w:author="Luca Merlin" w:date="2018-03-29T17:04:00Z"/>
        </w:rPr>
      </w:pPr>
      <w:r w:rsidRPr="006D734B">
        <w:t>Bit 2 -&gt; 1 the command has the “Receiver(Purchaser) INN(#1228)” field</w:t>
      </w:r>
      <w:r w:rsidR="00BC7868">
        <w:t>(must be 0 for version 03.2017)</w:t>
      </w:r>
    </w:p>
    <w:p w:rsidR="005D12D5" w:rsidRPr="006D734B" w:rsidRDefault="005D12D5" w:rsidP="00A02436">
      <w:pPr>
        <w:pStyle w:val="Nessunaspaziatura"/>
        <w:numPr>
          <w:ilvl w:val="0"/>
          <w:numId w:val="9"/>
        </w:numPr>
      </w:pPr>
      <w:ins w:id="680" w:author="Luca Merlin" w:date="2018-03-29T17:04:00Z">
        <w:r w:rsidRPr="006D734B">
          <w:t xml:space="preserve">Bit </w:t>
        </w:r>
        <w:r>
          <w:t>3</w:t>
        </w:r>
        <w:r w:rsidRPr="006D734B">
          <w:t xml:space="preserve"> -&gt; 1=</w:t>
        </w:r>
        <w:r>
          <w:t>enable rounding of ticket subtotal to 1.00 rubles(e.g. 1.75RUB</w:t>
        </w:r>
        <w:r>
          <w:sym w:font="Wingdings" w:char="F0E0"/>
        </w:r>
        <w:r>
          <w:t>1.00RUB) for cash payment part</w:t>
        </w:r>
      </w:ins>
      <w:ins w:id="681" w:author="Luca Merlin" w:date="2018-03-29T17:12:00Z">
        <w:r w:rsidR="0021719D">
          <w:t>,</w:t>
        </w:r>
      </w:ins>
      <w:ins w:id="682" w:author="Luca Merlin" w:date="2018-03-29T17:04:00Z">
        <w:r>
          <w:t xml:space="preserve"> if possible</w:t>
        </w:r>
      </w:ins>
    </w:p>
    <w:p w:rsidR="00A02436" w:rsidRPr="006D734B" w:rsidRDefault="00A02436" w:rsidP="00A02436">
      <w:pPr>
        <w:pStyle w:val="Nessunaspaziatura"/>
        <w:numPr>
          <w:ilvl w:val="0"/>
          <w:numId w:val="9"/>
        </w:numPr>
      </w:pPr>
      <w:r w:rsidRPr="006D734B">
        <w:t xml:space="preserve">Bit </w:t>
      </w:r>
      <w:del w:id="683" w:author="Luca Merlin" w:date="2018-03-29T17:04:00Z">
        <w:r w:rsidRPr="006D734B" w:rsidDel="005D12D5">
          <w:delText>3</w:delText>
        </w:r>
      </w:del>
      <w:ins w:id="684" w:author="Luca Merlin" w:date="2018-03-29T17:04:00Z">
        <w:r w:rsidR="005D12D5">
          <w:t>4</w:t>
        </w:r>
      </w:ins>
      <w:r w:rsidRPr="006D734B">
        <w:t>..</w:t>
      </w:r>
      <w:r w:rsidR="00112695" w:rsidRPr="006D734B">
        <w:t>15</w:t>
      </w:r>
      <w:r w:rsidRPr="006D734B">
        <w:t xml:space="preserve"> -&gt; RESERVED</w:t>
      </w:r>
    </w:p>
    <w:p w:rsidR="00546B8A" w:rsidRPr="006D734B" w:rsidRDefault="00546B8A" w:rsidP="00546B8A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3</w:t>
      </w:r>
      <w:r w:rsidR="002E6932" w:rsidRPr="00B26D01">
        <w:t>)</w:t>
      </w:r>
      <w:r w:rsidRPr="006D734B">
        <w:t>Sum</w:t>
      </w:r>
      <w:r w:rsidR="009C0CFD" w:rsidRPr="006D734B">
        <w:t>, Payment Type #1</w:t>
      </w:r>
      <w:r w:rsidR="00DE7644" w:rsidRPr="006D734B">
        <w:t xml:space="preserve"> (by cash)</w:t>
      </w:r>
      <w:r w:rsidRPr="006D734B">
        <w:t>(</w:t>
      </w:r>
      <w:r w:rsidR="008A4ABC" w:rsidRPr="006D734B">
        <w:t>8</w:t>
      </w:r>
      <w:r w:rsidRPr="006D734B">
        <w:t xml:space="preserve">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4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2 </w:t>
      </w:r>
      <w:r w:rsidR="00DE7644" w:rsidRPr="006D734B">
        <w:t>(by electronic)(</w:t>
      </w:r>
      <w:r w:rsidR="008A4ABC" w:rsidRPr="006D734B">
        <w:t>8</w:t>
      </w:r>
      <w:r w:rsidRPr="006D734B">
        <w:t xml:space="preserve">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5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3 </w:t>
      </w:r>
      <w:r w:rsidR="00DE7644" w:rsidRPr="006D734B">
        <w:t>(in advance)(</w:t>
      </w:r>
      <w:r w:rsidR="008A4ABC" w:rsidRPr="006D734B">
        <w:t>8</w:t>
      </w:r>
      <w:r w:rsidRPr="006D734B">
        <w:t xml:space="preserve">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6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4 </w:t>
      </w:r>
      <w:r w:rsidR="00DE7644" w:rsidRPr="006D734B">
        <w:t>(for posterior)(</w:t>
      </w:r>
      <w:r w:rsidR="008A4ABC" w:rsidRPr="006D734B">
        <w:t>8</w:t>
      </w:r>
      <w:r w:rsidRPr="006D734B">
        <w:t xml:space="preserve"> bytes) 0000000000... 9999999999 </w:t>
      </w:r>
    </w:p>
    <w:p w:rsidR="00546B8A" w:rsidRPr="006D734B" w:rsidRDefault="00546B8A" w:rsidP="00546B8A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7</w:t>
      </w:r>
      <w:r w:rsidR="002E6932" w:rsidRPr="00B26D01">
        <w:t>)</w:t>
      </w:r>
      <w:r w:rsidRPr="006D734B">
        <w:t xml:space="preserve">Sum, Payment Type </w:t>
      </w:r>
      <w:r w:rsidR="009C0CFD" w:rsidRPr="006D734B">
        <w:t>#</w:t>
      </w:r>
      <w:r w:rsidRPr="006D734B">
        <w:t xml:space="preserve">5 </w:t>
      </w:r>
      <w:r w:rsidR="00DE7644" w:rsidRPr="006D734B">
        <w:t>(by counter means)(</w:t>
      </w:r>
      <w:r w:rsidR="008A4ABC" w:rsidRPr="006D734B">
        <w:t>8</w:t>
      </w:r>
      <w:r w:rsidRPr="006D734B">
        <w:t xml:space="preserve"> bytes) 0000000000... 9999999999 </w:t>
      </w:r>
    </w:p>
    <w:p w:rsidR="00EA243A" w:rsidRPr="006D734B" w:rsidRDefault="00EA243A" w:rsidP="00EA243A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8</w:t>
      </w:r>
      <w:r w:rsidR="002E6932" w:rsidRPr="00B26D01">
        <w:t>)</w:t>
      </w:r>
      <w:r w:rsidRPr="006D734B">
        <w:t>Additional property of check(#1192</w:t>
      </w:r>
      <w:r w:rsidR="00DE7644" w:rsidRPr="006D734B">
        <w:t>)(</w:t>
      </w:r>
      <w:r w:rsidRPr="006D734B">
        <w:t xml:space="preserve">LENGTH_PREFIXED_TEXT </w:t>
      </w:r>
      <w:r w:rsidR="00485869" w:rsidRPr="006D734B">
        <w:t xml:space="preserve">of 1 to </w:t>
      </w:r>
      <w:r w:rsidRPr="006D734B">
        <w:t>16 bytes</w:t>
      </w:r>
      <w:r w:rsidR="00DE7644" w:rsidRPr="006D734B">
        <w:t>)(</w:t>
      </w:r>
      <w:r w:rsidRPr="006D734B">
        <w:t>only if bit0 of “Flag” field is 1)</w:t>
      </w:r>
    </w:p>
    <w:p w:rsidR="00A02436" w:rsidRPr="006D734B" w:rsidRDefault="00A02436" w:rsidP="00A02436">
      <w:pPr>
        <w:pStyle w:val="Nessunaspaziatura"/>
      </w:pPr>
      <w:r w:rsidRPr="006D734B">
        <w:t xml:space="preserve">• </w:t>
      </w:r>
      <w:r w:rsidR="002E6932" w:rsidRPr="00B26D01">
        <w:t>(</w:t>
      </w:r>
      <w:r w:rsidR="002E6932">
        <w:t>9</w:t>
      </w:r>
      <w:r w:rsidR="002E6932" w:rsidRPr="00B26D01">
        <w:t>)</w:t>
      </w:r>
      <w:r w:rsidRPr="006D734B">
        <w:t>Receiver (Purchaser)(#1227</w:t>
      </w:r>
      <w:r w:rsidR="00DE7644" w:rsidRPr="006D734B">
        <w:t>)(</w:t>
      </w:r>
      <w:r w:rsidRPr="006D734B">
        <w:t>LENGTH_PREFIXED_TEXT of 1 to 128 bytes</w:t>
      </w:r>
      <w:r w:rsidR="00DE7644" w:rsidRPr="006D734B">
        <w:t>)(</w:t>
      </w:r>
      <w:r w:rsidRPr="006D734B">
        <w:t>only if bit#1 of “Flag” field is 1)</w:t>
      </w:r>
    </w:p>
    <w:p w:rsidR="00A02436" w:rsidRPr="006D734B" w:rsidRDefault="00A02436" w:rsidP="00A02436">
      <w:pPr>
        <w:pStyle w:val="Nessunaspaziatura"/>
      </w:pPr>
      <w:r w:rsidRPr="006D734B">
        <w:t xml:space="preserve">• </w:t>
      </w:r>
      <w:r w:rsidR="002E6932" w:rsidRPr="00B26D01">
        <w:t>(1</w:t>
      </w:r>
      <w:r w:rsidR="002E6932">
        <w:t>0</w:t>
      </w:r>
      <w:r w:rsidR="002E6932" w:rsidRPr="00B26D01">
        <w:t>)</w:t>
      </w:r>
      <w:r w:rsidRPr="006D734B">
        <w:t>Receiver (Purchaser) INN(#1228</w:t>
      </w:r>
      <w:r w:rsidR="00DE7644" w:rsidRPr="006D734B">
        <w:t>)(</w:t>
      </w:r>
      <w:r w:rsidRPr="006D734B">
        <w:t xml:space="preserve">LENGTH_PREFIXED_TEXT </w:t>
      </w:r>
      <w:r w:rsidR="00BD75AD" w:rsidRPr="006D734B">
        <w:t xml:space="preserve">of </w:t>
      </w:r>
      <w:r w:rsidRPr="006D734B">
        <w:t>10 or 12 bytes</w:t>
      </w:r>
      <w:r w:rsidR="00DE7644" w:rsidRPr="006D734B">
        <w:t>)(</w:t>
      </w:r>
      <w:r w:rsidRPr="006D734B">
        <w:t>only if bit#2 of “Flag” field is 1)</w:t>
      </w:r>
    </w:p>
    <w:p w:rsidR="00546B8A" w:rsidRPr="006D734B" w:rsidRDefault="00546B8A" w:rsidP="00546B8A">
      <w:pPr>
        <w:pStyle w:val="Nessunaspaziatura"/>
      </w:pPr>
      <w:r w:rsidRPr="006D734B">
        <w:t>Answer: 8</w:t>
      </w:r>
      <w:r w:rsidR="004554E8" w:rsidRPr="006D734B">
        <w:t>E</w:t>
      </w:r>
      <w:r w:rsidRPr="006D734B">
        <w:t xml:space="preserve">H. Message length: </w:t>
      </w:r>
      <w:r w:rsidR="00430EA1" w:rsidRPr="006D734B">
        <w:t>variable number of</w:t>
      </w:r>
      <w:r w:rsidRPr="006D734B">
        <w:t xml:space="preserve"> bytes.</w:t>
      </w:r>
    </w:p>
    <w:p w:rsidR="00546B8A" w:rsidRPr="006D734B" w:rsidRDefault="00546B8A" w:rsidP="00546B8A">
      <w:pPr>
        <w:pStyle w:val="Nessunaspaziatura"/>
      </w:pPr>
      <w:r w:rsidRPr="006D734B">
        <w:t>• Error code (2 bytes)</w:t>
      </w:r>
    </w:p>
    <w:p w:rsidR="00546B8A" w:rsidRPr="006D734B" w:rsidRDefault="00546B8A" w:rsidP="00546B8A">
      <w:pPr>
        <w:pStyle w:val="Nessunaspaziatura"/>
      </w:pPr>
      <w:r w:rsidRPr="006D734B">
        <w:t>• Serial number of the operator (1 byte) 1 ... 99</w:t>
      </w:r>
    </w:p>
    <w:p w:rsidR="00546B8A" w:rsidRPr="006D734B" w:rsidRDefault="00546B8A" w:rsidP="00546B8A">
      <w:pPr>
        <w:pStyle w:val="Nessunaspaziatura"/>
      </w:pPr>
      <w:r w:rsidRPr="006D734B">
        <w:t>• Change/Remainder (</w:t>
      </w:r>
      <w:r w:rsidR="008A4ABC" w:rsidRPr="006D734B">
        <w:t>8</w:t>
      </w:r>
      <w:r w:rsidRPr="006D734B">
        <w:t xml:space="preserve"> bytes) 0000000000... 9999999999 (&gt;0 change, &lt;0 remainder to pay)</w:t>
      </w:r>
    </w:p>
    <w:p w:rsidR="00546B8A" w:rsidRPr="006D734B" w:rsidRDefault="00546B8A" w:rsidP="00546B8A">
      <w:pPr>
        <w:pStyle w:val="Nessunaspaziatura"/>
      </w:pPr>
      <w:r w:rsidRPr="006D734B">
        <w:t>• Session number (2 bytes)</w:t>
      </w:r>
    </w:p>
    <w:p w:rsidR="00546B8A" w:rsidRPr="006D734B" w:rsidRDefault="00546B8A" w:rsidP="00546B8A">
      <w:pPr>
        <w:pStyle w:val="Nessunaspaziatura"/>
      </w:pPr>
      <w:r w:rsidRPr="006D734B">
        <w:t>• Check number (2 bytes)</w:t>
      </w:r>
    </w:p>
    <w:p w:rsidR="00546B8A" w:rsidRPr="006D734B" w:rsidRDefault="00546B8A" w:rsidP="00546B8A">
      <w:pPr>
        <w:pStyle w:val="Nessunaspaziatura"/>
      </w:pPr>
      <w:r w:rsidRPr="006D734B">
        <w:t>• Document number</w:t>
      </w:r>
      <w:r w:rsidR="00696899" w:rsidRPr="006D734B">
        <w:t xml:space="preserve">(0=ticket not closed) </w:t>
      </w:r>
      <w:r w:rsidRPr="006D734B">
        <w:t>(4 bytes)</w:t>
      </w:r>
    </w:p>
    <w:p w:rsidR="00546B8A" w:rsidRPr="006D734B" w:rsidRDefault="00546B8A" w:rsidP="00546B8A">
      <w:pPr>
        <w:pStyle w:val="Nessunaspaziatura"/>
      </w:pPr>
      <w:r w:rsidRPr="006D734B">
        <w:t>• Document fiscal sign</w:t>
      </w:r>
      <w:r w:rsidR="00696899" w:rsidRPr="006D734B">
        <w:t>(0=ticket not closed)</w:t>
      </w:r>
      <w:r w:rsidRPr="006D734B">
        <w:t>(4 bytes)</w:t>
      </w:r>
    </w:p>
    <w:p w:rsidR="00546B8A" w:rsidRDefault="00546B8A" w:rsidP="00546B8A">
      <w:pPr>
        <w:pStyle w:val="Nessunaspaziatura"/>
      </w:pPr>
      <w:r w:rsidRPr="006D734B">
        <w:t>• Cashier name (</w:t>
      </w:r>
      <w:r w:rsidR="003D3F6C" w:rsidRPr="006D734B">
        <w:t>LENGTH_PREFIXED_TEXT</w:t>
      </w:r>
      <w:r w:rsidR="002B2394" w:rsidRPr="006D734B">
        <w:t xml:space="preserve">  </w:t>
      </w:r>
      <w:r w:rsidR="00485869" w:rsidRPr="006D734B">
        <w:t xml:space="preserve">of </w:t>
      </w:r>
      <w:r w:rsidR="00F63AD8" w:rsidRPr="006D734B">
        <w:t>0</w:t>
      </w:r>
      <w:r w:rsidR="00485869" w:rsidRPr="006D734B">
        <w:t xml:space="preserve"> to </w:t>
      </w:r>
      <w:r w:rsidRPr="006D734B">
        <w:t>64 bytes)</w:t>
      </w:r>
    </w:p>
    <w:p w:rsidR="001E33F6" w:rsidRPr="00681D40" w:rsidRDefault="001E33F6" w:rsidP="001E33F6">
      <w:pPr>
        <w:pStyle w:val="Titolo2"/>
      </w:pPr>
      <w:bookmarkStart w:id="685" w:name="_Toc510106588"/>
      <w:r>
        <w:t>8FH: VOID OF LAST ITEM</w:t>
      </w:r>
      <w:bookmarkEnd w:id="68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1E33F6" w:rsidTr="00862761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1E33F6" w:rsidRDefault="001E33F6" w:rsidP="00862761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1E33F6" w:rsidRDefault="001E33F6" w:rsidP="00862761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1E33F6" w:rsidRDefault="001E33F6" w:rsidP="00862761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1E33F6" w:rsidRDefault="001E33F6" w:rsidP="00862761">
            <w:pPr>
              <w:pStyle w:val="Nessunaspaziatura"/>
            </w:pPr>
            <w:r>
              <w:t>1.1</w:t>
            </w:r>
          </w:p>
        </w:tc>
      </w:tr>
      <w:tr w:rsidR="001E33F6" w:rsidTr="00862761">
        <w:tc>
          <w:tcPr>
            <w:tcW w:w="1951" w:type="dxa"/>
            <w:shd w:val="pct25" w:color="auto" w:fill="auto"/>
          </w:tcPr>
          <w:p w:rsidR="001E33F6" w:rsidRDefault="001E33F6" w:rsidP="00862761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1E33F6" w:rsidRDefault="001E33F6" w:rsidP="00862761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1E33F6" w:rsidRDefault="001E33F6" w:rsidP="00862761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1E33F6" w:rsidRDefault="001E33F6" w:rsidP="00862761">
            <w:pPr>
              <w:pStyle w:val="Nessunaspaziatura"/>
            </w:pPr>
            <w:r>
              <w:t>N/A</w:t>
            </w:r>
          </w:p>
        </w:tc>
      </w:tr>
      <w:tr w:rsidR="001E33F6" w:rsidTr="00862761">
        <w:tc>
          <w:tcPr>
            <w:tcW w:w="1951" w:type="dxa"/>
            <w:shd w:val="pct25" w:color="auto" w:fill="auto"/>
          </w:tcPr>
          <w:p w:rsidR="001E33F6" w:rsidRDefault="001E33F6" w:rsidP="00862761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1E33F6" w:rsidRDefault="001E33F6" w:rsidP="00862761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1E33F6" w:rsidRDefault="001E33F6" w:rsidP="00862761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1E33F6" w:rsidRDefault="001E33F6" w:rsidP="00862761">
            <w:pPr>
              <w:pStyle w:val="Nessunaspaziatura"/>
            </w:pPr>
            <w:r>
              <w:t>X</w:t>
            </w:r>
          </w:p>
        </w:tc>
      </w:tr>
      <w:tr w:rsidR="001E33F6" w:rsidTr="00862761">
        <w:tc>
          <w:tcPr>
            <w:tcW w:w="1951" w:type="dxa"/>
            <w:shd w:val="pct25" w:color="auto" w:fill="auto"/>
          </w:tcPr>
          <w:p w:rsidR="001E33F6" w:rsidRDefault="001E33F6" w:rsidP="00862761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1E33F6" w:rsidRDefault="001E33F6" w:rsidP="00862761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1E33F6" w:rsidRDefault="001E33F6" w:rsidP="00862761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1E33F6" w:rsidRDefault="001E33F6" w:rsidP="00862761">
            <w:pPr>
              <w:pStyle w:val="Nessunaspaziatura"/>
            </w:pPr>
            <w:r>
              <w:t>X</w:t>
            </w:r>
          </w:p>
        </w:tc>
      </w:tr>
    </w:tbl>
    <w:p w:rsidR="001E33F6" w:rsidRPr="00681D40" w:rsidRDefault="001E33F6" w:rsidP="001E33F6">
      <w:pPr>
        <w:pStyle w:val="Nessunaspaziatura"/>
      </w:pPr>
      <w:r w:rsidRPr="00681D40">
        <w:t>Command: 8</w:t>
      </w:r>
      <w:r>
        <w:t>F</w:t>
      </w:r>
      <w:r w:rsidRPr="00681D40">
        <w:t xml:space="preserve">H. Message length: </w:t>
      </w:r>
      <w:r>
        <w:t>5</w:t>
      </w:r>
      <w:r w:rsidRPr="00681D40">
        <w:t xml:space="preserve"> bytes.</w:t>
      </w:r>
    </w:p>
    <w:p w:rsidR="001E33F6" w:rsidRDefault="001E33F6" w:rsidP="001E33F6">
      <w:pPr>
        <w:pStyle w:val="Nessunaspaziatura"/>
      </w:pPr>
      <w:r w:rsidRPr="00681D40">
        <w:t>• Operator Password (4 bytes)</w:t>
      </w:r>
    </w:p>
    <w:p w:rsidR="001E33F6" w:rsidRPr="00681D40" w:rsidRDefault="001E33F6" w:rsidP="001E33F6">
      <w:pPr>
        <w:pStyle w:val="Nessunaspaziatura"/>
      </w:pPr>
      <w:r w:rsidRPr="00681D40">
        <w:t>Answer: 8</w:t>
      </w:r>
      <w:r>
        <w:t>F</w:t>
      </w:r>
      <w:r w:rsidRPr="00681D40">
        <w:t xml:space="preserve">H. Message length: </w:t>
      </w:r>
      <w:r>
        <w:t>16</w:t>
      </w:r>
      <w:r w:rsidRPr="00681D40">
        <w:t xml:space="preserve"> bytes.</w:t>
      </w:r>
    </w:p>
    <w:p w:rsidR="001E33F6" w:rsidRPr="00681D40" w:rsidRDefault="001E33F6" w:rsidP="001E33F6">
      <w:pPr>
        <w:pStyle w:val="Nessunaspaziatura"/>
      </w:pPr>
      <w:r w:rsidRPr="00681D40">
        <w:t>• Error code (2 bytes)</w:t>
      </w:r>
    </w:p>
    <w:p w:rsidR="001E33F6" w:rsidRPr="00681D40" w:rsidRDefault="001E33F6" w:rsidP="001E33F6">
      <w:pPr>
        <w:pStyle w:val="Nessunaspaziatura"/>
      </w:pPr>
      <w:r w:rsidRPr="00681D40">
        <w:t>• Serial number of the operator (1 byte) 1 ... 99</w:t>
      </w:r>
    </w:p>
    <w:p w:rsidR="00EC174A" w:rsidRPr="00681D40" w:rsidRDefault="00EC174A" w:rsidP="00EC174A">
      <w:pPr>
        <w:pStyle w:val="Titolo2"/>
      </w:pPr>
      <w:bookmarkStart w:id="686" w:name="_Toc510106589"/>
      <w:r>
        <w:t>90H: DISCOUNT</w:t>
      </w:r>
      <w:r w:rsidR="00D85EDD">
        <w:t>/ADD-ON</w:t>
      </w:r>
      <w:r>
        <w:t xml:space="preserve"> ON</w:t>
      </w:r>
      <w:r w:rsidRPr="00681D40">
        <w:t xml:space="preserve"> subtotal</w:t>
      </w:r>
      <w:bookmarkEnd w:id="68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C174A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C174A" w:rsidRDefault="00EC174A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C174A" w:rsidRDefault="00EC174A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EC174A" w:rsidRDefault="00EC174A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EC174A" w:rsidRDefault="00EC174A" w:rsidP="006130C7">
            <w:pPr>
              <w:pStyle w:val="Nessunaspaziatura"/>
            </w:pPr>
            <w:r>
              <w:t>1.1</w:t>
            </w:r>
          </w:p>
        </w:tc>
      </w:tr>
      <w:tr w:rsidR="00EC174A" w:rsidTr="006130C7">
        <w:tc>
          <w:tcPr>
            <w:tcW w:w="1951" w:type="dxa"/>
            <w:shd w:val="pct25" w:color="auto" w:fill="auto"/>
          </w:tcPr>
          <w:p w:rsidR="00EC174A" w:rsidRDefault="00EC174A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EC174A" w:rsidRDefault="00EC174A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EC174A" w:rsidRDefault="00EC174A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EC174A" w:rsidRDefault="00EC174A" w:rsidP="006130C7">
            <w:pPr>
              <w:pStyle w:val="Nessunaspaziatura"/>
            </w:pPr>
            <w:r>
              <w:t>N/A</w:t>
            </w:r>
          </w:p>
        </w:tc>
      </w:tr>
      <w:tr w:rsidR="00EC174A" w:rsidTr="006130C7">
        <w:tc>
          <w:tcPr>
            <w:tcW w:w="1951" w:type="dxa"/>
            <w:shd w:val="pct25" w:color="auto" w:fill="auto"/>
          </w:tcPr>
          <w:p w:rsidR="00EC174A" w:rsidRDefault="00EC174A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EC174A" w:rsidRDefault="00EC174A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C174A" w:rsidRDefault="00EC174A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C174A" w:rsidRDefault="00EC174A" w:rsidP="006130C7">
            <w:pPr>
              <w:pStyle w:val="Nessunaspaziatura"/>
            </w:pPr>
            <w:r>
              <w:t>X</w:t>
            </w:r>
          </w:p>
        </w:tc>
      </w:tr>
      <w:tr w:rsidR="00EC174A" w:rsidTr="006130C7">
        <w:tc>
          <w:tcPr>
            <w:tcW w:w="1951" w:type="dxa"/>
            <w:shd w:val="pct25" w:color="auto" w:fill="auto"/>
          </w:tcPr>
          <w:p w:rsidR="00EC174A" w:rsidRDefault="00EC174A" w:rsidP="006130C7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EC174A" w:rsidRDefault="00EC174A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C174A" w:rsidRDefault="00EC174A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C174A" w:rsidRDefault="00EC174A" w:rsidP="006130C7">
            <w:pPr>
              <w:pStyle w:val="Nessunaspaziatura"/>
            </w:pPr>
            <w:r>
              <w:t>X</w:t>
            </w:r>
          </w:p>
        </w:tc>
      </w:tr>
    </w:tbl>
    <w:p w:rsidR="00EC174A" w:rsidRPr="00681D40" w:rsidRDefault="00EC174A" w:rsidP="00EC174A">
      <w:pPr>
        <w:pStyle w:val="Nessunaspaziatura"/>
      </w:pPr>
      <w:r>
        <w:t xml:space="preserve">Command: </w:t>
      </w:r>
      <w:r w:rsidRPr="00681D40">
        <w:t>9</w:t>
      </w:r>
      <w:r>
        <w:t>0</w:t>
      </w:r>
      <w:r w:rsidRPr="00681D40">
        <w:t xml:space="preserve">H. Message length: </w:t>
      </w:r>
      <w:r w:rsidR="003D4B21">
        <w:t>43</w:t>
      </w:r>
      <w:r w:rsidRPr="00681D40">
        <w:t xml:space="preserve"> bytes.</w:t>
      </w:r>
    </w:p>
    <w:p w:rsidR="00EC174A" w:rsidRDefault="00EC174A" w:rsidP="00EC174A">
      <w:pPr>
        <w:pStyle w:val="Nessunaspaziatura"/>
      </w:pPr>
      <w:r w:rsidRPr="00681D40">
        <w:t>• Operator Password (4 bytes)</w:t>
      </w:r>
    </w:p>
    <w:p w:rsidR="000D69EB" w:rsidRDefault="00EC174A">
      <w:pPr>
        <w:pStyle w:val="Nessunaspaziatura"/>
      </w:pPr>
      <w:r w:rsidRPr="00681D40">
        <w:t xml:space="preserve">• </w:t>
      </w:r>
      <w:r>
        <w:t>Flag(2</w:t>
      </w:r>
      <w:r w:rsidRPr="00681D40">
        <w:t xml:space="preserve"> bytes)</w:t>
      </w:r>
      <w:r>
        <w:t>:</w:t>
      </w:r>
    </w:p>
    <w:p w:rsidR="00EC174A" w:rsidRPr="006D734B" w:rsidRDefault="00EC174A" w:rsidP="00EC174A">
      <w:pPr>
        <w:pStyle w:val="Nessunaspaziatura"/>
        <w:numPr>
          <w:ilvl w:val="0"/>
          <w:numId w:val="8"/>
        </w:numPr>
      </w:pPr>
      <w:r w:rsidRPr="006D734B">
        <w:t>Bit 0: discount(0)/add-on(1)</w:t>
      </w:r>
    </w:p>
    <w:p w:rsidR="00EC174A" w:rsidRDefault="00EC174A" w:rsidP="00EC174A">
      <w:pPr>
        <w:pStyle w:val="Nessunaspaziatura"/>
        <w:numPr>
          <w:ilvl w:val="0"/>
          <w:numId w:val="8"/>
        </w:numPr>
      </w:pPr>
      <w:r w:rsidRPr="006D734B">
        <w:t>Bit 1: value(0)/%(1)</w:t>
      </w:r>
    </w:p>
    <w:p w:rsidR="00EC174A" w:rsidRDefault="00EC174A" w:rsidP="00EC174A">
      <w:pPr>
        <w:pStyle w:val="Nessunaspaziatura"/>
        <w:numPr>
          <w:ilvl w:val="0"/>
          <w:numId w:val="8"/>
        </w:numPr>
      </w:pPr>
      <w:r>
        <w:t>Bit 2: no print subtotals(0)/print subtotals (1)</w:t>
      </w:r>
    </w:p>
    <w:p w:rsidR="00EC174A" w:rsidRDefault="00EC174A" w:rsidP="00EC174A">
      <w:pPr>
        <w:pStyle w:val="Nessunaspaziatura"/>
      </w:pPr>
      <w:r w:rsidRPr="00681D40">
        <w:t xml:space="preserve">• </w:t>
      </w:r>
      <w:r w:rsidRPr="006D734B">
        <w:t>Discount/Add-on value (8 bytes) 0000000000... 9999999999</w:t>
      </w:r>
    </w:p>
    <w:p w:rsidR="003D4B21" w:rsidRDefault="003D4B21" w:rsidP="003D4B21">
      <w:pPr>
        <w:pStyle w:val="Nessunaspaziatura"/>
      </w:pPr>
      <w:r w:rsidRPr="00681D40">
        <w:t xml:space="preserve">• </w:t>
      </w:r>
      <w:r>
        <w:t>Description</w:t>
      </w:r>
      <w:r w:rsidRPr="006D734B">
        <w:t xml:space="preserve"> (</w:t>
      </w:r>
      <w:r>
        <w:t>2</w:t>
      </w:r>
      <w:r w:rsidRPr="006D734B">
        <w:t>8 bytes)</w:t>
      </w:r>
    </w:p>
    <w:p w:rsidR="00EC174A" w:rsidRPr="00681D40" w:rsidRDefault="00EC174A" w:rsidP="00EC174A">
      <w:pPr>
        <w:pStyle w:val="Nessunaspaziatura"/>
      </w:pPr>
      <w:r w:rsidRPr="00681D40">
        <w:t>Answer: 9</w:t>
      </w:r>
      <w:r>
        <w:t>0</w:t>
      </w:r>
      <w:r w:rsidRPr="00681D40">
        <w:t xml:space="preserve">H. Message length: </w:t>
      </w:r>
      <w:r>
        <w:t>32</w:t>
      </w:r>
      <w:r w:rsidRPr="00681D40">
        <w:t xml:space="preserve"> bytes.</w:t>
      </w:r>
    </w:p>
    <w:p w:rsidR="00EC174A" w:rsidRPr="00681D40" w:rsidRDefault="00EC174A" w:rsidP="00EC174A">
      <w:pPr>
        <w:pStyle w:val="Nessunaspaziatura"/>
      </w:pPr>
      <w:r w:rsidRPr="00681D40">
        <w:t>• Error code (2 bytes)</w:t>
      </w:r>
    </w:p>
    <w:p w:rsidR="00EC174A" w:rsidRPr="00681D40" w:rsidRDefault="00EC174A" w:rsidP="00EC174A">
      <w:pPr>
        <w:pStyle w:val="Nessunaspaziatura"/>
      </w:pPr>
      <w:r w:rsidRPr="00681D40">
        <w:t>• Serial number of the operator (1 byte) 1 ... 99</w:t>
      </w:r>
    </w:p>
    <w:p w:rsidR="00EC174A" w:rsidRPr="0067661B" w:rsidRDefault="00EC174A" w:rsidP="00EC174A">
      <w:pPr>
        <w:pStyle w:val="Nessunaspaziatura"/>
      </w:pPr>
      <w:r w:rsidRPr="0067661B">
        <w:t xml:space="preserve">• </w:t>
      </w:r>
      <w:r w:rsidR="005567D8">
        <w:t>C</w:t>
      </w:r>
      <w:r w:rsidRPr="0067661B">
        <w:t xml:space="preserve">heck Subtotal (8 bytes) 0000000000... 9999999999 </w:t>
      </w:r>
    </w:p>
    <w:p w:rsidR="00EC174A" w:rsidRPr="0067661B" w:rsidRDefault="00EC174A" w:rsidP="00EC174A">
      <w:pPr>
        <w:pStyle w:val="Nessunaspaziatura"/>
      </w:pPr>
      <w:r w:rsidRPr="0067661B">
        <w:t xml:space="preserve">• </w:t>
      </w:r>
      <w:r>
        <w:t>Actual Discounts</w:t>
      </w:r>
      <w:r w:rsidRPr="0067661B">
        <w:t xml:space="preserve"> </w:t>
      </w:r>
      <w:r>
        <w:t>on the ticket</w:t>
      </w:r>
      <w:r w:rsidRPr="0067661B">
        <w:t xml:space="preserve">(8 bytes) 0000000000... 9999999999 </w:t>
      </w:r>
    </w:p>
    <w:p w:rsidR="00EC174A" w:rsidRPr="0067661B" w:rsidRDefault="00EC174A" w:rsidP="00EC174A">
      <w:pPr>
        <w:pStyle w:val="Nessunaspaziatura"/>
      </w:pPr>
      <w:r w:rsidRPr="0067661B">
        <w:t xml:space="preserve">• </w:t>
      </w:r>
      <w:r>
        <w:t>Actual Add-On</w:t>
      </w:r>
      <w:r w:rsidRPr="0067661B">
        <w:t xml:space="preserve"> </w:t>
      </w:r>
      <w:r>
        <w:t>on the ticket</w:t>
      </w:r>
      <w:r w:rsidRPr="0067661B">
        <w:t xml:space="preserve"> (8 bytes) 0000000000... 9999999999 </w:t>
      </w:r>
    </w:p>
    <w:p w:rsidR="00EC174A" w:rsidRDefault="00EC174A" w:rsidP="00EC174A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EC174A" w:rsidRDefault="00EC174A" w:rsidP="00EC174A">
      <w:pPr>
        <w:pStyle w:val="Nessunaspaziatura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140280" w:rsidRPr="00681D40" w:rsidRDefault="00140280" w:rsidP="00140280">
      <w:pPr>
        <w:pStyle w:val="Titolo2"/>
      </w:pPr>
      <w:bookmarkStart w:id="687" w:name="_Toc510106590"/>
      <w:r>
        <w:t>91H: DISCOUNT/ADD-ON ON</w:t>
      </w:r>
      <w:r w:rsidRPr="00681D40">
        <w:t xml:space="preserve"> </w:t>
      </w:r>
      <w:r>
        <w:t>ITEM</w:t>
      </w:r>
      <w:bookmarkEnd w:id="687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140280" w:rsidTr="006611AB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140280" w:rsidRDefault="00140280" w:rsidP="006611AB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140280" w:rsidRDefault="00140280" w:rsidP="006611AB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140280" w:rsidRDefault="00140280" w:rsidP="006611AB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140280" w:rsidRDefault="00140280" w:rsidP="006611AB">
            <w:pPr>
              <w:pStyle w:val="Nessunaspaziatura"/>
            </w:pPr>
            <w:r>
              <w:t>1.1</w:t>
            </w:r>
          </w:p>
        </w:tc>
      </w:tr>
      <w:tr w:rsidR="00140280" w:rsidTr="006611AB">
        <w:tc>
          <w:tcPr>
            <w:tcW w:w="1951" w:type="dxa"/>
            <w:shd w:val="pct25" w:color="auto" w:fill="auto"/>
          </w:tcPr>
          <w:p w:rsidR="00140280" w:rsidRDefault="00140280" w:rsidP="006611AB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140280" w:rsidRDefault="00140280" w:rsidP="006611AB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140280" w:rsidRDefault="00140280" w:rsidP="006611AB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140280" w:rsidRDefault="00140280" w:rsidP="006611AB">
            <w:pPr>
              <w:pStyle w:val="Nessunaspaziatura"/>
            </w:pPr>
            <w:r>
              <w:t>N/A</w:t>
            </w:r>
          </w:p>
        </w:tc>
      </w:tr>
      <w:tr w:rsidR="00140280" w:rsidTr="006611AB">
        <w:tc>
          <w:tcPr>
            <w:tcW w:w="1951" w:type="dxa"/>
            <w:shd w:val="pct25" w:color="auto" w:fill="auto"/>
          </w:tcPr>
          <w:p w:rsidR="00140280" w:rsidRDefault="00140280" w:rsidP="006611AB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140280" w:rsidRDefault="00140280" w:rsidP="006611AB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140280" w:rsidRDefault="00140280" w:rsidP="006611AB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140280" w:rsidRDefault="00140280" w:rsidP="006611AB">
            <w:pPr>
              <w:pStyle w:val="Nessunaspaziatura"/>
            </w:pPr>
            <w:r>
              <w:t>X</w:t>
            </w:r>
          </w:p>
        </w:tc>
      </w:tr>
      <w:tr w:rsidR="00140280" w:rsidTr="006611AB">
        <w:tc>
          <w:tcPr>
            <w:tcW w:w="1951" w:type="dxa"/>
            <w:shd w:val="pct25" w:color="auto" w:fill="auto"/>
          </w:tcPr>
          <w:p w:rsidR="00140280" w:rsidRDefault="00140280" w:rsidP="006611AB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140280" w:rsidRDefault="00140280" w:rsidP="006611AB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140280" w:rsidRDefault="00140280" w:rsidP="006611AB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140280" w:rsidRDefault="00140280" w:rsidP="006611AB">
            <w:pPr>
              <w:pStyle w:val="Nessunaspaziatura"/>
            </w:pPr>
            <w:r>
              <w:t>X</w:t>
            </w:r>
          </w:p>
        </w:tc>
      </w:tr>
    </w:tbl>
    <w:p w:rsidR="00140280" w:rsidRPr="00681D40" w:rsidRDefault="00140280" w:rsidP="00140280">
      <w:pPr>
        <w:pStyle w:val="Nessunaspaziatura"/>
      </w:pPr>
      <w:r>
        <w:t xml:space="preserve">Command: </w:t>
      </w:r>
      <w:r w:rsidRPr="00681D40">
        <w:t>9</w:t>
      </w:r>
      <w:r>
        <w:t>1</w:t>
      </w:r>
      <w:r w:rsidRPr="00681D40">
        <w:t xml:space="preserve">H. Message length: </w:t>
      </w:r>
      <w:r>
        <w:t>43</w:t>
      </w:r>
      <w:r w:rsidRPr="00681D40">
        <w:t xml:space="preserve"> bytes.</w:t>
      </w:r>
    </w:p>
    <w:p w:rsidR="00140280" w:rsidRDefault="00140280" w:rsidP="00140280">
      <w:pPr>
        <w:pStyle w:val="Nessunaspaziatura"/>
      </w:pPr>
      <w:r w:rsidRPr="00681D40">
        <w:t>• Operator Password (4 bytes)</w:t>
      </w:r>
    </w:p>
    <w:p w:rsidR="00140280" w:rsidRDefault="00140280" w:rsidP="00140280">
      <w:pPr>
        <w:pStyle w:val="Nessunaspaziatura"/>
      </w:pPr>
      <w:r w:rsidRPr="00681D40">
        <w:t xml:space="preserve">• </w:t>
      </w:r>
      <w:r>
        <w:t>Flag(2</w:t>
      </w:r>
      <w:r w:rsidRPr="00681D40">
        <w:t xml:space="preserve"> bytes)</w:t>
      </w:r>
      <w:r>
        <w:t>:</w:t>
      </w:r>
    </w:p>
    <w:p w:rsidR="00140280" w:rsidRPr="006D734B" w:rsidRDefault="00140280" w:rsidP="00140280">
      <w:pPr>
        <w:pStyle w:val="Nessunaspaziatura"/>
        <w:numPr>
          <w:ilvl w:val="0"/>
          <w:numId w:val="8"/>
        </w:numPr>
      </w:pPr>
      <w:r w:rsidRPr="006D734B">
        <w:t>Bit 0: discount(0)/add-on(1)</w:t>
      </w:r>
    </w:p>
    <w:p w:rsidR="00140280" w:rsidRDefault="00140280" w:rsidP="00140280">
      <w:pPr>
        <w:pStyle w:val="Nessunaspaziatura"/>
        <w:numPr>
          <w:ilvl w:val="0"/>
          <w:numId w:val="8"/>
        </w:numPr>
      </w:pPr>
      <w:r w:rsidRPr="006D734B">
        <w:t>Bit 1: value(0)/%(1)</w:t>
      </w:r>
    </w:p>
    <w:p w:rsidR="00140280" w:rsidRDefault="00140280" w:rsidP="00140280">
      <w:pPr>
        <w:pStyle w:val="Nessunaspaziatura"/>
        <w:numPr>
          <w:ilvl w:val="0"/>
          <w:numId w:val="8"/>
        </w:numPr>
      </w:pPr>
      <w:r>
        <w:t>Bit 2: no print subtotals(0)/print subtotals (1)</w:t>
      </w:r>
    </w:p>
    <w:p w:rsidR="00140280" w:rsidRDefault="00140280" w:rsidP="00140280">
      <w:pPr>
        <w:pStyle w:val="Nessunaspaziatura"/>
      </w:pPr>
      <w:r w:rsidRPr="00681D40">
        <w:t xml:space="preserve">• </w:t>
      </w:r>
      <w:r w:rsidRPr="006D734B">
        <w:t>Discount/Add-on value (8 bytes) 0000000000... 9999999999</w:t>
      </w:r>
    </w:p>
    <w:p w:rsidR="00140280" w:rsidRDefault="00140280" w:rsidP="00140280">
      <w:pPr>
        <w:pStyle w:val="Nessunaspaziatura"/>
      </w:pPr>
      <w:r w:rsidRPr="00681D40">
        <w:t xml:space="preserve">• </w:t>
      </w:r>
      <w:r>
        <w:t>Description</w:t>
      </w:r>
      <w:r w:rsidRPr="006D734B">
        <w:t xml:space="preserve"> (</w:t>
      </w:r>
      <w:r>
        <w:t>2</w:t>
      </w:r>
      <w:r w:rsidRPr="006D734B">
        <w:t>8 bytes)</w:t>
      </w:r>
    </w:p>
    <w:p w:rsidR="00140280" w:rsidRPr="00681D40" w:rsidRDefault="00140280" w:rsidP="00140280">
      <w:pPr>
        <w:pStyle w:val="Nessunaspaziatura"/>
      </w:pPr>
      <w:r w:rsidRPr="00681D40">
        <w:t>Answer: 9</w:t>
      </w:r>
      <w:r>
        <w:t>1</w:t>
      </w:r>
      <w:r w:rsidRPr="00681D40">
        <w:t xml:space="preserve">H. Message length: </w:t>
      </w:r>
      <w:r>
        <w:t>32</w:t>
      </w:r>
      <w:r w:rsidRPr="00681D40">
        <w:t xml:space="preserve"> bytes.</w:t>
      </w:r>
    </w:p>
    <w:p w:rsidR="00140280" w:rsidRPr="00681D40" w:rsidRDefault="00140280" w:rsidP="00140280">
      <w:pPr>
        <w:pStyle w:val="Nessunaspaziatura"/>
      </w:pPr>
      <w:r w:rsidRPr="00681D40">
        <w:t>• Error code (2 bytes)</w:t>
      </w:r>
    </w:p>
    <w:p w:rsidR="00140280" w:rsidRPr="00681D40" w:rsidRDefault="00140280" w:rsidP="00140280">
      <w:pPr>
        <w:pStyle w:val="Nessunaspaziatura"/>
      </w:pPr>
      <w:r w:rsidRPr="00681D40">
        <w:t>• Serial number of the operator (1 byte) 1 ... 99</w:t>
      </w:r>
    </w:p>
    <w:p w:rsidR="00140280" w:rsidRPr="0067661B" w:rsidRDefault="00140280" w:rsidP="00140280">
      <w:pPr>
        <w:pStyle w:val="Nessunaspaziatura"/>
      </w:pPr>
      <w:r w:rsidRPr="0067661B">
        <w:t xml:space="preserve">• </w:t>
      </w:r>
      <w:r>
        <w:t>C</w:t>
      </w:r>
      <w:r w:rsidRPr="0067661B">
        <w:t xml:space="preserve">heck Subtotal (8 bytes) 0000000000... 9999999999 </w:t>
      </w:r>
    </w:p>
    <w:p w:rsidR="00140280" w:rsidRPr="0067661B" w:rsidRDefault="00140280" w:rsidP="00140280">
      <w:pPr>
        <w:pStyle w:val="Nessunaspaziatura"/>
      </w:pPr>
      <w:r w:rsidRPr="0067661B">
        <w:t xml:space="preserve">• </w:t>
      </w:r>
      <w:r>
        <w:t>Actual Discounts</w:t>
      </w:r>
      <w:r w:rsidRPr="0067661B">
        <w:t xml:space="preserve"> </w:t>
      </w:r>
      <w:r>
        <w:t>on the ticket</w:t>
      </w:r>
      <w:r w:rsidRPr="0067661B">
        <w:t xml:space="preserve">(8 bytes) 0000000000... 9999999999 </w:t>
      </w:r>
    </w:p>
    <w:p w:rsidR="00140280" w:rsidRPr="0067661B" w:rsidRDefault="00140280" w:rsidP="00140280">
      <w:pPr>
        <w:pStyle w:val="Nessunaspaziatura"/>
      </w:pPr>
      <w:r w:rsidRPr="0067661B">
        <w:t xml:space="preserve">• </w:t>
      </w:r>
      <w:r>
        <w:t>Actual Add-On</w:t>
      </w:r>
      <w:r w:rsidRPr="0067661B">
        <w:t xml:space="preserve"> </w:t>
      </w:r>
      <w:r>
        <w:t>on the ticket</w:t>
      </w:r>
      <w:r w:rsidRPr="0067661B">
        <w:t xml:space="preserve"> (8 bytes) 0000000000... 9999999999 </w:t>
      </w:r>
    </w:p>
    <w:p w:rsidR="00140280" w:rsidRDefault="00140280" w:rsidP="00140280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140280" w:rsidRDefault="00140280" w:rsidP="00140280">
      <w:pPr>
        <w:pStyle w:val="Nessunaspaziatura"/>
      </w:pPr>
      <w:r w:rsidRPr="001666B1">
        <w:t xml:space="preserve">• </w:t>
      </w:r>
      <w:r>
        <w:t>Check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140280" w:rsidRDefault="00140280" w:rsidP="00EC174A">
      <w:pPr>
        <w:pStyle w:val="Nessunaspaziatura"/>
      </w:pPr>
    </w:p>
    <w:p w:rsidR="00D74C7B" w:rsidRDefault="00D74C7B" w:rsidP="00D74C7B">
      <w:pPr>
        <w:pStyle w:val="Titolo2"/>
      </w:pPr>
      <w:bookmarkStart w:id="688" w:name="_Toc510106591"/>
      <w:r>
        <w:t xml:space="preserve">C0H: </w:t>
      </w:r>
      <w:r w:rsidR="005C5730">
        <w:t xml:space="preserve">FM - </w:t>
      </w:r>
      <w:r w:rsidR="00BB49B4">
        <w:t>SESSION COUNTERS REQUEST</w:t>
      </w:r>
      <w:r>
        <w:t>(fm command 36h)</w:t>
      </w:r>
      <w:bookmarkEnd w:id="68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FE2C22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D74C7B" w:rsidRDefault="00D74C7B" w:rsidP="00D74C7B">
      <w:pPr>
        <w:pStyle w:val="Nessunaspaziatura"/>
      </w:pPr>
      <w:r>
        <w:t xml:space="preserve">Command: C0H. Message length: </w:t>
      </w:r>
      <w:r w:rsidR="006A6810">
        <w:t>6</w:t>
      </w:r>
      <w:r>
        <w:t xml:space="preserve"> bytes.</w:t>
      </w:r>
    </w:p>
    <w:p w:rsidR="00D74C7B" w:rsidRDefault="00D74C7B" w:rsidP="00D74C7B">
      <w:pPr>
        <w:pStyle w:val="Nessunaspaziatura"/>
      </w:pPr>
      <w:r>
        <w:t>• Operator Password (4 bytes)</w:t>
      </w:r>
    </w:p>
    <w:p w:rsidR="00D74C7B" w:rsidRDefault="00D74C7B" w:rsidP="00D74C7B">
      <w:pPr>
        <w:pStyle w:val="Nessunaspaziatura"/>
      </w:pPr>
      <w:r>
        <w:t xml:space="preserve">• Counters Type (1 byte) </w:t>
      </w:r>
    </w:p>
    <w:p w:rsidR="00D74C7B" w:rsidRPr="006D734B" w:rsidRDefault="00D74C7B" w:rsidP="00D74C7B">
      <w:pPr>
        <w:pStyle w:val="Nessunaspaziatura"/>
        <w:numPr>
          <w:ilvl w:val="0"/>
          <w:numId w:val="8"/>
        </w:numPr>
      </w:pPr>
      <w:r w:rsidRPr="006D734B">
        <w:t>0=current session</w:t>
      </w:r>
      <w:r w:rsidR="00705ECC" w:rsidRPr="006D734B">
        <w:t>(#1194)</w:t>
      </w:r>
    </w:p>
    <w:p w:rsidR="00D74C7B" w:rsidRPr="006D734B" w:rsidRDefault="00D74C7B" w:rsidP="00D74C7B">
      <w:pPr>
        <w:pStyle w:val="Nessunaspaziatura"/>
        <w:numPr>
          <w:ilvl w:val="0"/>
          <w:numId w:val="8"/>
        </w:numPr>
      </w:pPr>
      <w:r w:rsidRPr="006D734B">
        <w:t>1=fn counter</w:t>
      </w:r>
      <w:r w:rsidR="00705ECC" w:rsidRPr="006D734B">
        <w:t>(#1157)</w:t>
      </w:r>
    </w:p>
    <w:p w:rsidR="00D74C7B" w:rsidRPr="006D734B" w:rsidRDefault="00D74C7B" w:rsidP="00D74C7B">
      <w:pPr>
        <w:pStyle w:val="Nessunaspaziatura"/>
      </w:pPr>
      <w:r w:rsidRPr="006D734B">
        <w:t xml:space="preserve">Answer: C0H. Message Length: </w:t>
      </w:r>
      <w:r w:rsidR="006A6810" w:rsidRPr="006D734B">
        <w:t>358</w:t>
      </w:r>
      <w:r w:rsidRPr="006D734B">
        <w:t xml:space="preserve"> bytes.</w:t>
      </w:r>
    </w:p>
    <w:p w:rsidR="00D74C7B" w:rsidRPr="006D734B" w:rsidRDefault="00D74C7B" w:rsidP="00D74C7B">
      <w:pPr>
        <w:pStyle w:val="Nessunaspaziatura"/>
      </w:pPr>
      <w:r w:rsidRPr="006D734B">
        <w:t>• Error code (2 bytes)</w:t>
      </w:r>
    </w:p>
    <w:p w:rsidR="00D74C7B" w:rsidRPr="006D734B" w:rsidRDefault="00D74C7B" w:rsidP="00D74C7B">
      <w:pPr>
        <w:pStyle w:val="Nessunaspaziatura"/>
      </w:pPr>
      <w:r w:rsidRPr="006D734B">
        <w:t>• Serial number of the operator (1 byte) 1 ... 99</w:t>
      </w:r>
    </w:p>
    <w:p w:rsidR="00D74C7B" w:rsidRPr="006D734B" w:rsidRDefault="00D74C7B" w:rsidP="00D74C7B">
      <w:pPr>
        <w:pStyle w:val="Nessunaspaziatura"/>
      </w:pPr>
      <w:r w:rsidRPr="006D734B">
        <w:t>• Answer from FM: Session number(2 bytes)</w:t>
      </w:r>
    </w:p>
    <w:p w:rsidR="00D74C7B" w:rsidRPr="006D734B" w:rsidRDefault="00D74C7B" w:rsidP="00D74C7B">
      <w:pPr>
        <w:pStyle w:val="Nessunaspaziatura"/>
      </w:pPr>
      <w:r w:rsidRPr="006D734B">
        <w:t>• Answer from FM: Operations quantity</w:t>
      </w:r>
      <w:r w:rsidR="00705ECC" w:rsidRPr="006D734B">
        <w:t>(#CT.#1134)</w:t>
      </w:r>
      <w:r w:rsidRPr="006D734B">
        <w:t>(4 bytes)</w:t>
      </w:r>
    </w:p>
    <w:p w:rsidR="00D74C7B" w:rsidRPr="006D734B" w:rsidRDefault="00D74C7B" w:rsidP="00D74C7B">
      <w:pPr>
        <w:pStyle w:val="Nessunaspaziatura"/>
      </w:pPr>
      <w:r w:rsidRPr="006D734B">
        <w:t xml:space="preserve">• Answer from FM: Operations quantity </w:t>
      </w:r>
      <w:r w:rsidR="00365F70" w:rsidRPr="006D734B">
        <w:t>–</w:t>
      </w:r>
      <w:r w:rsidRPr="006D734B">
        <w:t xml:space="preserve"> Sales</w:t>
      </w:r>
      <w:r w:rsidR="00365F70" w:rsidRPr="006D734B">
        <w:t xml:space="preserve"> and correction sales</w:t>
      </w:r>
      <w:r w:rsidR="00C500B0" w:rsidRPr="006D734B">
        <w:t>(#CT.#1129.#1135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payments - Sales</w:t>
      </w:r>
      <w:r w:rsidR="00365F70" w:rsidRPr="006D734B">
        <w:t xml:space="preserve"> and correction sales </w:t>
      </w:r>
      <w:r w:rsidR="00C500B0" w:rsidRPr="006D734B">
        <w:t>(#CT.#1129.#1201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1</w:t>
      </w:r>
      <w:r w:rsidR="00DE7644" w:rsidRPr="006D734B">
        <w:t>(by cash)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(#CT.#1129.#1136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2</w:t>
      </w:r>
      <w:r w:rsidR="00DE7644" w:rsidRPr="006D734B">
        <w:t>(by electronic)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(#CT.#1129.#1138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3</w:t>
      </w:r>
      <w:r w:rsidR="00DE7644" w:rsidRPr="006D734B">
        <w:t>(in advance)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(#CT.#1129.#1218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4</w:t>
      </w:r>
      <w:r w:rsidR="00DE7644" w:rsidRPr="006D734B">
        <w:t>(for posterior)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(#CT.#1129.#1219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5</w:t>
      </w:r>
      <w:r w:rsidR="00DE7644" w:rsidRPr="006D734B">
        <w:t>(by counter means)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(#CT.#1129.#1220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1</w:t>
      </w:r>
      <w:r w:rsidR="00C81E83" w:rsidRPr="006D734B">
        <w:t>(18%)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(#CT.#1129.#1139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2</w:t>
      </w:r>
      <w:r w:rsidR="00C81E83" w:rsidRPr="006D734B">
        <w:t>(10%)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(#CT.#1129.#1140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3</w:t>
      </w:r>
      <w:r w:rsidR="00C81E83" w:rsidRPr="006D734B">
        <w:t>(0%)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(#CT.#1129.#1143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4</w:t>
      </w:r>
      <w:r w:rsidR="00C81E83" w:rsidRPr="006D734B">
        <w:t>(NO VAT)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(#CT.#1129.#1183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5</w:t>
      </w:r>
      <w:r w:rsidR="00C81E83" w:rsidRPr="006D734B">
        <w:t>(18/118)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(#CT.#1129.#1141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6</w:t>
      </w:r>
      <w:r w:rsidR="00C81E83" w:rsidRPr="006D734B">
        <w:t>(10/110)</w:t>
      </w:r>
      <w:r w:rsidRPr="006D734B">
        <w:t xml:space="preserve"> - Sales</w:t>
      </w:r>
      <w:r w:rsidR="00365F70" w:rsidRPr="006D734B">
        <w:t xml:space="preserve"> and correction sales </w:t>
      </w:r>
      <w:r w:rsidR="00C500B0" w:rsidRPr="006D734B">
        <w:t>(#CT.#1129.#1142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Operations quantity – Return Sales</w:t>
      </w:r>
      <w:r w:rsidR="00365F70" w:rsidRPr="006D734B">
        <w:t xml:space="preserve"> and correction sales </w:t>
      </w:r>
      <w:r w:rsidR="00C500B0" w:rsidRPr="006D734B">
        <w:t>(#CT.#1130.#1135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payments - Return Sales</w:t>
      </w:r>
      <w:r w:rsidR="00365F70" w:rsidRPr="006D734B">
        <w:t xml:space="preserve"> and correction sales </w:t>
      </w:r>
      <w:r w:rsidR="00C500B0" w:rsidRPr="006D734B">
        <w:t>(#CT.#1130.#1201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1</w:t>
      </w:r>
      <w:r w:rsidR="00DE7644" w:rsidRPr="006D734B">
        <w:t>(by cash)</w:t>
      </w:r>
      <w:r w:rsidR="009C0CFD" w:rsidRPr="006D734B">
        <w:t xml:space="preserve"> </w:t>
      </w:r>
      <w:r w:rsidRPr="006D734B">
        <w:t>- Return Sales</w:t>
      </w:r>
      <w:r w:rsidR="00365F70" w:rsidRPr="006D734B">
        <w:t xml:space="preserve"> and correction return sales </w:t>
      </w:r>
      <w:r w:rsidR="00C500B0" w:rsidRPr="006D734B">
        <w:t>(#CT.#1130.#1136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2</w:t>
      </w:r>
      <w:r w:rsidR="00DE7644" w:rsidRPr="006D734B">
        <w:t>(by electronic)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(#CT.#1130.#1138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3</w:t>
      </w:r>
      <w:r w:rsidR="00DE7644" w:rsidRPr="006D734B">
        <w:t>(in advance)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(#CT.#1130.#1218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4</w:t>
      </w:r>
      <w:r w:rsidR="00DE7644" w:rsidRPr="006D734B">
        <w:t>(for posterior)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(#CT.#1130.#1219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5</w:t>
      </w:r>
      <w:r w:rsidR="00DE7644" w:rsidRPr="006D734B">
        <w:t>(by counter means)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(#CT.#1130.#1220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1</w:t>
      </w:r>
      <w:r w:rsidR="00C81E83" w:rsidRPr="006D734B">
        <w:t>(18%)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(#CT.#1130.#1139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2</w:t>
      </w:r>
      <w:r w:rsidR="00C81E83" w:rsidRPr="006D734B">
        <w:t>(10%)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(#CT.#1130.#1140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3</w:t>
      </w:r>
      <w:r w:rsidR="00C81E83" w:rsidRPr="006D734B">
        <w:t>(0%)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(#CT.#1130.#1143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4</w:t>
      </w:r>
      <w:r w:rsidR="00C81E83" w:rsidRPr="006D734B">
        <w:t>(NO VAT)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(#CT.#1130.#1183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5</w:t>
      </w:r>
      <w:r w:rsidR="00C81E83" w:rsidRPr="006D734B">
        <w:t>(18/118)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(#CT.#1130.#1141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6</w:t>
      </w:r>
      <w:r w:rsidR="00C81E83" w:rsidRPr="006D734B">
        <w:t>(10/110)</w:t>
      </w:r>
      <w:r w:rsidRPr="006D734B">
        <w:t xml:space="preserve"> - Return Sales</w:t>
      </w:r>
      <w:r w:rsidR="00365F70" w:rsidRPr="006D734B">
        <w:t xml:space="preserve"> and correction return sales </w:t>
      </w:r>
      <w:r w:rsidR="00C500B0" w:rsidRPr="006D734B">
        <w:t>(#CT.#1130.#1142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Operations quantity - Purchases</w:t>
      </w:r>
      <w:r w:rsidR="00365F70" w:rsidRPr="006D734B">
        <w:t xml:space="preserve"> and correction purchases </w:t>
      </w:r>
      <w:r w:rsidR="00C500B0" w:rsidRPr="006D734B">
        <w:t>(#CT.#1131.#1135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 xml:space="preserve">• Answer from </w:t>
      </w:r>
      <w:r w:rsidR="00C500B0" w:rsidRPr="006D734B">
        <w:t>FM: Sum of payments - Purchases</w:t>
      </w:r>
      <w:r w:rsidR="00365F70" w:rsidRPr="006D734B">
        <w:t xml:space="preserve"> and correction purchases </w:t>
      </w:r>
      <w:r w:rsidR="00C500B0" w:rsidRPr="006D734B">
        <w:t>(#CT.#1131.#1201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1</w:t>
      </w:r>
      <w:r w:rsidR="00DE7644" w:rsidRPr="006D734B">
        <w:t>(by cash)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(#CT.#1131.#1136)</w:t>
      </w:r>
      <w:r w:rsidRPr="006D734B">
        <w:t xml:space="preserve">(6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2</w:t>
      </w:r>
      <w:r w:rsidR="00DE7644" w:rsidRPr="006D734B">
        <w:t>(by electronic)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(#CT.#1131.#1138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3</w:t>
      </w:r>
      <w:r w:rsidR="00DE7644" w:rsidRPr="006D734B">
        <w:t>(in advance)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(#CT.#1131.#1218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4</w:t>
      </w:r>
      <w:r w:rsidR="00DE7644" w:rsidRPr="006D734B">
        <w:t>(for posterior)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(#CT.#1131.#1219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5</w:t>
      </w:r>
      <w:r w:rsidR="00DE7644" w:rsidRPr="006D734B">
        <w:t>(by counter means)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(#CT.#1131.#1220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1</w:t>
      </w:r>
      <w:r w:rsidR="00C81E83" w:rsidRPr="006D734B">
        <w:t>(18%)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(#CT.#1131.#1139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2</w:t>
      </w:r>
      <w:r w:rsidR="00C81E83" w:rsidRPr="006D734B">
        <w:t>(10%)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(#CT.#1131.#1140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3</w:t>
      </w:r>
      <w:r w:rsidR="00C81E83" w:rsidRPr="006D734B">
        <w:t>(0%)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(#CT.#1131.#1143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4</w:t>
      </w:r>
      <w:r w:rsidR="00C81E83" w:rsidRPr="006D734B">
        <w:t>(NO VAT)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(#CT.#1131.#1183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5</w:t>
      </w:r>
      <w:r w:rsidR="00C81E83" w:rsidRPr="006D734B">
        <w:t>(18/118)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(#CT.#1131.#1141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6</w:t>
      </w:r>
      <w:r w:rsidR="00C81E83" w:rsidRPr="006D734B">
        <w:t>(10/110)</w:t>
      </w:r>
      <w:r w:rsidRPr="006D734B">
        <w:t xml:space="preserve"> - Purchases</w:t>
      </w:r>
      <w:r w:rsidR="00365F70" w:rsidRPr="006D734B">
        <w:t xml:space="preserve"> and correction purchases </w:t>
      </w:r>
      <w:r w:rsidR="00C500B0" w:rsidRPr="006D734B">
        <w:t>(#CT.#1131.#1142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Operations quantity – Return Purchases</w:t>
      </w:r>
      <w:r w:rsidR="00365F70" w:rsidRPr="006D734B">
        <w:t xml:space="preserve"> and correction purchases </w:t>
      </w:r>
      <w:r w:rsidR="00C500B0" w:rsidRPr="006D734B">
        <w:t>(#CT.#1132.#1135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payments - Return Purchases</w:t>
      </w:r>
      <w:r w:rsidR="00365F70" w:rsidRPr="006D734B">
        <w:t xml:space="preserve"> and correction purchases </w:t>
      </w:r>
      <w:r w:rsidR="00C500B0" w:rsidRPr="006D734B">
        <w:t>(#CT.#1132.#1201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1</w:t>
      </w:r>
      <w:r w:rsidR="00DE7644" w:rsidRPr="006D734B">
        <w:t>(by cash)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(#CT.#1132.#1136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2</w:t>
      </w:r>
      <w:r w:rsidR="00DE7644" w:rsidRPr="006D734B">
        <w:t>(by electronic)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(#CT.#1132.#1138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3</w:t>
      </w:r>
      <w:r w:rsidR="00DE7644" w:rsidRPr="006D734B">
        <w:t>(in advance)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(#CT.#1132.#1218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4</w:t>
      </w:r>
      <w:r w:rsidR="00DE7644" w:rsidRPr="006D734B">
        <w:t>(for posterior)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(#CT.#1132.#1219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payment #</w:t>
      </w:r>
      <w:r w:rsidR="009C0CFD" w:rsidRPr="006D734B">
        <w:t>5</w:t>
      </w:r>
      <w:r w:rsidR="00DE7644" w:rsidRPr="006D734B">
        <w:t>(by counter means)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(#CT.#1132.#1220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1</w:t>
      </w:r>
      <w:r w:rsidR="00C81E83" w:rsidRPr="006D734B">
        <w:t>(18%)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(#CT.#1132.#1139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2</w:t>
      </w:r>
      <w:r w:rsidR="00C81E83" w:rsidRPr="006D734B">
        <w:t>(10%)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(#CT.#1132.#1140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3</w:t>
      </w:r>
      <w:r w:rsidR="00C81E83" w:rsidRPr="006D734B">
        <w:t>(0%)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(#CT.#1132.#1143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4</w:t>
      </w:r>
      <w:r w:rsidR="00C81E83" w:rsidRPr="006D734B">
        <w:t>(NO VAT)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(#CT.#1132.#11</w:t>
      </w:r>
      <w:r w:rsidR="00C81E83" w:rsidRPr="006D734B">
        <w:t>83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5</w:t>
      </w:r>
      <w:r w:rsidR="00C81E83" w:rsidRPr="006D734B">
        <w:t>(18/118)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(#CT.#1132.#114</w:t>
      </w:r>
      <w:r w:rsidR="00C81E83" w:rsidRPr="006D734B">
        <w:t>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74C7B" w:rsidRPr="006D734B" w:rsidRDefault="00D74C7B" w:rsidP="00D74C7B">
      <w:pPr>
        <w:pStyle w:val="Nessunaspaziatura"/>
      </w:pPr>
      <w:r w:rsidRPr="006D734B">
        <w:t>• Answer from FM: Sum of VAT rate #</w:t>
      </w:r>
      <w:r w:rsidR="009C0CFD" w:rsidRPr="006D734B">
        <w:t>6</w:t>
      </w:r>
      <w:r w:rsidR="00C81E83" w:rsidRPr="006D734B">
        <w:t>(10/110)</w:t>
      </w:r>
      <w:r w:rsidRPr="006D734B">
        <w:t xml:space="preserve"> - Return Purchases</w:t>
      </w:r>
      <w:r w:rsidR="00365F70" w:rsidRPr="006D734B">
        <w:t xml:space="preserve"> and correction return purchases </w:t>
      </w:r>
      <w:r w:rsidR="00C500B0" w:rsidRPr="006D734B">
        <w:t>(#CT.#1132.#1</w:t>
      </w:r>
      <w:r w:rsidR="00C81E83" w:rsidRPr="006D734B">
        <w:t>142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Quantity of Correction Checks</w:t>
      </w:r>
      <w:r w:rsidR="00C500B0" w:rsidRPr="006D734B">
        <w:t>(#CT.#1133</w:t>
      </w:r>
      <w:r w:rsidR="00286E6A" w:rsidRPr="006D734B">
        <w:t>.#1</w:t>
      </w:r>
      <w:r w:rsidR="0091266F" w:rsidRPr="006D734B">
        <w:t>144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Quantity of Correction Checks - Sales</w:t>
      </w:r>
      <w:r w:rsidR="00C500B0" w:rsidRPr="006D734B">
        <w:t>(#CT.#1133</w:t>
      </w:r>
      <w:r w:rsidR="0091266F" w:rsidRPr="006D734B">
        <w:t>.#1145.#1135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Total of Correction Checks - Sales</w:t>
      </w:r>
      <w:r w:rsidR="00C500B0" w:rsidRPr="006D734B">
        <w:t>(#CT.#1133</w:t>
      </w:r>
      <w:r w:rsidR="0091266F" w:rsidRPr="006D734B">
        <w:t>.#1145.#1201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Quantity of Correction Checks – Return Sales</w:t>
      </w:r>
      <w:r w:rsidR="00C500B0" w:rsidRPr="006D734B">
        <w:t>(#CT.#1133</w:t>
      </w:r>
      <w:r w:rsidR="0091266F" w:rsidRPr="006D734B">
        <w:t>.#1232.#1135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Total of Correction Checks - Return Sales</w:t>
      </w:r>
      <w:r w:rsidR="00C500B0" w:rsidRPr="006D734B">
        <w:t>(#CT.#1133</w:t>
      </w:r>
      <w:r w:rsidR="0091266F" w:rsidRPr="006D734B">
        <w:t>.#1232.#1201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Quantity of Correction Checks - Purchases</w:t>
      </w:r>
      <w:r w:rsidR="00C500B0" w:rsidRPr="006D734B">
        <w:t>(#CT.#1133</w:t>
      </w:r>
      <w:r w:rsidR="0091266F" w:rsidRPr="006D734B">
        <w:t>.#1146.#1135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Total of Correction Checks - Purchases</w:t>
      </w:r>
      <w:r w:rsidR="00C500B0" w:rsidRPr="006D734B">
        <w:t>(#CT.#1133</w:t>
      </w:r>
      <w:r w:rsidR="0091266F" w:rsidRPr="006D734B">
        <w:t>.#1146.#1201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6A6810" w:rsidRPr="006D734B" w:rsidRDefault="006A6810" w:rsidP="006A6810">
      <w:pPr>
        <w:pStyle w:val="Nessunaspaziatura"/>
      </w:pPr>
      <w:r w:rsidRPr="006D734B">
        <w:t>• Answer from FM: Quantity of Correction Checks – Return Purchases</w:t>
      </w:r>
      <w:r w:rsidR="00C500B0" w:rsidRPr="006D734B">
        <w:t>(#CT.#1133</w:t>
      </w:r>
      <w:r w:rsidR="0091266F" w:rsidRPr="006D734B">
        <w:t>.#1233.#1135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6A6810" w:rsidRPr="006D734B" w:rsidRDefault="006A6810" w:rsidP="00D74C7B">
      <w:pPr>
        <w:pStyle w:val="Nessunaspaziatura"/>
      </w:pPr>
      <w:r w:rsidRPr="006D734B">
        <w:t>• Answer from FM: Total of Correction Checks - Return Purchases</w:t>
      </w:r>
      <w:r w:rsidR="00C500B0" w:rsidRPr="006D734B">
        <w:t>(#CT.#1133</w:t>
      </w:r>
      <w:r w:rsidR="0091266F" w:rsidRPr="006D734B">
        <w:t>.#1233.#1201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0565C3" w:rsidRDefault="000565C3" w:rsidP="000565C3">
      <w:pPr>
        <w:pStyle w:val="Titolo2"/>
      </w:pPr>
      <w:bookmarkStart w:id="689" w:name="_Toc510106592"/>
      <w:r>
        <w:t xml:space="preserve">C1H: </w:t>
      </w:r>
      <w:r w:rsidR="005C5730">
        <w:t xml:space="preserve">FM - </w:t>
      </w:r>
      <w:r w:rsidR="00BB49B4">
        <w:t>OPERATIONS COUNTERS REQUEST</w:t>
      </w:r>
      <w:r>
        <w:t>(fm command 3</w:t>
      </w:r>
      <w:r w:rsidR="00BB49B4">
        <w:t>7</w:t>
      </w:r>
      <w:r>
        <w:t>h)</w:t>
      </w:r>
      <w:bookmarkEnd w:id="68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0565C3" w:rsidRDefault="000565C3" w:rsidP="000565C3">
      <w:pPr>
        <w:pStyle w:val="Nessunaspaziatura"/>
      </w:pPr>
      <w:r>
        <w:t>Command: C1H. Message length: 6 bytes.</w:t>
      </w:r>
    </w:p>
    <w:p w:rsidR="000565C3" w:rsidRDefault="000565C3" w:rsidP="000565C3">
      <w:pPr>
        <w:pStyle w:val="Nessunaspaziatura"/>
      </w:pPr>
      <w:r>
        <w:t>• Operator Password (4 bytes)</w:t>
      </w:r>
    </w:p>
    <w:p w:rsidR="000565C3" w:rsidRPr="006D734B" w:rsidRDefault="000565C3" w:rsidP="000565C3">
      <w:pPr>
        <w:pStyle w:val="Nessunaspaziatura"/>
      </w:pPr>
      <w:r w:rsidRPr="006D734B">
        <w:t xml:space="preserve">• Counters Type (1 byte) </w:t>
      </w:r>
    </w:p>
    <w:p w:rsidR="00705ECC" w:rsidRPr="006D734B" w:rsidRDefault="00705ECC" w:rsidP="00705ECC">
      <w:pPr>
        <w:pStyle w:val="Nessunaspaziatura"/>
        <w:numPr>
          <w:ilvl w:val="0"/>
          <w:numId w:val="8"/>
        </w:numPr>
      </w:pPr>
      <w:r w:rsidRPr="006D734B">
        <w:t>0=current session(#1194)</w:t>
      </w:r>
    </w:p>
    <w:p w:rsidR="000565C3" w:rsidRPr="006D734B" w:rsidRDefault="00705ECC" w:rsidP="00705ECC">
      <w:pPr>
        <w:pStyle w:val="Nessunaspaziatura"/>
        <w:numPr>
          <w:ilvl w:val="0"/>
          <w:numId w:val="8"/>
        </w:numPr>
      </w:pPr>
      <w:r w:rsidRPr="006D734B">
        <w:t>1=fn counter(#1157)</w:t>
      </w:r>
    </w:p>
    <w:p w:rsidR="000565C3" w:rsidRPr="006D734B" w:rsidRDefault="000565C3" w:rsidP="000565C3">
      <w:pPr>
        <w:pStyle w:val="Nessunaspaziatura"/>
      </w:pPr>
      <w:r w:rsidRPr="006D734B">
        <w:t xml:space="preserve">Answer: C1H. Message Length: </w:t>
      </w:r>
      <w:r w:rsidR="00B361F9" w:rsidRPr="006D734B">
        <w:t>4</w:t>
      </w:r>
      <w:r w:rsidR="001358A7" w:rsidRPr="006D734B">
        <w:t>6</w:t>
      </w:r>
      <w:r w:rsidRPr="006D734B">
        <w:t xml:space="preserve"> bytes</w:t>
      </w:r>
    </w:p>
    <w:p w:rsidR="000565C3" w:rsidRPr="006D734B" w:rsidRDefault="000565C3" w:rsidP="000565C3">
      <w:pPr>
        <w:pStyle w:val="Nessunaspaziatura"/>
      </w:pPr>
      <w:r w:rsidRPr="006D734B">
        <w:t>• Error code (2 bytes)</w:t>
      </w:r>
    </w:p>
    <w:p w:rsidR="000565C3" w:rsidRPr="006D734B" w:rsidRDefault="000565C3" w:rsidP="000565C3">
      <w:pPr>
        <w:pStyle w:val="Nessunaspaziatura"/>
      </w:pPr>
      <w:r w:rsidRPr="006D734B">
        <w:t>• Serial number of the operator (1 byte) 1 ... 99</w:t>
      </w:r>
    </w:p>
    <w:p w:rsidR="000565C3" w:rsidRPr="006D734B" w:rsidRDefault="000565C3" w:rsidP="000565C3">
      <w:pPr>
        <w:pStyle w:val="Nessunaspaziatura"/>
      </w:pPr>
      <w:r w:rsidRPr="006D734B">
        <w:t>• Answer from FM: Session number(2 bytes)</w:t>
      </w:r>
    </w:p>
    <w:p w:rsidR="000565C3" w:rsidRPr="006D734B" w:rsidRDefault="000565C3" w:rsidP="000565C3">
      <w:pPr>
        <w:pStyle w:val="Nessunaspaziatura"/>
      </w:pPr>
      <w:r w:rsidRPr="006D734B">
        <w:t xml:space="preserve">• Answer from FM: Quantity of </w:t>
      </w:r>
      <w:r w:rsidR="00B32555" w:rsidRPr="006D734B">
        <w:t>Checks</w:t>
      </w:r>
      <w:r w:rsidRPr="006D734B">
        <w:t xml:space="preserve"> </w:t>
      </w:r>
      <w:r w:rsidR="00391A68" w:rsidRPr="006D734B">
        <w:t xml:space="preserve">and Correction </w:t>
      </w:r>
      <w:r w:rsidRPr="006D734B">
        <w:t>checks</w:t>
      </w:r>
      <w:r w:rsidR="00E848C7" w:rsidRPr="006D734B">
        <w:t>(#CT.#1134)</w:t>
      </w:r>
      <w:r w:rsidRPr="006D734B">
        <w:t>(4 bytes)</w:t>
      </w:r>
    </w:p>
    <w:p w:rsidR="000565C3" w:rsidRPr="006D734B" w:rsidRDefault="000565C3" w:rsidP="000565C3">
      <w:pPr>
        <w:pStyle w:val="Nessunaspaziatura"/>
      </w:pPr>
      <w:r w:rsidRPr="006D734B">
        <w:t xml:space="preserve">• Answer from FM: Quantity of </w:t>
      </w:r>
      <w:r w:rsidR="00B32555" w:rsidRPr="006D734B">
        <w:t xml:space="preserve">Checks </w:t>
      </w:r>
      <w:r w:rsidR="00391A68" w:rsidRPr="006D734B">
        <w:t xml:space="preserve">and Correction </w:t>
      </w:r>
      <w:r w:rsidRPr="006D734B">
        <w:t>checks - Sales</w:t>
      </w:r>
      <w:r w:rsidR="00E848C7" w:rsidRPr="006D734B">
        <w:t>(#CT.#1129.#1135</w:t>
      </w:r>
      <w:r w:rsidR="00DE7644" w:rsidRPr="006D734B">
        <w:t>)(</w:t>
      </w:r>
      <w:r w:rsidRPr="006D734B">
        <w:t>4 bytes)</w:t>
      </w:r>
    </w:p>
    <w:p w:rsidR="000565C3" w:rsidRPr="006D734B" w:rsidRDefault="000565C3" w:rsidP="000565C3">
      <w:pPr>
        <w:pStyle w:val="Nessunaspaziatura"/>
      </w:pPr>
      <w:r w:rsidRPr="006D734B">
        <w:t xml:space="preserve">• Answer from FM: Quantity of </w:t>
      </w:r>
      <w:r w:rsidR="00B32555" w:rsidRPr="006D734B">
        <w:t xml:space="preserve">Checks </w:t>
      </w:r>
      <w:r w:rsidR="00391A68" w:rsidRPr="006D734B">
        <w:t xml:space="preserve">and Correction </w:t>
      </w:r>
      <w:r w:rsidRPr="006D734B">
        <w:t>checks – Return Sales</w:t>
      </w:r>
      <w:r w:rsidR="00E848C7" w:rsidRPr="006D734B">
        <w:t>(#CT.#1130.#1135</w:t>
      </w:r>
      <w:r w:rsidR="00DE7644" w:rsidRPr="006D734B">
        <w:t>)(</w:t>
      </w:r>
      <w:r w:rsidRPr="006D734B">
        <w:t>4 bytes)</w:t>
      </w:r>
    </w:p>
    <w:p w:rsidR="000565C3" w:rsidRPr="006D734B" w:rsidRDefault="000565C3" w:rsidP="000565C3">
      <w:pPr>
        <w:pStyle w:val="Nessunaspaziatura"/>
      </w:pPr>
      <w:r w:rsidRPr="006D734B">
        <w:t xml:space="preserve">• Answer from FM: Quantity of </w:t>
      </w:r>
      <w:r w:rsidR="00B32555" w:rsidRPr="006D734B">
        <w:t xml:space="preserve">Checks </w:t>
      </w:r>
      <w:r w:rsidR="00391A68" w:rsidRPr="006D734B">
        <w:t xml:space="preserve">and Correction </w:t>
      </w:r>
      <w:r w:rsidRPr="006D734B">
        <w:t>checks - Purchases</w:t>
      </w:r>
      <w:r w:rsidR="00E848C7" w:rsidRPr="006D734B">
        <w:t>(#CT.#1131.#1135</w:t>
      </w:r>
      <w:r w:rsidR="00DE7644" w:rsidRPr="006D734B">
        <w:t>)(</w:t>
      </w:r>
      <w:r w:rsidRPr="006D734B">
        <w:t>4 bytes)</w:t>
      </w:r>
    </w:p>
    <w:p w:rsidR="000565C3" w:rsidRPr="006D734B" w:rsidRDefault="000565C3" w:rsidP="000565C3">
      <w:pPr>
        <w:pStyle w:val="Nessunaspaziatura"/>
      </w:pPr>
      <w:r w:rsidRPr="006D734B">
        <w:t xml:space="preserve">• Answer from FM: Quantity of </w:t>
      </w:r>
      <w:r w:rsidR="00B32555" w:rsidRPr="006D734B">
        <w:t xml:space="preserve">Checks </w:t>
      </w:r>
      <w:r w:rsidR="00391A68" w:rsidRPr="006D734B">
        <w:t xml:space="preserve">and Correction </w:t>
      </w:r>
      <w:r w:rsidRPr="006D734B">
        <w:t>checks – Return Purchases</w:t>
      </w:r>
      <w:r w:rsidR="00E848C7" w:rsidRPr="006D734B">
        <w:t>(#CT.#1132.#1135</w:t>
      </w:r>
      <w:r w:rsidR="00DE7644" w:rsidRPr="006D734B">
        <w:t>)(</w:t>
      </w:r>
      <w:r w:rsidRPr="006D734B">
        <w:t>4 bytes)</w:t>
      </w:r>
    </w:p>
    <w:p w:rsidR="000565C3" w:rsidRPr="006D734B" w:rsidRDefault="000565C3" w:rsidP="000565C3">
      <w:pPr>
        <w:pStyle w:val="Nessunaspaziatura"/>
      </w:pPr>
      <w:r w:rsidRPr="006D734B">
        <w:t xml:space="preserve">• Answer from FM: Quantity of </w:t>
      </w:r>
      <w:r w:rsidR="00391A68" w:rsidRPr="006D734B">
        <w:t>C</w:t>
      </w:r>
      <w:r w:rsidRPr="006D734B">
        <w:t>orrection checks</w:t>
      </w:r>
      <w:r w:rsidR="00E848C7" w:rsidRPr="006D734B">
        <w:t>(#CT.</w:t>
      </w:r>
      <w:r w:rsidR="00816641" w:rsidRPr="006D734B">
        <w:t>#1133.</w:t>
      </w:r>
      <w:r w:rsidR="00E848C7" w:rsidRPr="006D734B">
        <w:t>#1144</w:t>
      </w:r>
      <w:r w:rsidR="00DE7644" w:rsidRPr="006D734B">
        <w:t>)(</w:t>
      </w:r>
      <w:r w:rsidRPr="006D734B">
        <w:t>4 bytes)</w:t>
      </w:r>
    </w:p>
    <w:p w:rsidR="000565C3" w:rsidRPr="006D734B" w:rsidRDefault="000565C3" w:rsidP="000565C3">
      <w:pPr>
        <w:pStyle w:val="Nessunaspaziatura"/>
      </w:pPr>
      <w:r w:rsidRPr="006D734B">
        <w:t xml:space="preserve">• Answer from FM: Quantity of </w:t>
      </w:r>
      <w:r w:rsidR="00391A68" w:rsidRPr="006D734B">
        <w:t>C</w:t>
      </w:r>
      <w:r w:rsidRPr="006D734B">
        <w:t>orrection checks - Sales</w:t>
      </w:r>
      <w:r w:rsidR="00E848C7" w:rsidRPr="006D734B">
        <w:t>(#CT.</w:t>
      </w:r>
      <w:r w:rsidR="00816641" w:rsidRPr="006D734B">
        <w:t xml:space="preserve"> #1133.</w:t>
      </w:r>
      <w:r w:rsidR="00E848C7" w:rsidRPr="006D734B">
        <w:t>#1145.#1135</w:t>
      </w:r>
      <w:r w:rsidR="00DE7644" w:rsidRPr="006D734B">
        <w:t>)(</w:t>
      </w:r>
      <w:r w:rsidRPr="006D734B">
        <w:t>4 bytes)</w:t>
      </w:r>
    </w:p>
    <w:p w:rsidR="00391A68" w:rsidRPr="006D734B" w:rsidRDefault="00391A68" w:rsidP="00391A68">
      <w:pPr>
        <w:pStyle w:val="Nessunaspaziatura"/>
      </w:pPr>
      <w:r w:rsidRPr="006D734B">
        <w:t>• Answer from FM: Quantity of Correction checks – Return Sales</w:t>
      </w:r>
      <w:r w:rsidR="00E848C7" w:rsidRPr="006D734B">
        <w:t>(#CT.</w:t>
      </w:r>
      <w:r w:rsidR="00816641" w:rsidRPr="006D734B">
        <w:t xml:space="preserve"> #1133.</w:t>
      </w:r>
      <w:r w:rsidR="00E848C7" w:rsidRPr="006D734B">
        <w:t>#1232.#1135</w:t>
      </w:r>
      <w:r w:rsidR="00DE7644" w:rsidRPr="006D734B">
        <w:t>)(</w:t>
      </w:r>
      <w:r w:rsidRPr="006D734B">
        <w:t>4 bytes)</w:t>
      </w:r>
    </w:p>
    <w:p w:rsidR="00391A68" w:rsidRPr="006D734B" w:rsidRDefault="00391A68" w:rsidP="00391A68">
      <w:pPr>
        <w:pStyle w:val="Nessunaspaziatura"/>
      </w:pPr>
      <w:r w:rsidRPr="006D734B">
        <w:t>• Answer from FM: Quantity of Correction checks - Purchases</w:t>
      </w:r>
      <w:r w:rsidR="00E848C7" w:rsidRPr="006D734B">
        <w:t>(#CT.</w:t>
      </w:r>
      <w:r w:rsidR="00816641" w:rsidRPr="006D734B">
        <w:t xml:space="preserve"> #1133.</w:t>
      </w:r>
      <w:r w:rsidR="00E848C7" w:rsidRPr="006D734B">
        <w:t>#1145.#1135</w:t>
      </w:r>
      <w:r w:rsidR="00DE7644" w:rsidRPr="006D734B">
        <w:t>)(</w:t>
      </w:r>
      <w:r w:rsidRPr="006D734B">
        <w:t>4 bytes)</w:t>
      </w:r>
    </w:p>
    <w:p w:rsidR="000565C3" w:rsidRDefault="000565C3" w:rsidP="000565C3">
      <w:pPr>
        <w:pStyle w:val="Nessunaspaziatura"/>
      </w:pPr>
      <w:r w:rsidRPr="006D734B">
        <w:t xml:space="preserve">• Answer from FM: Quantity of </w:t>
      </w:r>
      <w:r w:rsidR="00391A68" w:rsidRPr="006D734B">
        <w:t>C</w:t>
      </w:r>
      <w:r w:rsidRPr="006D734B">
        <w:t xml:space="preserve">orrection checks - </w:t>
      </w:r>
      <w:r w:rsidR="00391A68" w:rsidRPr="006D734B">
        <w:t xml:space="preserve">Return </w:t>
      </w:r>
      <w:r w:rsidRPr="006D734B">
        <w:t>Purchases</w:t>
      </w:r>
      <w:r w:rsidR="00E848C7" w:rsidRPr="006D734B">
        <w:t>(#CT.</w:t>
      </w:r>
      <w:r w:rsidR="00816641" w:rsidRPr="006D734B">
        <w:t xml:space="preserve"> #1133.</w:t>
      </w:r>
      <w:r w:rsidR="00E848C7" w:rsidRPr="006D734B">
        <w:t>#1233.#1135</w:t>
      </w:r>
      <w:r w:rsidR="00DE7644" w:rsidRPr="006D734B">
        <w:t>)(</w:t>
      </w:r>
      <w:r w:rsidRPr="006D734B">
        <w:t xml:space="preserve">4 </w:t>
      </w:r>
      <w:r>
        <w:t>bytes)</w:t>
      </w:r>
    </w:p>
    <w:p w:rsidR="00D15541" w:rsidRDefault="00D15541" w:rsidP="00D15541">
      <w:pPr>
        <w:pStyle w:val="Titolo2"/>
      </w:pPr>
      <w:bookmarkStart w:id="690" w:name="_Toc510106593"/>
      <w:r>
        <w:t xml:space="preserve">C2H: </w:t>
      </w:r>
      <w:r w:rsidR="005C5730">
        <w:t xml:space="preserve">FM - </w:t>
      </w:r>
      <w:r>
        <w:t>SESSION COUNTERS BY TYPE REQUEST(fm command 38h)</w:t>
      </w:r>
      <w:bookmarkEnd w:id="69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D15541" w:rsidRDefault="00D15541" w:rsidP="00D15541">
      <w:pPr>
        <w:pStyle w:val="Nessunaspaziatura"/>
      </w:pPr>
      <w:r>
        <w:t xml:space="preserve">Command: C2H. Message length: </w:t>
      </w:r>
      <w:r w:rsidR="000F6031">
        <w:t>7</w:t>
      </w:r>
      <w:r>
        <w:t xml:space="preserve"> bytes.</w:t>
      </w:r>
    </w:p>
    <w:p w:rsidR="00D15541" w:rsidRDefault="00D15541" w:rsidP="00D15541">
      <w:pPr>
        <w:pStyle w:val="Nessunaspaziatura"/>
      </w:pPr>
      <w:r>
        <w:t>• Operator Password (4 bytes)</w:t>
      </w:r>
    </w:p>
    <w:p w:rsidR="00D15541" w:rsidRPr="006D734B" w:rsidRDefault="00D15541" w:rsidP="00D15541">
      <w:pPr>
        <w:pStyle w:val="Nessunaspaziatura"/>
      </w:pPr>
      <w:r w:rsidRPr="006D734B">
        <w:t xml:space="preserve">• Counters Type (1 byte) </w:t>
      </w:r>
    </w:p>
    <w:p w:rsidR="00705ECC" w:rsidRPr="006D734B" w:rsidRDefault="00705ECC" w:rsidP="00705ECC">
      <w:pPr>
        <w:pStyle w:val="Nessunaspaziatura"/>
        <w:numPr>
          <w:ilvl w:val="0"/>
          <w:numId w:val="8"/>
        </w:numPr>
      </w:pPr>
      <w:r w:rsidRPr="006D734B">
        <w:t>0=current session(#1194)</w:t>
      </w:r>
    </w:p>
    <w:p w:rsidR="00D15541" w:rsidRPr="006D734B" w:rsidRDefault="00705ECC" w:rsidP="00705ECC">
      <w:pPr>
        <w:pStyle w:val="Nessunaspaziatura"/>
        <w:numPr>
          <w:ilvl w:val="0"/>
          <w:numId w:val="8"/>
        </w:numPr>
      </w:pPr>
      <w:r w:rsidRPr="006D734B">
        <w:t>1=fn counter(#1157)</w:t>
      </w:r>
    </w:p>
    <w:p w:rsidR="00D15541" w:rsidRPr="006D734B" w:rsidRDefault="00D15541" w:rsidP="00D15541">
      <w:pPr>
        <w:pStyle w:val="Nessunaspaziatura"/>
      </w:pPr>
      <w:r w:rsidRPr="006D734B">
        <w:t>• Operations Type (1 byte)</w:t>
      </w:r>
    </w:p>
    <w:p w:rsidR="00D15541" w:rsidRPr="006D734B" w:rsidRDefault="00D15541" w:rsidP="00D15541">
      <w:pPr>
        <w:pStyle w:val="Nessunaspaziatura"/>
        <w:numPr>
          <w:ilvl w:val="0"/>
          <w:numId w:val="8"/>
        </w:numPr>
      </w:pPr>
      <w:r w:rsidRPr="006D734B">
        <w:t xml:space="preserve">1=Sales </w:t>
      </w:r>
      <w:r w:rsidR="009A6B05" w:rsidRPr="006D734B">
        <w:t>and correction sales c</w:t>
      </w:r>
      <w:r w:rsidRPr="006D734B">
        <w:t>heck</w:t>
      </w:r>
      <w:r w:rsidR="009A6B05" w:rsidRPr="006D734B">
        <w:t>s</w:t>
      </w:r>
      <w:r w:rsidR="0008255F" w:rsidRPr="006D734B">
        <w:t>(</w:t>
      </w:r>
      <w:r w:rsidR="00F8138F" w:rsidRPr="006D734B">
        <w:t xml:space="preserve">OT </w:t>
      </w:r>
      <w:r w:rsidR="0008255F" w:rsidRPr="006D734B">
        <w:t>#1129</w:t>
      </w:r>
      <w:r w:rsidR="009A6B05" w:rsidRPr="006D734B">
        <w:t xml:space="preserve">) </w:t>
      </w:r>
      <w:r w:rsidR="00F8138F" w:rsidRPr="006D734B">
        <w:t xml:space="preserve">, </w:t>
      </w:r>
      <w:r w:rsidR="009A6B05" w:rsidRPr="006D734B">
        <w:t>correction sales checks (</w:t>
      </w:r>
      <w:r w:rsidR="00F8138F" w:rsidRPr="006D734B">
        <w:t>OTC #1145</w:t>
      </w:r>
      <w:r w:rsidR="0008255F" w:rsidRPr="006D734B">
        <w:t>)</w:t>
      </w:r>
    </w:p>
    <w:p w:rsidR="00D15541" w:rsidRPr="006D734B" w:rsidRDefault="00D15541" w:rsidP="00D15541">
      <w:pPr>
        <w:pStyle w:val="Nessunaspaziatura"/>
        <w:numPr>
          <w:ilvl w:val="0"/>
          <w:numId w:val="8"/>
        </w:numPr>
      </w:pPr>
      <w:r w:rsidRPr="006D734B">
        <w:t xml:space="preserve">2=Return Sales </w:t>
      </w:r>
      <w:r w:rsidR="009A6B05" w:rsidRPr="006D734B">
        <w:t xml:space="preserve">and correction return sales </w:t>
      </w:r>
      <w:r w:rsidRPr="006D734B">
        <w:t>check</w:t>
      </w:r>
      <w:r w:rsidR="009A6B05" w:rsidRPr="006D734B">
        <w:t>s</w:t>
      </w:r>
      <w:r w:rsidR="0008255F" w:rsidRPr="006D734B">
        <w:t>(</w:t>
      </w:r>
      <w:r w:rsidR="00F8138F" w:rsidRPr="006D734B">
        <w:t xml:space="preserve">OT </w:t>
      </w:r>
      <w:r w:rsidR="0008255F" w:rsidRPr="006D734B">
        <w:t>#1130</w:t>
      </w:r>
      <w:r w:rsidR="009A6B05" w:rsidRPr="006D734B">
        <w:t xml:space="preserve">) </w:t>
      </w:r>
      <w:r w:rsidR="00F8138F" w:rsidRPr="006D734B">
        <w:t xml:space="preserve">, </w:t>
      </w:r>
      <w:r w:rsidR="009A6B05" w:rsidRPr="006D734B">
        <w:t>correction return sales checks (</w:t>
      </w:r>
      <w:r w:rsidR="00F8138F" w:rsidRPr="006D734B">
        <w:t>OTC #1232</w:t>
      </w:r>
      <w:r w:rsidR="0008255F" w:rsidRPr="006D734B">
        <w:t>)</w:t>
      </w:r>
    </w:p>
    <w:p w:rsidR="00D15541" w:rsidRPr="006D734B" w:rsidRDefault="00D15541" w:rsidP="00D15541">
      <w:pPr>
        <w:pStyle w:val="Nessunaspaziatura"/>
        <w:numPr>
          <w:ilvl w:val="0"/>
          <w:numId w:val="8"/>
        </w:numPr>
      </w:pPr>
      <w:r w:rsidRPr="006D734B">
        <w:t xml:space="preserve">3=Purchases </w:t>
      </w:r>
      <w:r w:rsidR="009A6B05" w:rsidRPr="006D734B">
        <w:t>and correction purchases c</w:t>
      </w:r>
      <w:r w:rsidRPr="006D734B">
        <w:t>heck</w:t>
      </w:r>
      <w:r w:rsidR="009A6B05" w:rsidRPr="006D734B">
        <w:t>s</w:t>
      </w:r>
      <w:r w:rsidR="0008255F" w:rsidRPr="006D734B">
        <w:t>(</w:t>
      </w:r>
      <w:r w:rsidR="00F8138F" w:rsidRPr="006D734B">
        <w:t xml:space="preserve">OT </w:t>
      </w:r>
      <w:r w:rsidR="0008255F" w:rsidRPr="006D734B">
        <w:t>#1131</w:t>
      </w:r>
      <w:r w:rsidR="009A6B05" w:rsidRPr="006D734B">
        <w:t>)</w:t>
      </w:r>
      <w:r w:rsidR="00F8138F" w:rsidRPr="006D734B">
        <w:t xml:space="preserve">, </w:t>
      </w:r>
      <w:r w:rsidR="009A6B05" w:rsidRPr="006D734B">
        <w:t>correction purchases checks(</w:t>
      </w:r>
      <w:r w:rsidR="00F8138F" w:rsidRPr="006D734B">
        <w:t>OTC #1146</w:t>
      </w:r>
      <w:r w:rsidR="0008255F" w:rsidRPr="006D734B">
        <w:t>)</w:t>
      </w:r>
    </w:p>
    <w:p w:rsidR="00D15541" w:rsidRPr="006D734B" w:rsidRDefault="00D15541" w:rsidP="00D15541">
      <w:pPr>
        <w:pStyle w:val="Nessunaspaziatura"/>
        <w:numPr>
          <w:ilvl w:val="0"/>
          <w:numId w:val="8"/>
        </w:numPr>
      </w:pPr>
      <w:r w:rsidRPr="006D734B">
        <w:t xml:space="preserve">4=Return Purchases </w:t>
      </w:r>
      <w:r w:rsidR="009A6B05" w:rsidRPr="006D734B">
        <w:t xml:space="preserve">and correction return purchases </w:t>
      </w:r>
      <w:r w:rsidRPr="006D734B">
        <w:t>check</w:t>
      </w:r>
      <w:r w:rsidR="009A6B05" w:rsidRPr="006D734B">
        <w:t>s</w:t>
      </w:r>
      <w:r w:rsidR="0008255F" w:rsidRPr="006D734B">
        <w:t>(</w:t>
      </w:r>
      <w:r w:rsidR="00F8138F" w:rsidRPr="006D734B">
        <w:t xml:space="preserve">OT </w:t>
      </w:r>
      <w:r w:rsidR="0008255F" w:rsidRPr="006D734B">
        <w:t>#1132</w:t>
      </w:r>
      <w:r w:rsidR="009A6B05" w:rsidRPr="006D734B">
        <w:t>)</w:t>
      </w:r>
      <w:r w:rsidR="00F8138F" w:rsidRPr="006D734B">
        <w:t xml:space="preserve">, </w:t>
      </w:r>
      <w:r w:rsidR="009A6B05" w:rsidRPr="006D734B">
        <w:t>correction return purchases checks(</w:t>
      </w:r>
      <w:r w:rsidR="00F8138F" w:rsidRPr="006D734B">
        <w:t>OTC #1233</w:t>
      </w:r>
      <w:r w:rsidR="0008255F" w:rsidRPr="006D734B">
        <w:t>)</w:t>
      </w:r>
    </w:p>
    <w:p w:rsidR="00D15541" w:rsidRPr="006D734B" w:rsidRDefault="00D15541" w:rsidP="00D15541">
      <w:pPr>
        <w:pStyle w:val="Nessunaspaziatura"/>
      </w:pPr>
      <w:r w:rsidRPr="006D734B">
        <w:t xml:space="preserve">Answer: C2H. Message Length: </w:t>
      </w:r>
      <w:r w:rsidR="00E263C2" w:rsidRPr="006D734B">
        <w:t>9</w:t>
      </w:r>
      <w:r w:rsidR="00A271FC" w:rsidRPr="006D734B">
        <w:t>0</w:t>
      </w:r>
      <w:r w:rsidRPr="006D734B">
        <w:t xml:space="preserve"> bytes.</w:t>
      </w:r>
    </w:p>
    <w:p w:rsidR="00D15541" w:rsidRPr="006D734B" w:rsidRDefault="00D15541" w:rsidP="00D15541">
      <w:pPr>
        <w:pStyle w:val="Nessunaspaziatura"/>
      </w:pPr>
      <w:r w:rsidRPr="006D734B">
        <w:t>• Error code (2 bytes)</w:t>
      </w:r>
    </w:p>
    <w:p w:rsidR="00D15541" w:rsidRPr="006D734B" w:rsidRDefault="00D15541" w:rsidP="00D15541">
      <w:pPr>
        <w:pStyle w:val="Nessunaspaziatura"/>
      </w:pPr>
      <w:r w:rsidRPr="006D734B">
        <w:t>• Serial number of the operator (1 byte) 1 ... 99</w:t>
      </w:r>
    </w:p>
    <w:p w:rsidR="00D15541" w:rsidRPr="006D734B" w:rsidRDefault="00D15541" w:rsidP="00D15541">
      <w:pPr>
        <w:pStyle w:val="Nessunaspaziatura"/>
      </w:pPr>
      <w:r w:rsidRPr="006D734B">
        <w:t>• Answer</w:t>
      </w:r>
      <w:r w:rsidR="00A271FC" w:rsidRPr="006D734B">
        <w:t xml:space="preserve"> from FM: Operations quantity</w:t>
      </w:r>
      <w:r w:rsidR="0008255F" w:rsidRPr="006D734B">
        <w:t>(#CT.#OT.#1135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</w:t>
      </w:r>
      <w:r w:rsidR="00A271FC" w:rsidRPr="006D734B">
        <w:t>swer from FM: Sum of payments</w:t>
      </w:r>
      <w:r w:rsidR="0008255F" w:rsidRPr="006D734B">
        <w:t>(#CT.#OT.#1201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</w:t>
      </w:r>
      <w:r w:rsidR="00A271FC" w:rsidRPr="006D734B">
        <w:t>er from FM: Sum of payment #</w:t>
      </w:r>
      <w:r w:rsidR="009C0CFD" w:rsidRPr="006D734B">
        <w:t>1</w:t>
      </w:r>
      <w:r w:rsidR="00DE7644" w:rsidRPr="006D734B">
        <w:t>(by cash)(</w:t>
      </w:r>
      <w:r w:rsidR="0008255F" w:rsidRPr="006D734B">
        <w:t>#CT.#OT.#1136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</w:t>
      </w:r>
      <w:r w:rsidR="00A271FC" w:rsidRPr="006D734B">
        <w:t>er from FM: Sum of payment #</w:t>
      </w:r>
      <w:r w:rsidR="009C0CFD" w:rsidRPr="006D734B">
        <w:t>2</w:t>
      </w:r>
      <w:r w:rsidR="00DE7644" w:rsidRPr="006D734B">
        <w:t>(by electronic)(</w:t>
      </w:r>
      <w:r w:rsidR="0008255F" w:rsidRPr="006D734B">
        <w:t>#CT.#OT.#1138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</w:t>
      </w:r>
      <w:r w:rsidR="00A271FC" w:rsidRPr="006D734B">
        <w:t>er from FM: Sum of payment #</w:t>
      </w:r>
      <w:r w:rsidR="009C0CFD" w:rsidRPr="006D734B">
        <w:t>3</w:t>
      </w:r>
      <w:r w:rsidR="00DE7644" w:rsidRPr="006D734B">
        <w:t>(in advance)(</w:t>
      </w:r>
      <w:r w:rsidR="0008255F" w:rsidRPr="006D734B">
        <w:t>#CT.#OT.#1218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</w:t>
      </w:r>
      <w:r w:rsidR="00A271FC" w:rsidRPr="006D734B">
        <w:t>er from FM: Sum of payment #</w:t>
      </w:r>
      <w:r w:rsidR="009C0CFD" w:rsidRPr="006D734B">
        <w:t>4</w:t>
      </w:r>
      <w:r w:rsidR="00DE7644" w:rsidRPr="006D734B">
        <w:t>(for posterior)(</w:t>
      </w:r>
      <w:r w:rsidR="0008255F" w:rsidRPr="006D734B">
        <w:t>#CT.#OT.#1219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</w:t>
      </w:r>
      <w:r w:rsidR="00A271FC" w:rsidRPr="006D734B">
        <w:t>er from FM: Sum of payment #</w:t>
      </w:r>
      <w:r w:rsidR="009C0CFD" w:rsidRPr="006D734B">
        <w:t>5</w:t>
      </w:r>
      <w:r w:rsidR="00DE7644" w:rsidRPr="006D734B">
        <w:t>(by counter means)(</w:t>
      </w:r>
      <w:r w:rsidR="0008255F" w:rsidRPr="006D734B">
        <w:t>#CT.#OT.#1220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Answer from FM: Sum of VAT ra</w:t>
      </w:r>
      <w:r w:rsidR="00A271FC" w:rsidRPr="006D734B">
        <w:t>te #</w:t>
      </w:r>
      <w:r w:rsidR="009C0CFD" w:rsidRPr="006D734B">
        <w:t>1</w:t>
      </w:r>
      <w:r w:rsidR="00C81E83" w:rsidRPr="006D734B">
        <w:t>(18%</w:t>
      </w:r>
      <w:r w:rsidR="00DE7644" w:rsidRPr="006D734B">
        <w:t>)(</w:t>
      </w:r>
      <w:r w:rsidR="0008255F" w:rsidRPr="006D734B">
        <w:t>#CT.#OT.#1139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Answe</w:t>
      </w:r>
      <w:r w:rsidR="00A271FC" w:rsidRPr="006D734B">
        <w:t>r from FM: Sum of VAT rate #</w:t>
      </w:r>
      <w:r w:rsidR="009C0CFD" w:rsidRPr="006D734B">
        <w:t>2</w:t>
      </w:r>
      <w:r w:rsidR="00C81E83" w:rsidRPr="006D734B">
        <w:t>(10%</w:t>
      </w:r>
      <w:r w:rsidR="00DE7644" w:rsidRPr="006D734B">
        <w:t>)(</w:t>
      </w:r>
      <w:r w:rsidR="0008255F" w:rsidRPr="006D734B">
        <w:t>#CT.#OT.#1140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Answer f</w:t>
      </w:r>
      <w:r w:rsidR="00A271FC" w:rsidRPr="006D734B">
        <w:t>rom FM: Sum of VAT rate #</w:t>
      </w:r>
      <w:r w:rsidR="009C0CFD" w:rsidRPr="006D734B">
        <w:t>3</w:t>
      </w:r>
      <w:r w:rsidR="00C81E83" w:rsidRPr="006D734B">
        <w:t>(0%</w:t>
      </w:r>
      <w:r w:rsidR="00DE7644" w:rsidRPr="006D734B">
        <w:t>)(</w:t>
      </w:r>
      <w:r w:rsidR="0008255F" w:rsidRPr="006D734B">
        <w:t>#CT.#OT.#1143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Answe</w:t>
      </w:r>
      <w:r w:rsidR="009C0CFD" w:rsidRPr="006D734B">
        <w:t>r from FM: Sum of VAT rate #4</w:t>
      </w:r>
      <w:r w:rsidR="00C81E83" w:rsidRPr="006D734B">
        <w:t>(NO VAT</w:t>
      </w:r>
      <w:r w:rsidR="00DE7644" w:rsidRPr="006D734B">
        <w:t>)(</w:t>
      </w:r>
      <w:r w:rsidR="0008255F" w:rsidRPr="006D734B">
        <w:t>#CT.#OT.#1183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D15541" w:rsidRPr="006D734B" w:rsidRDefault="00D15541" w:rsidP="00D15541">
      <w:pPr>
        <w:pStyle w:val="Nessunaspaziatura"/>
      </w:pPr>
      <w:r w:rsidRPr="006D734B">
        <w:t>• Answe</w:t>
      </w:r>
      <w:r w:rsidR="00A271FC" w:rsidRPr="006D734B">
        <w:t>r f</w:t>
      </w:r>
      <w:r w:rsidR="009C0CFD" w:rsidRPr="006D734B">
        <w:t>rom FM: Sum of VAT rate #5</w:t>
      </w:r>
      <w:r w:rsidR="00C81E83" w:rsidRPr="006D734B">
        <w:t>(18/118</w:t>
      </w:r>
      <w:r w:rsidR="00DE7644" w:rsidRPr="006D734B">
        <w:t>)(</w:t>
      </w:r>
      <w:r w:rsidR="0008255F" w:rsidRPr="006D734B">
        <w:t>#CT.#OT.#1141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EE4911" w:rsidRPr="006D734B" w:rsidRDefault="00EE4911" w:rsidP="00EE4911">
      <w:pPr>
        <w:pStyle w:val="Nessunaspaziatura"/>
      </w:pPr>
      <w:r w:rsidRPr="006D734B">
        <w:t>• An</w:t>
      </w:r>
      <w:r w:rsidR="009C0CFD" w:rsidRPr="006D734B">
        <w:t>swer from FM: Sum of VAT rate #6</w:t>
      </w:r>
      <w:r w:rsidR="00C81E83" w:rsidRPr="006D734B">
        <w:t>(10/110</w:t>
      </w:r>
      <w:r w:rsidR="00DE7644" w:rsidRPr="006D734B">
        <w:t>)(</w:t>
      </w:r>
      <w:r w:rsidR="0008255F" w:rsidRPr="006D734B">
        <w:t>#CT.#OT.#1142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EE4911" w:rsidRPr="006D734B" w:rsidRDefault="00EE4911" w:rsidP="00EE4911">
      <w:pPr>
        <w:pStyle w:val="Nessunaspaziatura"/>
      </w:pPr>
      <w:r w:rsidRPr="006D734B">
        <w:t>• Answer from FM: Quantity of Correction Checks</w:t>
      </w:r>
      <w:r w:rsidR="0008255F" w:rsidRPr="006D734B">
        <w:t>(#CT.</w:t>
      </w:r>
      <w:r w:rsidR="00F8138F" w:rsidRPr="006D734B">
        <w:t>#1133.</w:t>
      </w:r>
      <w:r w:rsidR="0008255F" w:rsidRPr="006D734B">
        <w:t>#OT</w:t>
      </w:r>
      <w:r w:rsidR="00F8138F" w:rsidRPr="006D734B">
        <w:t>C</w:t>
      </w:r>
      <w:r w:rsidR="0008255F" w:rsidRPr="006D734B">
        <w:t>.#</w:t>
      </w:r>
      <w:r w:rsidR="00F8138F" w:rsidRPr="006D734B">
        <w:t>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EE4911" w:rsidRPr="006D734B" w:rsidRDefault="00EE4911" w:rsidP="00EE4911">
      <w:pPr>
        <w:pStyle w:val="Nessunaspaziatura"/>
      </w:pPr>
      <w:r w:rsidRPr="006D734B">
        <w:t>• Answer from FM: Total of Correction Checks</w:t>
      </w:r>
      <w:r w:rsidR="0008255F" w:rsidRPr="006D734B">
        <w:t>(#CT.</w:t>
      </w:r>
      <w:r w:rsidR="00F8138F" w:rsidRPr="006D734B">
        <w:t xml:space="preserve"> #1133.</w:t>
      </w:r>
      <w:r w:rsidR="0008255F" w:rsidRPr="006D734B">
        <w:t>#OT</w:t>
      </w:r>
      <w:r w:rsidR="00F8138F" w:rsidRPr="006D734B">
        <w:t>C</w:t>
      </w:r>
      <w:r w:rsidR="0008255F" w:rsidRPr="006D734B">
        <w:t>.#</w:t>
      </w:r>
      <w:r w:rsidR="00F8138F" w:rsidRPr="006D734B">
        <w:t>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547F50" w:rsidRDefault="00547F50" w:rsidP="00547F50">
      <w:pPr>
        <w:pStyle w:val="Titolo2"/>
      </w:pPr>
      <w:bookmarkStart w:id="691" w:name="_Toc510106594"/>
      <w:r>
        <w:t xml:space="preserve">C3H: FM </w:t>
      </w:r>
      <w:r w:rsidR="005C5730">
        <w:t xml:space="preserve">- </w:t>
      </w:r>
      <w:r>
        <w:t>FORMAT REQUEST(fm command 3Ah)</w:t>
      </w:r>
      <w:bookmarkEnd w:id="69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547F50" w:rsidRDefault="00547F50" w:rsidP="00547F50">
      <w:pPr>
        <w:pStyle w:val="Nessunaspaziatura"/>
      </w:pPr>
      <w:r>
        <w:t>Command: C3H. Message length: 5 bytes.</w:t>
      </w:r>
    </w:p>
    <w:p w:rsidR="00547F50" w:rsidRDefault="00547F50" w:rsidP="00547F50">
      <w:pPr>
        <w:pStyle w:val="Nessunaspaziatura"/>
      </w:pPr>
      <w:r>
        <w:t>• Operator Password (4 bytes)</w:t>
      </w:r>
    </w:p>
    <w:p w:rsidR="00547F50" w:rsidRDefault="00547F50" w:rsidP="00547F50">
      <w:pPr>
        <w:pStyle w:val="Nessunaspaziatura"/>
      </w:pPr>
      <w:r>
        <w:t>Answer: C3H. Message Length: 6 bytes</w:t>
      </w:r>
      <w:r w:rsidR="00844784">
        <w:t>.</w:t>
      </w:r>
    </w:p>
    <w:p w:rsidR="00547F50" w:rsidRDefault="00547F50" w:rsidP="00547F50">
      <w:pPr>
        <w:pStyle w:val="Nessunaspaziatura"/>
      </w:pPr>
      <w:r>
        <w:t>• Error code (2 bytes)</w:t>
      </w:r>
    </w:p>
    <w:p w:rsidR="00547F50" w:rsidRDefault="00547F50" w:rsidP="00547F50">
      <w:pPr>
        <w:pStyle w:val="Nessunaspaziatura"/>
      </w:pPr>
      <w:r>
        <w:t>• Serial number of the operator (1 byte) 1 ... 99</w:t>
      </w:r>
    </w:p>
    <w:p w:rsidR="00547F50" w:rsidRPr="006D734B" w:rsidRDefault="00547F50" w:rsidP="00547F50">
      <w:pPr>
        <w:pStyle w:val="Nessunaspaziatura"/>
      </w:pPr>
      <w:r w:rsidRPr="006D734B">
        <w:t xml:space="preserve">• </w:t>
      </w:r>
      <w:r w:rsidR="00422BAA" w:rsidRPr="006D734B">
        <w:t xml:space="preserve">Used </w:t>
      </w:r>
      <w:r w:rsidRPr="006D734B">
        <w:t xml:space="preserve">FFD version code (1 byte) </w:t>
      </w:r>
    </w:p>
    <w:p w:rsidR="00AC2275" w:rsidRPr="006D734B" w:rsidRDefault="00AC2275" w:rsidP="00671C34">
      <w:pPr>
        <w:pStyle w:val="Nessunaspaziatura"/>
        <w:ind w:left="708"/>
        <w:rPr>
          <w:rFonts w:eastAsia="Calibri"/>
          <w:spacing w:val="-2"/>
        </w:rPr>
      </w:pPr>
      <w:r w:rsidRPr="006D734B">
        <w:rPr>
          <w:rFonts w:eastAsia="Calibri"/>
        </w:rPr>
        <w:t>0</w:t>
      </w:r>
      <w:r w:rsidRPr="006D734B">
        <w:rPr>
          <w:rFonts w:eastAsia="Calibri"/>
          <w:spacing w:val="1"/>
        </w:rPr>
        <w:t xml:space="preserve"> </w:t>
      </w:r>
      <w:r w:rsidRPr="006D734B">
        <w:rPr>
          <w:rFonts w:eastAsia="Calibri"/>
        </w:rPr>
        <w:t>–</w:t>
      </w:r>
      <w:r w:rsidRPr="006D734B">
        <w:rPr>
          <w:rFonts w:eastAsia="Calibri"/>
          <w:spacing w:val="-2"/>
        </w:rPr>
        <w:t xml:space="preserve"> if FN is not activated</w:t>
      </w:r>
    </w:p>
    <w:p w:rsidR="00AC2275" w:rsidRPr="006D734B" w:rsidRDefault="00AC2275" w:rsidP="00671C34">
      <w:pPr>
        <w:pStyle w:val="Nessunaspaziatura"/>
        <w:ind w:left="708"/>
        <w:rPr>
          <w:rFonts w:eastAsia="Calibri"/>
          <w:spacing w:val="-2"/>
        </w:rPr>
      </w:pPr>
      <w:r w:rsidRPr="006D734B">
        <w:rPr>
          <w:rFonts w:eastAsia="Calibri"/>
        </w:rPr>
        <w:t>1</w:t>
      </w:r>
      <w:r w:rsidRPr="006D734B">
        <w:rPr>
          <w:rFonts w:eastAsia="Calibri"/>
          <w:spacing w:val="1"/>
        </w:rPr>
        <w:t xml:space="preserve"> </w:t>
      </w:r>
      <w:r w:rsidRPr="006D734B">
        <w:rPr>
          <w:rFonts w:eastAsia="Calibri"/>
        </w:rPr>
        <w:t>–</w:t>
      </w:r>
      <w:r w:rsidRPr="006D734B">
        <w:rPr>
          <w:rFonts w:eastAsia="Calibri"/>
          <w:spacing w:val="-2"/>
        </w:rPr>
        <w:t xml:space="preserve"> FN is in FFD 1.0 mode</w:t>
      </w:r>
    </w:p>
    <w:p w:rsidR="00AC2275" w:rsidRPr="006D734B" w:rsidRDefault="00AC2275" w:rsidP="00671C34">
      <w:pPr>
        <w:pStyle w:val="Nessunaspaziatura"/>
        <w:ind w:left="708"/>
      </w:pPr>
      <w:r w:rsidRPr="006D734B">
        <w:rPr>
          <w:rFonts w:eastAsia="Calibri"/>
        </w:rPr>
        <w:t>3 – FN 1.1 is in FFD 1.1 mode (FFD formats code is equal to 3)</w:t>
      </w:r>
    </w:p>
    <w:p w:rsidR="00547F50" w:rsidRPr="006D734B" w:rsidRDefault="00547F50" w:rsidP="00547F50">
      <w:pPr>
        <w:pStyle w:val="Nessunaspaziatura"/>
      </w:pPr>
      <w:r w:rsidRPr="006D734B">
        <w:t xml:space="preserve">• Possible FFD version code (1 byte) </w:t>
      </w:r>
    </w:p>
    <w:p w:rsidR="00AC2275" w:rsidRPr="006D734B" w:rsidRDefault="00671C34" w:rsidP="00671C34">
      <w:pPr>
        <w:pStyle w:val="Nessunaspaziatura"/>
        <w:numPr>
          <w:ilvl w:val="0"/>
          <w:numId w:val="8"/>
        </w:numPr>
      </w:pPr>
      <w:r w:rsidRPr="006D734B">
        <w:t xml:space="preserve"> </w:t>
      </w:r>
      <w:r w:rsidR="00AC2275" w:rsidRPr="006D734B">
        <w:t>For FN 1.1 it has value 3</w:t>
      </w:r>
    </w:p>
    <w:p w:rsidR="00422BAA" w:rsidRDefault="00422BAA" w:rsidP="00422BAA">
      <w:pPr>
        <w:pStyle w:val="Titolo2"/>
      </w:pPr>
      <w:bookmarkStart w:id="692" w:name="_Toc510106595"/>
      <w:r>
        <w:t xml:space="preserve">C4H: FM </w:t>
      </w:r>
      <w:r w:rsidR="005C5730">
        <w:t xml:space="preserve">- </w:t>
      </w:r>
      <w:r>
        <w:t>REMAINED VALIDITY PERIOD REQUEST(fm command 3Bh)</w:t>
      </w:r>
      <w:bookmarkEnd w:id="69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422BAA" w:rsidRDefault="00422BAA" w:rsidP="00422BAA">
      <w:pPr>
        <w:pStyle w:val="Nessunaspaziatura"/>
      </w:pPr>
      <w:r>
        <w:t xml:space="preserve">Command: C4H. Message length: </w:t>
      </w:r>
      <w:r w:rsidR="007874A7">
        <w:t>10</w:t>
      </w:r>
      <w:r>
        <w:t xml:space="preserve"> bytes.</w:t>
      </w:r>
    </w:p>
    <w:p w:rsidR="00422BAA" w:rsidRDefault="00422BAA" w:rsidP="00422BAA">
      <w:pPr>
        <w:pStyle w:val="Nessunaspaziatura"/>
      </w:pPr>
      <w:r>
        <w:t>• Operator Password (4 bytes)</w:t>
      </w:r>
    </w:p>
    <w:p w:rsidR="00422BAA" w:rsidRPr="006D734B" w:rsidRDefault="00422BAA" w:rsidP="00422BAA">
      <w:pPr>
        <w:pStyle w:val="Nessunaspaziatura"/>
      </w:pPr>
      <w:r w:rsidRPr="006D734B">
        <w:t xml:space="preserve">• </w:t>
      </w:r>
      <w:proofErr w:type="spellStart"/>
      <w:r w:rsidRPr="006D734B">
        <w:t>Date+Time</w:t>
      </w:r>
      <w:proofErr w:type="spellEnd"/>
      <w:r w:rsidR="00BD72B0" w:rsidRPr="006D734B">
        <w:t>(</w:t>
      </w:r>
      <w:proofErr w:type="spellStart"/>
      <w:r w:rsidR="00BD72B0" w:rsidRPr="006D734B">
        <w:t>YMDhm</w:t>
      </w:r>
      <w:proofErr w:type="spellEnd"/>
      <w:r w:rsidR="00BD72B0" w:rsidRPr="006D734B">
        <w:t>)</w:t>
      </w:r>
      <w:r w:rsidRPr="006D734B">
        <w:t>(5 bytes)</w:t>
      </w:r>
    </w:p>
    <w:p w:rsidR="00422BAA" w:rsidRDefault="00422BAA" w:rsidP="00422BAA">
      <w:pPr>
        <w:pStyle w:val="Nessunaspaziatura"/>
      </w:pPr>
      <w:r>
        <w:t>Answer: C4H. Message Length: 6 bytes.</w:t>
      </w:r>
    </w:p>
    <w:p w:rsidR="00422BAA" w:rsidRDefault="00422BAA" w:rsidP="00422BAA">
      <w:pPr>
        <w:pStyle w:val="Nessunaspaziatura"/>
      </w:pPr>
      <w:r>
        <w:t>• Error code (2 bytes)</w:t>
      </w:r>
    </w:p>
    <w:p w:rsidR="00422BAA" w:rsidRDefault="00422BAA" w:rsidP="00422BAA">
      <w:pPr>
        <w:pStyle w:val="Nessunaspaziatura"/>
      </w:pPr>
      <w:r>
        <w:t>• Serial number of the operator (1 byte) 1 ... 99</w:t>
      </w:r>
    </w:p>
    <w:p w:rsidR="00422BAA" w:rsidRDefault="00422BAA" w:rsidP="00422BAA">
      <w:pPr>
        <w:pStyle w:val="Nessunaspaziatura"/>
      </w:pPr>
      <w:r>
        <w:t xml:space="preserve">• Quantity of days remained (2 bytes) </w:t>
      </w:r>
    </w:p>
    <w:p w:rsidR="007874A7" w:rsidRDefault="007874A7" w:rsidP="007874A7">
      <w:pPr>
        <w:pStyle w:val="Titolo2"/>
      </w:pPr>
      <w:bookmarkStart w:id="693" w:name="_Toc510106596"/>
      <w:r>
        <w:t xml:space="preserve">C5H: FM </w:t>
      </w:r>
      <w:r w:rsidR="005C5730">
        <w:t xml:space="preserve">- </w:t>
      </w:r>
      <w:r>
        <w:t>FREE MEMORY RESOURCE REQUEST(fm command 3Dh)</w:t>
      </w:r>
      <w:bookmarkEnd w:id="69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7874A7" w:rsidRDefault="007874A7" w:rsidP="007874A7">
      <w:pPr>
        <w:pStyle w:val="Nessunaspaziatura"/>
      </w:pPr>
      <w:r>
        <w:t>Command: C5H. Message length: 5 bytes.</w:t>
      </w:r>
    </w:p>
    <w:p w:rsidR="007874A7" w:rsidRDefault="007874A7" w:rsidP="007874A7">
      <w:pPr>
        <w:pStyle w:val="Nessunaspaziatura"/>
      </w:pPr>
      <w:r>
        <w:t>• Operator Password (4 bytes)</w:t>
      </w:r>
    </w:p>
    <w:p w:rsidR="007874A7" w:rsidRDefault="007874A7" w:rsidP="007874A7">
      <w:pPr>
        <w:pStyle w:val="Nessunaspaziatura"/>
      </w:pPr>
      <w:r>
        <w:t>Answer: C5H. Message Length: 12 bytes.</w:t>
      </w:r>
    </w:p>
    <w:p w:rsidR="007874A7" w:rsidRDefault="007874A7" w:rsidP="007874A7">
      <w:pPr>
        <w:pStyle w:val="Nessunaspaziatura"/>
      </w:pPr>
      <w:r>
        <w:t>• Error code (2 bytes)</w:t>
      </w:r>
    </w:p>
    <w:p w:rsidR="007874A7" w:rsidRDefault="007874A7" w:rsidP="007874A7">
      <w:pPr>
        <w:pStyle w:val="Nessunaspaziatura"/>
      </w:pPr>
      <w:r>
        <w:t>• Serial number of the operator (1 byte) 1 ... 99</w:t>
      </w:r>
    </w:p>
    <w:p w:rsidR="007874A7" w:rsidRDefault="007874A7" w:rsidP="007874A7">
      <w:pPr>
        <w:pStyle w:val="Nessunaspaziatura"/>
      </w:pPr>
      <w:r>
        <w:t xml:space="preserve">• 5 years storage resource remained (4 bytes) </w:t>
      </w:r>
    </w:p>
    <w:p w:rsidR="007874A7" w:rsidRDefault="007874A7" w:rsidP="007874A7">
      <w:pPr>
        <w:pStyle w:val="Nessunaspaziatura"/>
      </w:pPr>
      <w:r>
        <w:t xml:space="preserve">• 30 days storage resource remained (4 bytes) </w:t>
      </w:r>
    </w:p>
    <w:p w:rsidR="003B36E0" w:rsidRDefault="003B36E0" w:rsidP="003B36E0">
      <w:pPr>
        <w:pStyle w:val="Titolo2"/>
      </w:pPr>
      <w:bookmarkStart w:id="694" w:name="_Toc510106597"/>
      <w:r>
        <w:t xml:space="preserve">C6H: FM </w:t>
      </w:r>
      <w:r w:rsidR="003E2E57">
        <w:t>–</w:t>
      </w:r>
      <w:r w:rsidR="005C5730">
        <w:t xml:space="preserve"> </w:t>
      </w:r>
      <w:r w:rsidR="003E2E57">
        <w:t>COUNTERS OF NOT TRANSMITTED DOCS</w:t>
      </w:r>
      <w:r>
        <w:t>(fm command 3</w:t>
      </w:r>
      <w:r w:rsidR="000626A4">
        <w:t>9</w:t>
      </w:r>
      <w:r>
        <w:t>h)</w:t>
      </w:r>
      <w:bookmarkEnd w:id="69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3B36E0" w:rsidRDefault="003B36E0" w:rsidP="003B36E0">
      <w:pPr>
        <w:pStyle w:val="Nessunaspaziatura"/>
      </w:pPr>
      <w:r>
        <w:t>Command: C6H. Message length: 5 bytes.</w:t>
      </w:r>
    </w:p>
    <w:p w:rsidR="003B36E0" w:rsidRDefault="003B36E0" w:rsidP="003B36E0">
      <w:pPr>
        <w:pStyle w:val="Nessunaspaziatura"/>
      </w:pPr>
      <w:r>
        <w:t>• Operator Password (4 bytes)</w:t>
      </w:r>
    </w:p>
    <w:p w:rsidR="003B36E0" w:rsidRDefault="003B36E0" w:rsidP="003B36E0">
      <w:pPr>
        <w:pStyle w:val="Nessunaspaziatura"/>
      </w:pPr>
      <w:r>
        <w:t xml:space="preserve">Answer: C6H. Message Length: </w:t>
      </w:r>
      <w:r w:rsidR="001B7A27">
        <w:t>48</w:t>
      </w:r>
      <w:r>
        <w:t xml:space="preserve"> bytes.</w:t>
      </w:r>
    </w:p>
    <w:p w:rsidR="003B36E0" w:rsidRDefault="003B36E0" w:rsidP="003B36E0">
      <w:pPr>
        <w:pStyle w:val="Nessunaspaziatura"/>
      </w:pPr>
      <w:r>
        <w:t>• Error code (2 bytes)</w:t>
      </w:r>
    </w:p>
    <w:p w:rsidR="003B36E0" w:rsidRDefault="003B36E0" w:rsidP="003B36E0">
      <w:pPr>
        <w:pStyle w:val="Nessunaspaziatura"/>
      </w:pPr>
      <w:r>
        <w:t>• Serial number of the operator (1 byte) 1 ...99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Quantity of Not Transmitted </w:t>
      </w:r>
      <w:r w:rsidR="003F6FB9" w:rsidRPr="006D734B">
        <w:t xml:space="preserve">Checks </w:t>
      </w:r>
      <w:r w:rsidRPr="006D734B">
        <w:t>and Correction Checks</w:t>
      </w:r>
      <w:r w:rsidR="00A26558" w:rsidRPr="006D734B">
        <w:t>(#1158.#1144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Quantity of Not Transmitted </w:t>
      </w:r>
      <w:r w:rsidR="003F6FB9" w:rsidRPr="006D734B">
        <w:t xml:space="preserve">Checks </w:t>
      </w:r>
      <w:r w:rsidRPr="006D734B">
        <w:t>and Correction Checks - Sales</w:t>
      </w:r>
      <w:r w:rsidR="00A26558" w:rsidRPr="006D734B">
        <w:t>(#1158.#1145.#1135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Total of Not Transmitted </w:t>
      </w:r>
      <w:r w:rsidR="003F6FB9" w:rsidRPr="006D734B">
        <w:t xml:space="preserve">Checks </w:t>
      </w:r>
      <w:r w:rsidRPr="006D734B">
        <w:t>and Correction Checks - Sales</w:t>
      </w:r>
      <w:r w:rsidR="00A26558" w:rsidRPr="006D734B">
        <w:t>(#1158.#1145.#1201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Quantity of Not Transmitted </w:t>
      </w:r>
      <w:r w:rsidR="003F6FB9" w:rsidRPr="006D734B">
        <w:t xml:space="preserve">Checks </w:t>
      </w:r>
      <w:r w:rsidRPr="006D734B">
        <w:t>and Correction Checks – Return Sales</w:t>
      </w:r>
      <w:r w:rsidR="00A26558" w:rsidRPr="006D734B">
        <w:t>(#1158.#1232.#1135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Total of Not Transmitted </w:t>
      </w:r>
      <w:r w:rsidR="003F6FB9" w:rsidRPr="006D734B">
        <w:t xml:space="preserve">Checks </w:t>
      </w:r>
      <w:r w:rsidRPr="006D734B">
        <w:t>and Correction Checks - Return Sales</w:t>
      </w:r>
      <w:r w:rsidR="00A26558" w:rsidRPr="006D734B">
        <w:t>(#1158.#1232.#1201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Quantity of Not Transmitted </w:t>
      </w:r>
      <w:r w:rsidR="003F6FB9" w:rsidRPr="006D734B">
        <w:t xml:space="preserve">Checks </w:t>
      </w:r>
      <w:r w:rsidRPr="006D734B">
        <w:t>and Correction Checks - Purchases</w:t>
      </w:r>
      <w:r w:rsidR="00A26558" w:rsidRPr="006D734B">
        <w:t>(#1158.#1146.#1135)</w:t>
      </w:r>
      <w:r w:rsidRPr="006D734B">
        <w:t xml:space="preserve">(4 </w:t>
      </w:r>
      <w:r w:rsidR="00F04EC0" w:rsidRPr="006D734B">
        <w:t>bytes)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Total of Not Transmitted </w:t>
      </w:r>
      <w:r w:rsidR="003F6FB9" w:rsidRPr="006D734B">
        <w:t xml:space="preserve">Checks </w:t>
      </w:r>
      <w:r w:rsidRPr="006D734B">
        <w:t>an</w:t>
      </w:r>
      <w:r w:rsidR="00A26558" w:rsidRPr="006D734B">
        <w:t>d Correction Checks - Purchases(#1158.#1146.#1201</w:t>
      </w:r>
      <w:r w:rsidR="00DE7644" w:rsidRPr="006D734B">
        <w:t>)(</w:t>
      </w:r>
      <w:r w:rsidRPr="006D734B">
        <w:t xml:space="preserve">6 </w:t>
      </w:r>
      <w:r w:rsidR="00F04EC0" w:rsidRPr="006D734B">
        <w:t>bytes)</w:t>
      </w:r>
    </w:p>
    <w:p w:rsidR="001B7A27" w:rsidRPr="006D734B" w:rsidRDefault="001B7A27" w:rsidP="001B7A27">
      <w:pPr>
        <w:pStyle w:val="Nessunaspaziatura"/>
      </w:pPr>
      <w:r w:rsidRPr="006D734B">
        <w:t xml:space="preserve">• Answer from FM: Quantity of Not Transmitted </w:t>
      </w:r>
      <w:r w:rsidR="003F6FB9" w:rsidRPr="006D734B">
        <w:t xml:space="preserve">Checks </w:t>
      </w:r>
      <w:r w:rsidRPr="006D734B">
        <w:t>and Correction Checks – Return Purchases</w:t>
      </w:r>
      <w:r w:rsidR="00A26558" w:rsidRPr="006D734B">
        <w:t>(#1158.#1233.#1135)</w:t>
      </w:r>
      <w:r w:rsidRPr="006D734B">
        <w:t xml:space="preserve">(4 </w:t>
      </w:r>
      <w:r w:rsidR="00F04EC0" w:rsidRPr="006D734B">
        <w:t>bytes)</w:t>
      </w:r>
    </w:p>
    <w:p w:rsidR="001B7A27" w:rsidRPr="006D734B" w:rsidRDefault="001B7A27" w:rsidP="003B36E0">
      <w:pPr>
        <w:pStyle w:val="Nessunaspaziatura"/>
      </w:pPr>
      <w:r w:rsidRPr="006D734B">
        <w:t xml:space="preserve">• Answer from FM: Total of Not Transmitted </w:t>
      </w:r>
      <w:r w:rsidR="003F6FB9" w:rsidRPr="006D734B">
        <w:t xml:space="preserve">Checks </w:t>
      </w:r>
      <w:r w:rsidRPr="006D734B">
        <w:t>and Correction Checks - Return Purchases</w:t>
      </w:r>
      <w:r w:rsidR="00A26558" w:rsidRPr="006D734B">
        <w:t>(#1158.#1233.#1201)</w:t>
      </w:r>
      <w:r w:rsidRPr="006D734B">
        <w:t xml:space="preserve">(6 </w:t>
      </w:r>
      <w:r w:rsidR="00F04EC0" w:rsidRPr="006D734B">
        <w:t>bytes)</w:t>
      </w:r>
    </w:p>
    <w:p w:rsidR="008B448F" w:rsidRDefault="008B448F" w:rsidP="008B448F">
      <w:pPr>
        <w:pStyle w:val="Titolo2"/>
      </w:pPr>
      <w:bookmarkStart w:id="695" w:name="_Toc510106598"/>
      <w:r>
        <w:t xml:space="preserve">C7H: FM </w:t>
      </w:r>
      <w:r w:rsidR="005C5730">
        <w:t xml:space="preserve">- </w:t>
      </w:r>
      <w:r>
        <w:t xml:space="preserve">TOTAL DATA SIZE(fm command </w:t>
      </w:r>
      <w:r w:rsidR="007174E6">
        <w:t>a7</w:t>
      </w:r>
      <w:r>
        <w:t>h)</w:t>
      </w:r>
      <w:bookmarkEnd w:id="69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8B448F" w:rsidRDefault="008B448F" w:rsidP="008B448F">
      <w:pPr>
        <w:pStyle w:val="Nessunaspaziatura"/>
      </w:pPr>
      <w:r>
        <w:t>Command: C7H. Message length: 5 bytes.</w:t>
      </w:r>
    </w:p>
    <w:p w:rsidR="008B448F" w:rsidRDefault="008B448F" w:rsidP="008B448F">
      <w:pPr>
        <w:pStyle w:val="Nessunaspaziatura"/>
      </w:pPr>
      <w:r>
        <w:t>• Operator Password (4 bytes)</w:t>
      </w:r>
    </w:p>
    <w:p w:rsidR="008B448F" w:rsidRDefault="008B448F" w:rsidP="008B448F">
      <w:pPr>
        <w:pStyle w:val="Nessunaspaziatura"/>
      </w:pPr>
      <w:r>
        <w:t>Answer: C7H. Message Length: 8 bytes.</w:t>
      </w:r>
    </w:p>
    <w:p w:rsidR="008B448F" w:rsidRDefault="008B448F" w:rsidP="008B448F">
      <w:pPr>
        <w:pStyle w:val="Nessunaspaziatura"/>
      </w:pPr>
      <w:r>
        <w:t>• Error code (2 bytes)</w:t>
      </w:r>
    </w:p>
    <w:p w:rsidR="008B448F" w:rsidRDefault="008B448F" w:rsidP="008B448F">
      <w:pPr>
        <w:pStyle w:val="Nessunaspaziatura"/>
      </w:pPr>
      <w:r>
        <w:t>• Serial number of the operator (1 byte) 1 ... 99</w:t>
      </w:r>
    </w:p>
    <w:p w:rsidR="008B448F" w:rsidRDefault="008B448F" w:rsidP="008B448F">
      <w:pPr>
        <w:pStyle w:val="Nessunaspaziatura"/>
      </w:pPr>
      <w:r>
        <w:t>• Total data size (4 bytes)</w:t>
      </w:r>
    </w:p>
    <w:p w:rsidR="00410C36" w:rsidRPr="00681D40" w:rsidRDefault="00410C36" w:rsidP="00410C36">
      <w:pPr>
        <w:pStyle w:val="Titolo2"/>
      </w:pPr>
      <w:bookmarkStart w:id="696" w:name="_Toc510106599"/>
      <w:r>
        <w:t xml:space="preserve">C8H: </w:t>
      </w:r>
      <w:r w:rsidRPr="00681D40">
        <w:t>F</w:t>
      </w:r>
      <w:r>
        <w:t>M</w:t>
      </w:r>
      <w:r w:rsidRPr="00681D40">
        <w:t xml:space="preserve"> – </w:t>
      </w:r>
      <w:r w:rsidR="005C5730">
        <w:t>GET</w:t>
      </w:r>
      <w:r w:rsidRPr="00681D40">
        <w:t xml:space="preserve"> </w:t>
      </w:r>
      <w:r>
        <w:t>REGISTRATION</w:t>
      </w:r>
      <w:r w:rsidRPr="00681D40">
        <w:t xml:space="preserve"> document TVL(fm command 4</w:t>
      </w:r>
      <w:r>
        <w:t>7</w:t>
      </w:r>
      <w:r w:rsidRPr="00681D40">
        <w:t>h)</w:t>
      </w:r>
      <w:bookmarkEnd w:id="69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144BBA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144BBA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410C36" w:rsidRPr="00681D40" w:rsidRDefault="00410C36" w:rsidP="00410C36">
      <w:pPr>
        <w:pStyle w:val="Nessunaspaziatura"/>
      </w:pPr>
      <w:r w:rsidRPr="00681D40">
        <w:t xml:space="preserve">Command: </w:t>
      </w:r>
      <w:r>
        <w:t>C8</w:t>
      </w:r>
      <w:r w:rsidRPr="00681D40">
        <w:t>H. Message length: 5 bytes.</w:t>
      </w:r>
    </w:p>
    <w:p w:rsidR="00410C36" w:rsidRPr="00681D40" w:rsidRDefault="00410C36" w:rsidP="00410C36">
      <w:pPr>
        <w:pStyle w:val="Nessunaspaziatura"/>
      </w:pPr>
      <w:r w:rsidRPr="00681D40">
        <w:t>• Operator Password (4 bytes)</w:t>
      </w:r>
    </w:p>
    <w:p w:rsidR="00410C36" w:rsidRPr="00681D40" w:rsidRDefault="00410C36" w:rsidP="00410C36">
      <w:pPr>
        <w:pStyle w:val="Nessunaspaziatura"/>
      </w:pPr>
      <w:r w:rsidRPr="00681D40">
        <w:t xml:space="preserve">Answer: </w:t>
      </w:r>
      <w:r>
        <w:t>C8</w:t>
      </w:r>
      <w:r w:rsidRPr="00681D40">
        <w:t>H. Message Length: 4+</w:t>
      </w:r>
      <w:r>
        <w:t>size of “</w:t>
      </w:r>
      <w:r w:rsidRPr="00681D40">
        <w:t>Answer from FM: TLV(STLV) Fiscal document data</w:t>
      </w:r>
      <w:r>
        <w:t>”</w:t>
      </w:r>
      <w:r w:rsidRPr="00681D40">
        <w:t xml:space="preserve"> </w:t>
      </w:r>
      <w:r>
        <w:t>field</w:t>
      </w:r>
      <w:r w:rsidRPr="00681D40">
        <w:t>.</w:t>
      </w:r>
    </w:p>
    <w:p w:rsidR="00410C36" w:rsidRPr="00681D40" w:rsidRDefault="00410C36" w:rsidP="00410C36">
      <w:pPr>
        <w:pStyle w:val="Nessunaspaziatura"/>
      </w:pPr>
      <w:r w:rsidRPr="00681D40">
        <w:t>• Error code (2 bytes)</w:t>
      </w:r>
    </w:p>
    <w:p w:rsidR="00410C36" w:rsidRPr="00681D40" w:rsidRDefault="00410C36" w:rsidP="00410C36">
      <w:pPr>
        <w:pStyle w:val="Nessunaspaziatura"/>
      </w:pPr>
      <w:r w:rsidRPr="00681D40">
        <w:t>• Serial number of the operator (1 byte) 1 ... 99</w:t>
      </w:r>
    </w:p>
    <w:p w:rsidR="00410C36" w:rsidRDefault="00410C36" w:rsidP="00410C36">
      <w:pPr>
        <w:pStyle w:val="Nessunaspaziatura"/>
      </w:pPr>
      <w:r w:rsidRPr="00681D40">
        <w:t>• Answer from FM: TLV(STLV) Fiscal document data (</w:t>
      </w:r>
      <w:r>
        <w:t>X</w:t>
      </w:r>
      <w:r w:rsidRPr="00681D40">
        <w:t xml:space="preserve"> bytes)</w:t>
      </w:r>
    </w:p>
    <w:p w:rsidR="00E85BE4" w:rsidRDefault="00E85BE4" w:rsidP="00410C36">
      <w:pPr>
        <w:pStyle w:val="Nessunaspaziatura"/>
      </w:pPr>
    </w:p>
    <w:p w:rsidR="006417F0" w:rsidRDefault="00E85BE4" w:rsidP="006417F0">
      <w:pPr>
        <w:pStyle w:val="Nessunaspaziatura"/>
      </w:pPr>
      <w:r w:rsidRPr="00020F7D">
        <w:t xml:space="preserve">The command </w:t>
      </w:r>
      <w:r>
        <w:t xml:space="preserve">is intended for receiving all the data from the report about ECR registration or report about ECR parameters change. Before execution of this command, E9h command “Request for FN </w:t>
      </w:r>
      <w:proofErr w:type="spellStart"/>
      <w:r>
        <w:t>fiscalization</w:t>
      </w:r>
      <w:proofErr w:type="spellEnd"/>
      <w:r>
        <w:t xml:space="preserve"> parameter” with the value </w:t>
      </w:r>
      <w:proofErr w:type="spellStart"/>
      <w:r>
        <w:t>FFFFh</w:t>
      </w:r>
      <w:proofErr w:type="spellEnd"/>
      <w:r>
        <w:t xml:space="preserve"> as a second parameter must be performed. In the opposite case, the command returns 2408 error code – no requested data.</w:t>
      </w:r>
    </w:p>
    <w:p w:rsidR="006417F0" w:rsidRDefault="00E85BE4" w:rsidP="006417F0">
      <w:pPr>
        <w:pStyle w:val="Nessunaspaziatura"/>
      </w:pPr>
      <w:r>
        <w:t>C8h command should be sent till the moment when FN returns 2408 response code - no requested data.</w:t>
      </w:r>
    </w:p>
    <w:p w:rsidR="006417F0" w:rsidRPr="006417F0" w:rsidRDefault="00E85BE4" w:rsidP="006417F0">
      <w:pPr>
        <w:pStyle w:val="Nessunaspaziatura"/>
      </w:pPr>
      <w:r>
        <w:t>In each FN response to C8h command there is only one TLV field or higher level STLV.</w:t>
      </w:r>
    </w:p>
    <w:p w:rsidR="00E85BE4" w:rsidRPr="00681D40" w:rsidRDefault="00E85BE4" w:rsidP="00410C36">
      <w:pPr>
        <w:pStyle w:val="Nessunaspaziatura"/>
      </w:pPr>
    </w:p>
    <w:p w:rsidR="001629C6" w:rsidRPr="00681D40" w:rsidRDefault="001629C6" w:rsidP="001629C6">
      <w:pPr>
        <w:pStyle w:val="Titolo2"/>
      </w:pPr>
      <w:bookmarkStart w:id="697" w:name="_Toc510106600"/>
      <w:r>
        <w:t xml:space="preserve">CFH: </w:t>
      </w:r>
      <w:r w:rsidRPr="00681D40">
        <w:t>F</w:t>
      </w:r>
      <w:r>
        <w:t>M</w:t>
      </w:r>
      <w:r w:rsidRPr="00681D40">
        <w:t xml:space="preserve"> – </w:t>
      </w:r>
      <w:r>
        <w:t>FIND DOCUMENT BY NUMBER</w:t>
      </w:r>
      <w:r w:rsidRPr="00681D40">
        <w:t xml:space="preserve">(fm command </w:t>
      </w:r>
      <w:r>
        <w:t>50</w:t>
      </w:r>
      <w:r w:rsidRPr="00681D40">
        <w:t>h)</w:t>
      </w:r>
      <w:bookmarkEnd w:id="697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E87A7A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E87A7A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1629C6" w:rsidRPr="00681D40" w:rsidRDefault="001629C6" w:rsidP="001629C6">
      <w:pPr>
        <w:pStyle w:val="Nessunaspaziatura"/>
      </w:pPr>
      <w:r w:rsidRPr="00681D40">
        <w:t xml:space="preserve">Command: </w:t>
      </w:r>
      <w:r>
        <w:t>CF</w:t>
      </w:r>
      <w:r w:rsidRPr="00681D40">
        <w:t xml:space="preserve">H. Message length: </w:t>
      </w:r>
      <w:r>
        <w:t>9</w:t>
      </w:r>
      <w:r w:rsidRPr="00681D40">
        <w:t xml:space="preserve"> bytes.</w:t>
      </w:r>
    </w:p>
    <w:p w:rsidR="001629C6" w:rsidRDefault="001629C6" w:rsidP="001629C6">
      <w:pPr>
        <w:pStyle w:val="Nessunaspaziatura"/>
      </w:pPr>
      <w:r w:rsidRPr="00681D40">
        <w:t>• Operator Password (4 bytes)</w:t>
      </w:r>
    </w:p>
    <w:p w:rsidR="001629C6" w:rsidRPr="00681D40" w:rsidRDefault="001629C6" w:rsidP="001629C6">
      <w:pPr>
        <w:pStyle w:val="Nessunaspaziatura"/>
      </w:pPr>
      <w:r w:rsidRPr="00681D40">
        <w:t xml:space="preserve">• </w:t>
      </w:r>
      <w:r>
        <w:t>Document</w:t>
      </w:r>
      <w:r w:rsidRPr="00681D40">
        <w:t xml:space="preserve"> </w:t>
      </w:r>
      <w:r>
        <w:t>number</w:t>
      </w:r>
      <w:r w:rsidRPr="00681D40">
        <w:t>(4 bytes)</w:t>
      </w:r>
    </w:p>
    <w:p w:rsidR="001629C6" w:rsidRPr="00681D40" w:rsidRDefault="001629C6" w:rsidP="001629C6">
      <w:pPr>
        <w:pStyle w:val="Nessunaspaziatura"/>
      </w:pPr>
      <w:r w:rsidRPr="00681D40">
        <w:t xml:space="preserve">Answer: </w:t>
      </w:r>
      <w:r>
        <w:t>CF</w:t>
      </w:r>
      <w:r w:rsidRPr="00681D40">
        <w:t xml:space="preserve">H. Message Length: </w:t>
      </w:r>
      <w:r w:rsidR="000926CF">
        <w:t>109</w:t>
      </w:r>
      <w:r w:rsidRPr="00681D40">
        <w:t>+</w:t>
      </w:r>
      <w:r>
        <w:t>size of “</w:t>
      </w:r>
      <w:r w:rsidRPr="00681D40">
        <w:t xml:space="preserve">Answer </w:t>
      </w:r>
      <w:r w:rsidR="00867073" w:rsidRPr="00681D40">
        <w:t>TLV(STLV) Fiscal document data</w:t>
      </w:r>
      <w:r w:rsidR="00867073">
        <w:t>, first 10 sale line</w:t>
      </w:r>
      <w:r>
        <w:t>”</w:t>
      </w:r>
      <w:r w:rsidRPr="00681D40">
        <w:t xml:space="preserve"> </w:t>
      </w:r>
      <w:r>
        <w:t>field</w:t>
      </w:r>
      <w:r w:rsidRPr="00681D40">
        <w:t>.</w:t>
      </w:r>
    </w:p>
    <w:p w:rsidR="001629C6" w:rsidRPr="00681D40" w:rsidRDefault="001629C6" w:rsidP="001629C6">
      <w:pPr>
        <w:pStyle w:val="Nessunaspaziatura"/>
      </w:pPr>
      <w:r w:rsidRPr="00681D40">
        <w:t>• Error code (2 bytes)</w:t>
      </w:r>
    </w:p>
    <w:p w:rsidR="001629C6" w:rsidRPr="00681D40" w:rsidRDefault="001629C6" w:rsidP="001629C6">
      <w:pPr>
        <w:pStyle w:val="Nessunaspaziatura"/>
      </w:pPr>
      <w:r w:rsidRPr="00681D40">
        <w:t>• Serial number of the operator (1 byte) 1 ... 99</w:t>
      </w:r>
    </w:p>
    <w:p w:rsidR="001629C6" w:rsidRDefault="001629C6" w:rsidP="001629C6">
      <w:pPr>
        <w:pStyle w:val="Nessunaspaziatura"/>
      </w:pPr>
      <w:r w:rsidRPr="00681D40">
        <w:t xml:space="preserve">• Answer from FM: </w:t>
      </w:r>
      <w:r w:rsidR="000B5C30">
        <w:t>Format flag</w:t>
      </w:r>
      <w:r w:rsidRPr="00681D40">
        <w:t>(</w:t>
      </w:r>
      <w:r w:rsidR="000B5C30">
        <w:t>1</w:t>
      </w:r>
      <w:r w:rsidRPr="00681D40">
        <w:t xml:space="preserve"> byte)</w:t>
      </w:r>
      <w:r w:rsidR="000B5C30">
        <w:t xml:space="preserve"> </w:t>
      </w:r>
    </w:p>
    <w:p w:rsidR="000B5C30" w:rsidRDefault="000B5C30" w:rsidP="000B5C30">
      <w:pPr>
        <w:pStyle w:val="Nessunaspaziatura"/>
        <w:numPr>
          <w:ilvl w:val="0"/>
          <w:numId w:val="8"/>
        </w:numPr>
      </w:pPr>
      <w:r>
        <w:t>0=format 40h</w:t>
      </w:r>
    </w:p>
    <w:p w:rsidR="000B5C30" w:rsidRPr="00681D40" w:rsidRDefault="000B5C30" w:rsidP="000B5C30">
      <w:pPr>
        <w:pStyle w:val="Nessunaspaziatura"/>
        <w:numPr>
          <w:ilvl w:val="0"/>
          <w:numId w:val="8"/>
        </w:numPr>
      </w:pPr>
      <w:r>
        <w:t>1=format AFS</w:t>
      </w:r>
    </w:p>
    <w:p w:rsidR="000B5C30" w:rsidRDefault="000B5C30" w:rsidP="000B5C30">
      <w:pPr>
        <w:pStyle w:val="Nessunaspaziatura"/>
      </w:pPr>
      <w:r w:rsidRPr="00681D40">
        <w:t xml:space="preserve">• Answer from FM: </w:t>
      </w:r>
      <w:r>
        <w:t>tag 1192 present</w:t>
      </w:r>
      <w:r w:rsidRPr="00681D40">
        <w:t>(</w:t>
      </w:r>
      <w:r>
        <w:t>1</w:t>
      </w:r>
      <w:r w:rsidRPr="00681D40">
        <w:t xml:space="preserve"> byte)</w:t>
      </w:r>
      <w:r>
        <w:t xml:space="preserve"> </w:t>
      </w:r>
    </w:p>
    <w:p w:rsidR="000B5C30" w:rsidRDefault="000B5C30" w:rsidP="000B5C30">
      <w:pPr>
        <w:pStyle w:val="Nessunaspaziatura"/>
        <w:numPr>
          <w:ilvl w:val="0"/>
          <w:numId w:val="8"/>
        </w:numPr>
      </w:pPr>
      <w:r>
        <w:t>0=not present</w:t>
      </w:r>
    </w:p>
    <w:p w:rsidR="000B5C30" w:rsidRPr="00681D40" w:rsidRDefault="000B5C30" w:rsidP="000B5C30">
      <w:pPr>
        <w:pStyle w:val="Nessunaspaziatura"/>
        <w:numPr>
          <w:ilvl w:val="0"/>
          <w:numId w:val="8"/>
        </w:numPr>
      </w:pPr>
      <w:r>
        <w:t>1=present</w:t>
      </w:r>
    </w:p>
    <w:p w:rsidR="000B5C30" w:rsidRDefault="000B5C30" w:rsidP="000B5C30">
      <w:pPr>
        <w:pStyle w:val="Nessunaspaziatura"/>
      </w:pPr>
      <w:r w:rsidRPr="00681D40">
        <w:t xml:space="preserve">• Answer from FM: </w:t>
      </w:r>
      <w:r>
        <w:t>Document type</w:t>
      </w:r>
      <w:r w:rsidRPr="00681D40">
        <w:t>(</w:t>
      </w:r>
      <w:r>
        <w:t>1</w:t>
      </w:r>
      <w:r w:rsidRPr="00681D40">
        <w:t xml:space="preserve"> byte)</w:t>
      </w:r>
      <w:r>
        <w:t xml:space="preserve"> </w:t>
      </w:r>
    </w:p>
    <w:p w:rsidR="000B5C30" w:rsidRPr="006D734B" w:rsidRDefault="000B5C30" w:rsidP="000B5C30">
      <w:pPr>
        <w:pStyle w:val="Nessunaspaziatura"/>
      </w:pPr>
      <w:r w:rsidRPr="006D734B">
        <w:t xml:space="preserve">• Answer from FM: </w:t>
      </w:r>
      <w:proofErr w:type="spellStart"/>
      <w:r w:rsidRPr="006D734B">
        <w:t>Date+time</w:t>
      </w:r>
      <w:proofErr w:type="spellEnd"/>
      <w:r w:rsidR="00C92415" w:rsidRPr="006D734B">
        <w:t>(</w:t>
      </w:r>
      <w:proofErr w:type="spellStart"/>
      <w:r w:rsidR="00C92415" w:rsidRPr="006D734B">
        <w:t>YMDhm</w:t>
      </w:r>
      <w:proofErr w:type="spellEnd"/>
      <w:r w:rsidR="00C92415" w:rsidRPr="006D734B">
        <w:t xml:space="preserve">) </w:t>
      </w:r>
      <w:r w:rsidRPr="006D734B">
        <w:t xml:space="preserve">(5 bytes) </w:t>
      </w:r>
    </w:p>
    <w:p w:rsidR="000B5C30" w:rsidRPr="006D734B" w:rsidRDefault="000B5C30" w:rsidP="000B5C30">
      <w:pPr>
        <w:pStyle w:val="Nessunaspaziatura"/>
      </w:pPr>
      <w:r w:rsidRPr="006D734B">
        <w:t xml:space="preserve">• Answer from FM: Document number(4 bytes) </w:t>
      </w:r>
    </w:p>
    <w:p w:rsidR="000B5C30" w:rsidRPr="006D734B" w:rsidRDefault="000B5C30" w:rsidP="000B5C30">
      <w:pPr>
        <w:pStyle w:val="Nessunaspaziatura"/>
      </w:pPr>
      <w:r w:rsidRPr="006D734B">
        <w:t xml:space="preserve">• Answer from FM: Document sign(4 bytes) </w:t>
      </w:r>
    </w:p>
    <w:p w:rsidR="000B5C30" w:rsidRPr="006D734B" w:rsidRDefault="000B5C30" w:rsidP="000B5C30">
      <w:pPr>
        <w:pStyle w:val="Nessunaspaziatura"/>
      </w:pPr>
      <w:r w:rsidRPr="006D734B">
        <w:t xml:space="preserve">• Answer from FM: Operation sum(5 bytes) </w:t>
      </w:r>
    </w:p>
    <w:p w:rsidR="002D0465" w:rsidRPr="006D734B" w:rsidRDefault="002D0465" w:rsidP="002D0465">
      <w:pPr>
        <w:pStyle w:val="Nessunaspaziatura"/>
      </w:pPr>
      <w:r w:rsidRPr="006D734B">
        <w:t xml:space="preserve">• Answer from FM: Operation type(1 byte) </w:t>
      </w:r>
    </w:p>
    <w:p w:rsidR="000B5C30" w:rsidRPr="006D734B" w:rsidRDefault="000B5C30" w:rsidP="000B5C30">
      <w:pPr>
        <w:pStyle w:val="Nessunaspaziatura"/>
      </w:pPr>
      <w:r w:rsidRPr="006D734B">
        <w:t xml:space="preserve">• Answer from FM: Archive Fiscal Sign(12 bytes) </w:t>
      </w:r>
    </w:p>
    <w:p w:rsidR="000B5C30" w:rsidRPr="006D734B" w:rsidRDefault="000B5C30" w:rsidP="000B5C30">
      <w:pPr>
        <w:pStyle w:val="Nessunaspaziatura"/>
      </w:pPr>
      <w:r w:rsidRPr="006D734B">
        <w:t xml:space="preserve">• Answer from FM: Document type(1 byte) </w:t>
      </w:r>
    </w:p>
    <w:p w:rsidR="000B5C30" w:rsidRPr="006D734B" w:rsidRDefault="000B5C30" w:rsidP="000B5C30">
      <w:pPr>
        <w:pStyle w:val="Nessunaspaziatura"/>
      </w:pPr>
      <w:r w:rsidRPr="006D734B">
        <w:t>• Answer from FM: Sum of payment #</w:t>
      </w:r>
      <w:r w:rsidR="009C0CFD" w:rsidRPr="006D734B">
        <w:t>1</w:t>
      </w:r>
      <w:r w:rsidR="00DE7644" w:rsidRPr="006D734B">
        <w:t>(by cash)(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</w:t>
      </w:r>
      <w:r w:rsidR="009C0CFD" w:rsidRPr="006D734B">
        <w:t>nswer from FM: Sum of payment #2</w:t>
      </w:r>
      <w:r w:rsidR="00DE7644" w:rsidRPr="006D734B">
        <w:t>(by electronic)(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</w:t>
      </w:r>
      <w:r w:rsidR="009C0CFD" w:rsidRPr="006D734B">
        <w:t>nswer from FM: Sum of payment #3</w:t>
      </w:r>
      <w:r w:rsidR="00DE7644" w:rsidRPr="006D734B">
        <w:t>(in advance)(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</w:t>
      </w:r>
      <w:r w:rsidR="009C0CFD" w:rsidRPr="006D734B">
        <w:t>nswer from FM: Sum of payment #4</w:t>
      </w:r>
      <w:r w:rsidR="00DE7644" w:rsidRPr="006D734B">
        <w:t>(for posterior)(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</w:t>
      </w:r>
      <w:r w:rsidR="009C0CFD" w:rsidRPr="006D734B">
        <w:t>nswer from FM: Sum of payment #5</w:t>
      </w:r>
      <w:r w:rsidR="00DE7644" w:rsidRPr="006D734B">
        <w:t>(by counter means)(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Answer from FM: Sum of VAT ra</w:t>
      </w:r>
      <w:r w:rsidR="009C0CFD" w:rsidRPr="006D734B">
        <w:t>te #1</w:t>
      </w:r>
      <w:r w:rsidR="00C81E83" w:rsidRPr="006D734B">
        <w:t>(18%</w:t>
      </w:r>
      <w:r w:rsidR="00DE7644" w:rsidRPr="006D734B">
        <w:t>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An</w:t>
      </w:r>
      <w:r w:rsidR="009C0CFD" w:rsidRPr="006D734B">
        <w:t>swer from FM: Sum of VAT rate #2</w:t>
      </w:r>
      <w:r w:rsidR="00C81E83" w:rsidRPr="006D734B">
        <w:t>(10%</w:t>
      </w:r>
      <w:r w:rsidR="00DE7644" w:rsidRPr="006D734B">
        <w:t>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An</w:t>
      </w:r>
      <w:r w:rsidR="009C0CFD" w:rsidRPr="006D734B">
        <w:t>swer from FM: Sum of VAT rate #3</w:t>
      </w:r>
      <w:r w:rsidR="00C81E83" w:rsidRPr="006D734B">
        <w:t>(0%</w:t>
      </w:r>
      <w:r w:rsidR="00DE7644" w:rsidRPr="006D734B">
        <w:t>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An</w:t>
      </w:r>
      <w:r w:rsidR="009C0CFD" w:rsidRPr="006D734B">
        <w:t>swer from FM: Sum of VAT rate #4</w:t>
      </w:r>
      <w:r w:rsidR="00C81E83" w:rsidRPr="006D734B">
        <w:t>(NO VAT</w:t>
      </w:r>
      <w:r w:rsidR="00DE7644" w:rsidRPr="006D734B">
        <w:t>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An</w:t>
      </w:r>
      <w:r w:rsidR="009C0CFD" w:rsidRPr="006D734B">
        <w:t>swer from FM: Sum of VAT rate #5</w:t>
      </w:r>
      <w:r w:rsidR="00C81E83" w:rsidRPr="006D734B">
        <w:t>(18/118</w:t>
      </w:r>
      <w:r w:rsidR="00DE7644" w:rsidRPr="006D734B">
        <w:t>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>• An</w:t>
      </w:r>
      <w:r w:rsidR="009C0CFD" w:rsidRPr="006D734B">
        <w:t>swer from FM: Sum of VAT rate #6</w:t>
      </w:r>
      <w:r w:rsidR="00C81E83" w:rsidRPr="006D734B">
        <w:t>(10/110</w:t>
      </w:r>
      <w:r w:rsidR="00DE7644" w:rsidRPr="006D734B">
        <w:t>)(</w:t>
      </w:r>
      <w:r w:rsidRPr="006D734B">
        <w:t xml:space="preserve">5 </w:t>
      </w:r>
      <w:r w:rsidR="00F04EC0" w:rsidRPr="006D734B">
        <w:t>bytes)</w:t>
      </w:r>
    </w:p>
    <w:p w:rsidR="000B5C30" w:rsidRPr="006D734B" w:rsidRDefault="000B5C30" w:rsidP="000B5C30">
      <w:pPr>
        <w:pStyle w:val="Nessunaspaziatura"/>
      </w:pPr>
      <w:r w:rsidRPr="006D734B">
        <w:t xml:space="preserve">• Answer from FM: Tag 1192 (16 bytes) </w:t>
      </w:r>
    </w:p>
    <w:p w:rsidR="001629C6" w:rsidRPr="00681D40" w:rsidRDefault="001629C6" w:rsidP="001629C6">
      <w:pPr>
        <w:pStyle w:val="Nessunaspaziatura"/>
      </w:pPr>
      <w:r w:rsidRPr="006D734B">
        <w:t>• An</w:t>
      </w:r>
      <w:r w:rsidRPr="00681D40">
        <w:t>swer from FM: TLV(STLV) Fiscal document data</w:t>
      </w:r>
      <w:r w:rsidR="00867073">
        <w:t>, first 10 sale line</w:t>
      </w:r>
      <w:r w:rsidRPr="00681D40">
        <w:t>(</w:t>
      </w:r>
      <w:r>
        <w:t>X</w:t>
      </w:r>
      <w:r w:rsidRPr="00681D40">
        <w:t xml:space="preserve"> bytes)</w:t>
      </w:r>
    </w:p>
    <w:p w:rsidR="0075429C" w:rsidRPr="00681D40" w:rsidRDefault="00CB66C1" w:rsidP="00681D40">
      <w:pPr>
        <w:pStyle w:val="Titolo2"/>
      </w:pPr>
      <w:bookmarkStart w:id="698" w:name="_Toc510106601"/>
      <w:r>
        <w:t>D</w:t>
      </w:r>
      <w:r w:rsidR="00884D87">
        <w:t xml:space="preserve">6H: </w:t>
      </w:r>
      <w:r w:rsidR="0075429C" w:rsidRPr="00681D40">
        <w:t>Check correction payment</w:t>
      </w:r>
      <w:r w:rsidR="00532528">
        <w:t>(OFD PROT 1.0)</w:t>
      </w:r>
      <w:bookmarkEnd w:id="69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RPr="006D734B" w:rsidTr="005F5304">
        <w:tc>
          <w:tcPr>
            <w:tcW w:w="1951" w:type="dxa"/>
            <w:shd w:val="pct25" w:color="auto" w:fill="auto"/>
          </w:tcPr>
          <w:p w:rsidR="005F5304" w:rsidRPr="006D734B" w:rsidRDefault="005F5304" w:rsidP="005F5304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5F5304" w:rsidRPr="006D734B" w:rsidRDefault="005F5304" w:rsidP="005F5304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5F5304" w:rsidRPr="006D734B" w:rsidRDefault="005F5304" w:rsidP="005F5304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5F5304" w:rsidRPr="006D734B" w:rsidRDefault="005F5304" w:rsidP="005F5304">
            <w:pPr>
              <w:pStyle w:val="Nessunaspaziatura"/>
            </w:pPr>
            <w:r w:rsidRPr="006D734B">
              <w:t>-</w:t>
            </w:r>
          </w:p>
        </w:tc>
      </w:tr>
      <w:tr w:rsidR="005F5304" w:rsidRPr="006D734B" w:rsidTr="005F5304">
        <w:tc>
          <w:tcPr>
            <w:tcW w:w="1951" w:type="dxa"/>
            <w:shd w:val="pct25" w:color="auto" w:fill="auto"/>
          </w:tcPr>
          <w:p w:rsidR="005F5304" w:rsidRPr="006D734B" w:rsidRDefault="005F5304" w:rsidP="005F5304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5F5304" w:rsidRPr="006D734B" w:rsidRDefault="005F5304" w:rsidP="005F5304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5F5304" w:rsidRPr="006D734B" w:rsidRDefault="005F5304" w:rsidP="005F5304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5F5304" w:rsidRPr="006D734B" w:rsidRDefault="005F5304" w:rsidP="005F5304">
            <w:pPr>
              <w:pStyle w:val="Nessunaspaziatura"/>
            </w:pPr>
            <w:r w:rsidRPr="006D734B">
              <w:t>-</w:t>
            </w:r>
          </w:p>
        </w:tc>
      </w:tr>
    </w:tbl>
    <w:p w:rsidR="0075429C" w:rsidRPr="006D734B" w:rsidRDefault="0075429C" w:rsidP="002A6295">
      <w:pPr>
        <w:pStyle w:val="Nessunaspaziatura"/>
      </w:pPr>
      <w:r w:rsidRPr="006D734B">
        <w:t>Command: D6H. Message length: 16 bytes.</w:t>
      </w:r>
    </w:p>
    <w:p w:rsidR="0075429C" w:rsidRPr="006D734B" w:rsidRDefault="0075429C" w:rsidP="002A6295">
      <w:pPr>
        <w:pStyle w:val="Nessunaspaziatura"/>
      </w:pPr>
      <w:r w:rsidRPr="006D734B">
        <w:t>• Operator Password (4 bytes)</w:t>
      </w:r>
    </w:p>
    <w:p w:rsidR="0075429C" w:rsidRPr="006D734B" w:rsidRDefault="0075429C" w:rsidP="002A6295">
      <w:pPr>
        <w:pStyle w:val="Nessunaspaziatura"/>
      </w:pPr>
      <w:r w:rsidRPr="006D734B">
        <w:t>• Document Type (1 byte):</w:t>
      </w:r>
    </w:p>
    <w:p w:rsidR="00BC025E" w:rsidRPr="006D734B" w:rsidRDefault="00BC025E" w:rsidP="008423D3">
      <w:pPr>
        <w:pStyle w:val="Nessunaspaziatura"/>
        <w:ind w:left="708"/>
      </w:pPr>
      <w:r w:rsidRPr="006D734B">
        <w:t>0 - sale;</w:t>
      </w:r>
    </w:p>
    <w:p w:rsidR="00BC025E" w:rsidRPr="006D734B" w:rsidRDefault="00BC025E" w:rsidP="008423D3">
      <w:pPr>
        <w:pStyle w:val="Nessunaspaziatura"/>
        <w:ind w:left="708"/>
      </w:pPr>
      <w:r w:rsidRPr="006D734B">
        <w:t>2 - purchase;</w:t>
      </w:r>
    </w:p>
    <w:p w:rsidR="0075429C" w:rsidRPr="006D734B" w:rsidRDefault="0075429C" w:rsidP="002A6295">
      <w:pPr>
        <w:pStyle w:val="Nessunaspaziatura"/>
      </w:pPr>
      <w:r w:rsidRPr="006D734B">
        <w:t xml:space="preserve">• Sum of cash (5 bytes) 0000000000... 9999999999 </w:t>
      </w:r>
    </w:p>
    <w:p w:rsidR="0075429C" w:rsidRPr="006D734B" w:rsidRDefault="0075429C" w:rsidP="002A6295">
      <w:pPr>
        <w:pStyle w:val="Nessunaspaziatura"/>
      </w:pPr>
      <w:r w:rsidRPr="006D734B">
        <w:t xml:space="preserve">• Sum of no cash (5 bytes) 0000000000... 9999999999 </w:t>
      </w:r>
    </w:p>
    <w:p w:rsidR="0075429C" w:rsidRPr="00681D40" w:rsidRDefault="0075429C" w:rsidP="002A6295">
      <w:pPr>
        <w:pStyle w:val="Nessunaspaziatura"/>
      </w:pPr>
      <w:r w:rsidRPr="00681D40">
        <w:t xml:space="preserve">Answer: D6H. Message length: </w:t>
      </w:r>
      <w:r w:rsidR="004E56ED" w:rsidRPr="00681D40">
        <w:t>4</w:t>
      </w:r>
      <w:r w:rsidRPr="00681D40">
        <w:t xml:space="preserve"> bytes.</w:t>
      </w:r>
    </w:p>
    <w:p w:rsidR="0075429C" w:rsidRPr="00681D40" w:rsidRDefault="0075429C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75429C" w:rsidRDefault="0075429C" w:rsidP="002A6295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532528" w:rsidRPr="00681D40" w:rsidRDefault="00532528" w:rsidP="00532528">
      <w:pPr>
        <w:pStyle w:val="Titolo2"/>
      </w:pPr>
      <w:bookmarkStart w:id="699" w:name="_Toc510106602"/>
      <w:r>
        <w:t>D6H: OPEN</w:t>
      </w:r>
      <w:r w:rsidRPr="00681D40">
        <w:t xml:space="preserve"> correction </w:t>
      </w:r>
      <w:r>
        <w:t>TICKET(OFD PROT 1.05 and LATER)</w:t>
      </w:r>
      <w:bookmarkEnd w:id="69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32528" w:rsidRPr="006D734B" w:rsidTr="00705ECC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32528" w:rsidRPr="006D734B" w:rsidRDefault="00532528" w:rsidP="00705ECC">
            <w:pPr>
              <w:pStyle w:val="Nessunaspaziatura"/>
            </w:pPr>
            <w:r w:rsidRPr="006D734B">
              <w:rPr>
                <w:sz w:val="16"/>
                <w:szCs w:val="16"/>
              </w:rPr>
              <w:t xml:space="preserve"> </w:t>
            </w:r>
            <w:r w:rsidRPr="006D734B">
              <w:t xml:space="preserve">                       </w:t>
            </w:r>
            <w:r w:rsidRPr="006D734B">
              <w:rPr>
                <w:sz w:val="12"/>
                <w:szCs w:val="12"/>
              </w:rPr>
              <w:t>OFD PROT</w:t>
            </w:r>
            <w:r w:rsidRPr="006D734B">
              <w:rPr>
                <w:sz w:val="16"/>
                <w:szCs w:val="16"/>
              </w:rPr>
              <w:t xml:space="preserve">     </w:t>
            </w:r>
            <w:r w:rsidRPr="006D734B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32528" w:rsidRPr="006D734B" w:rsidRDefault="00532528" w:rsidP="00705ECC">
            <w:pPr>
              <w:pStyle w:val="Nessunaspaziatura"/>
            </w:pPr>
            <w:r w:rsidRPr="006D734B">
              <w:t>1.0</w:t>
            </w:r>
          </w:p>
        </w:tc>
        <w:tc>
          <w:tcPr>
            <w:tcW w:w="747" w:type="dxa"/>
            <w:shd w:val="pct20" w:color="auto" w:fill="auto"/>
          </w:tcPr>
          <w:p w:rsidR="00532528" w:rsidRPr="006D734B" w:rsidRDefault="00532528" w:rsidP="00705ECC">
            <w:pPr>
              <w:pStyle w:val="Nessunaspaziatura"/>
            </w:pPr>
            <w:r w:rsidRPr="006D734B">
              <w:t>1.05</w:t>
            </w:r>
          </w:p>
        </w:tc>
        <w:tc>
          <w:tcPr>
            <w:tcW w:w="625" w:type="dxa"/>
            <w:shd w:val="pct20" w:color="auto" w:fill="auto"/>
          </w:tcPr>
          <w:p w:rsidR="00532528" w:rsidRPr="006D734B" w:rsidRDefault="00532528" w:rsidP="00705ECC">
            <w:pPr>
              <w:pStyle w:val="Nessunaspaziatura"/>
            </w:pPr>
            <w:r w:rsidRPr="006D734B">
              <w:t>1.1</w:t>
            </w:r>
          </w:p>
        </w:tc>
      </w:tr>
      <w:tr w:rsidR="00532528" w:rsidRPr="006D734B" w:rsidTr="00705ECC">
        <w:tc>
          <w:tcPr>
            <w:tcW w:w="1951" w:type="dxa"/>
            <w:shd w:val="pct25" w:color="auto" w:fill="auto"/>
          </w:tcPr>
          <w:p w:rsidR="00532528" w:rsidRPr="006D734B" w:rsidRDefault="00532528" w:rsidP="00705ECC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V3.01.XX</w:t>
            </w:r>
          </w:p>
        </w:tc>
        <w:tc>
          <w:tcPr>
            <w:tcW w:w="731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-</w:t>
            </w:r>
          </w:p>
        </w:tc>
        <w:tc>
          <w:tcPr>
            <w:tcW w:w="747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N/A</w:t>
            </w:r>
          </w:p>
        </w:tc>
        <w:tc>
          <w:tcPr>
            <w:tcW w:w="625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N/A</w:t>
            </w:r>
          </w:p>
        </w:tc>
      </w:tr>
      <w:tr w:rsidR="00532528" w:rsidRPr="006D734B" w:rsidTr="00705ECC">
        <w:tc>
          <w:tcPr>
            <w:tcW w:w="1951" w:type="dxa"/>
            <w:shd w:val="pct25" w:color="auto" w:fill="auto"/>
          </w:tcPr>
          <w:p w:rsidR="00532528" w:rsidRPr="006D734B" w:rsidRDefault="00532528" w:rsidP="00705ECC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X</w:t>
            </w:r>
          </w:p>
        </w:tc>
      </w:tr>
      <w:tr w:rsidR="00532528" w:rsidRPr="006D734B" w:rsidTr="00705ECC">
        <w:tc>
          <w:tcPr>
            <w:tcW w:w="1951" w:type="dxa"/>
            <w:shd w:val="pct25" w:color="auto" w:fill="auto"/>
          </w:tcPr>
          <w:p w:rsidR="00532528" w:rsidRPr="006D734B" w:rsidRDefault="00532528" w:rsidP="00705ECC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532528" w:rsidRPr="006D734B" w:rsidRDefault="00532528" w:rsidP="00705ECC">
            <w:pPr>
              <w:pStyle w:val="Nessunaspaziatura"/>
            </w:pPr>
            <w:r w:rsidRPr="006D734B">
              <w:t>X</w:t>
            </w:r>
          </w:p>
        </w:tc>
      </w:tr>
    </w:tbl>
    <w:p w:rsidR="00532528" w:rsidRPr="006D734B" w:rsidRDefault="00532528" w:rsidP="00532528">
      <w:pPr>
        <w:pStyle w:val="Nessunaspaziatura"/>
      </w:pPr>
      <w:r w:rsidRPr="006D734B">
        <w:t>Command: D6H. Message length: variable number of bytes.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(1)</w:t>
      </w:r>
      <w:r w:rsidRPr="006D734B">
        <w:t>Operator Password (4 bytes)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2</w:t>
      </w:r>
      <w:r w:rsidR="00F83FFA" w:rsidRPr="00B26D01">
        <w:t>)</w:t>
      </w:r>
      <w:r w:rsidRPr="006D734B">
        <w:t>Flags (2 bytes)</w:t>
      </w:r>
    </w:p>
    <w:p w:rsidR="00532528" w:rsidRPr="006D734B" w:rsidRDefault="00532528" w:rsidP="00532528">
      <w:pPr>
        <w:pStyle w:val="Nessunaspaziatura"/>
        <w:ind w:left="708"/>
      </w:pPr>
      <w:r w:rsidRPr="006D734B">
        <w:t>Bit 1: print(0)/no print(1)</w:t>
      </w:r>
    </w:p>
    <w:p w:rsidR="00532528" w:rsidRPr="006D734B" w:rsidRDefault="00532528" w:rsidP="00532528">
      <w:pPr>
        <w:pStyle w:val="Nessunaspaziatura"/>
        <w:ind w:left="708"/>
      </w:pPr>
      <w:r w:rsidRPr="006D734B">
        <w:t>Bit 2: don’t save on file(0)/save on file(1)</w:t>
      </w:r>
    </w:p>
    <w:p w:rsidR="00532528" w:rsidRPr="006D734B" w:rsidRDefault="00532528" w:rsidP="00532528">
      <w:pPr>
        <w:pStyle w:val="Nessunaspaziatura"/>
        <w:ind w:left="708"/>
      </w:pPr>
      <w:r w:rsidRPr="006D734B">
        <w:t>Bit 0, 3..15: must be 0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3</w:t>
      </w:r>
      <w:r w:rsidR="00F83FFA" w:rsidRPr="00B26D01">
        <w:t>)</w:t>
      </w:r>
      <w:r w:rsidRPr="006D734B">
        <w:t>Document Type (1 byte):</w:t>
      </w:r>
    </w:p>
    <w:p w:rsidR="00532528" w:rsidRPr="006D734B" w:rsidRDefault="00532528" w:rsidP="00532528">
      <w:pPr>
        <w:pStyle w:val="Nessunaspaziatura"/>
        <w:ind w:left="708"/>
      </w:pPr>
      <w:r w:rsidRPr="006D734B">
        <w:t xml:space="preserve">0 </w:t>
      </w:r>
      <w:r w:rsidR="006D3B15" w:rsidRPr="006D734B">
        <w:t>–</w:t>
      </w:r>
      <w:r w:rsidRPr="006D734B">
        <w:t xml:space="preserve"> </w:t>
      </w:r>
      <w:r w:rsidR="006D3B15" w:rsidRPr="006D734B">
        <w:t xml:space="preserve">correction of </w:t>
      </w:r>
      <w:r w:rsidRPr="006D734B">
        <w:t>sale;</w:t>
      </w:r>
    </w:p>
    <w:p w:rsidR="00532528" w:rsidRPr="006D734B" w:rsidRDefault="00532528" w:rsidP="00532528">
      <w:pPr>
        <w:pStyle w:val="Nessunaspaziatura"/>
        <w:ind w:left="708"/>
      </w:pPr>
      <w:r w:rsidRPr="006D734B">
        <w:t xml:space="preserve">1 - </w:t>
      </w:r>
      <w:r w:rsidR="006D3B15" w:rsidRPr="006D734B">
        <w:t xml:space="preserve">correction of </w:t>
      </w:r>
      <w:r w:rsidRPr="006D734B">
        <w:t>sale return;</w:t>
      </w:r>
    </w:p>
    <w:p w:rsidR="00532528" w:rsidRPr="006D734B" w:rsidRDefault="00532528" w:rsidP="00532528">
      <w:pPr>
        <w:pStyle w:val="Nessunaspaziatura"/>
        <w:ind w:left="708"/>
      </w:pPr>
      <w:r w:rsidRPr="006D734B">
        <w:t xml:space="preserve">2 – </w:t>
      </w:r>
      <w:r w:rsidR="006D3B15" w:rsidRPr="006D734B">
        <w:t xml:space="preserve">correction of </w:t>
      </w:r>
      <w:r w:rsidRPr="006D734B">
        <w:t>purchase;</w:t>
      </w:r>
    </w:p>
    <w:p w:rsidR="00532528" w:rsidRPr="006D734B" w:rsidRDefault="00532528" w:rsidP="00532528">
      <w:pPr>
        <w:pStyle w:val="Nessunaspaziatura"/>
        <w:ind w:left="708"/>
      </w:pPr>
      <w:r w:rsidRPr="006D734B">
        <w:t xml:space="preserve">3 – </w:t>
      </w:r>
      <w:r w:rsidR="006D3B15" w:rsidRPr="006D734B">
        <w:t xml:space="preserve">correction of </w:t>
      </w:r>
      <w:r w:rsidRPr="006D734B">
        <w:t>purchase return;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4</w:t>
      </w:r>
      <w:r w:rsidR="00F83FFA" w:rsidRPr="00B26D01">
        <w:t>)</w:t>
      </w:r>
      <w:r w:rsidRPr="006D734B">
        <w:t>Tax code (1 byte):</w:t>
      </w:r>
    </w:p>
    <w:p w:rsidR="00532528" w:rsidRPr="006D734B" w:rsidRDefault="00532528" w:rsidP="00532528">
      <w:pPr>
        <w:pStyle w:val="Nessunaspaziatura"/>
        <w:ind w:left="708"/>
      </w:pPr>
      <w:r w:rsidRPr="006D734B">
        <w:t>0 – AUTOMATIC MODE;</w:t>
      </w:r>
    </w:p>
    <w:p w:rsidR="00532528" w:rsidRPr="006D734B" w:rsidRDefault="00532528" w:rsidP="00532528">
      <w:pPr>
        <w:pStyle w:val="Nessunaspaziatura"/>
        <w:ind w:left="708"/>
      </w:pPr>
      <w:r w:rsidRPr="006D734B">
        <w:t>1 - traditional;</w:t>
      </w:r>
    </w:p>
    <w:p w:rsidR="00532528" w:rsidRPr="006D734B" w:rsidRDefault="00532528" w:rsidP="00532528">
      <w:pPr>
        <w:pStyle w:val="Nessunaspaziatura"/>
        <w:ind w:left="708"/>
      </w:pPr>
      <w:r w:rsidRPr="006D734B">
        <w:t>2 – light, income;</w:t>
      </w:r>
    </w:p>
    <w:p w:rsidR="00532528" w:rsidRPr="006D734B" w:rsidRDefault="00532528" w:rsidP="00532528">
      <w:pPr>
        <w:pStyle w:val="Nessunaspaziatura"/>
        <w:ind w:left="708"/>
      </w:pPr>
      <w:r w:rsidRPr="006D734B">
        <w:t>4 – light, income minus expenses;</w:t>
      </w:r>
    </w:p>
    <w:p w:rsidR="00532528" w:rsidRPr="006D734B" w:rsidRDefault="00532528" w:rsidP="00532528">
      <w:pPr>
        <w:pStyle w:val="Nessunaspaziatura"/>
        <w:ind w:left="708"/>
      </w:pPr>
      <w:r w:rsidRPr="006D734B">
        <w:t>8 – Single tax for input earnings;</w:t>
      </w:r>
    </w:p>
    <w:p w:rsidR="00532528" w:rsidRPr="006D734B" w:rsidRDefault="00532528" w:rsidP="00532528">
      <w:pPr>
        <w:pStyle w:val="Nessunaspaziatura"/>
        <w:ind w:left="708"/>
      </w:pPr>
      <w:r w:rsidRPr="006D734B">
        <w:t>16 – Single agricultural tax;</w:t>
      </w:r>
    </w:p>
    <w:p w:rsidR="00532528" w:rsidRPr="006D734B" w:rsidRDefault="00532528" w:rsidP="00532528">
      <w:pPr>
        <w:pStyle w:val="Nessunaspaziatura"/>
        <w:ind w:left="708"/>
      </w:pPr>
      <w:r w:rsidRPr="006D734B">
        <w:t>32 – Patent taxation system;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5</w:t>
      </w:r>
      <w:r w:rsidR="00F83FFA" w:rsidRPr="00B26D01">
        <w:t>)</w:t>
      </w:r>
      <w:r w:rsidRPr="006D734B">
        <w:t>Correction type</w:t>
      </w:r>
      <w:r w:rsidR="005C65AB" w:rsidRPr="006D734B">
        <w:t>(#1174</w:t>
      </w:r>
      <w:r w:rsidR="00D05C5E" w:rsidRPr="006D734B">
        <w:t>.</w:t>
      </w:r>
      <w:r w:rsidR="005C65AB" w:rsidRPr="006D734B">
        <w:t>#1173)</w:t>
      </w:r>
      <w:r w:rsidRPr="006D734B">
        <w:t>(1 byte):</w:t>
      </w:r>
    </w:p>
    <w:p w:rsidR="00532528" w:rsidRPr="006D734B" w:rsidRDefault="00532528" w:rsidP="00532528">
      <w:pPr>
        <w:pStyle w:val="Nessunaspaziatura"/>
        <w:ind w:left="708"/>
      </w:pPr>
      <w:r w:rsidRPr="006D734B">
        <w:t>0 - independent;</w:t>
      </w:r>
    </w:p>
    <w:p w:rsidR="00532528" w:rsidRPr="006D734B" w:rsidRDefault="00532528" w:rsidP="00532528">
      <w:pPr>
        <w:pStyle w:val="Nessunaspaziatura"/>
        <w:ind w:left="708"/>
      </w:pPr>
      <w:r w:rsidRPr="006D734B">
        <w:t>1 - prescription;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6</w:t>
      </w:r>
      <w:r w:rsidR="00F83FFA" w:rsidRPr="00B26D01">
        <w:t>)</w:t>
      </w:r>
      <w:r w:rsidRPr="006D734B">
        <w:t>Reason for correction</w:t>
      </w:r>
      <w:r w:rsidR="005C65AB" w:rsidRPr="006D734B">
        <w:t>(#1174</w:t>
      </w:r>
      <w:r w:rsidR="00D05C5E" w:rsidRPr="006D734B">
        <w:t>.</w:t>
      </w:r>
      <w:r w:rsidR="005C65AB" w:rsidRPr="006D734B">
        <w:t>#1177)</w:t>
      </w:r>
      <w:r w:rsidRPr="006D734B">
        <w:t>(LENGTH_PREFIXED_TEXT of 1 to 256 bytes)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7</w:t>
      </w:r>
      <w:r w:rsidR="00F83FFA" w:rsidRPr="00B26D01">
        <w:t>)</w:t>
      </w:r>
      <w:r w:rsidRPr="006D734B">
        <w:t>Date of the reason of correction</w:t>
      </w:r>
      <w:r w:rsidR="005C65AB" w:rsidRPr="006D734B">
        <w:t>(#1174</w:t>
      </w:r>
      <w:r w:rsidR="00D05C5E" w:rsidRPr="006D734B">
        <w:t>.</w:t>
      </w:r>
      <w:r w:rsidR="005C65AB" w:rsidRPr="006D734B">
        <w:t>#1178)</w:t>
      </w:r>
      <w:r w:rsidRPr="006D734B">
        <w:t xml:space="preserve">(YMD, 3 bytes) </w:t>
      </w:r>
    </w:p>
    <w:p w:rsidR="00532528" w:rsidRPr="006D734B" w:rsidRDefault="00532528" w:rsidP="00532528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8</w:t>
      </w:r>
      <w:r w:rsidR="00F83FFA" w:rsidRPr="00B26D01">
        <w:t>)</w:t>
      </w:r>
      <w:r w:rsidRPr="006D734B">
        <w:t>Doc Number of the reason of correction</w:t>
      </w:r>
      <w:r w:rsidR="005C65AB" w:rsidRPr="006D734B">
        <w:t>(#1174</w:t>
      </w:r>
      <w:r w:rsidR="00D05C5E" w:rsidRPr="006D734B">
        <w:t>.</w:t>
      </w:r>
      <w:r w:rsidR="005C65AB" w:rsidRPr="006D734B">
        <w:t>#1179)</w:t>
      </w:r>
      <w:r w:rsidRPr="006D734B">
        <w:t>(LENGTH_PREFIXED_TEXT of 1 to 32 bytes</w:t>
      </w:r>
      <w:r w:rsidR="00862761">
        <w:t xml:space="preserve"> if “Correction type”=</w:t>
      </w:r>
      <w:proofErr w:type="spellStart"/>
      <w:r w:rsidR="00862761">
        <w:t>prescrption</w:t>
      </w:r>
      <w:proofErr w:type="spellEnd"/>
      <w:r w:rsidR="00862761">
        <w:t>, else must be LENGTH_PREFIXED_TEXT of 0 bytes</w:t>
      </w:r>
      <w:r w:rsidRPr="006D734B">
        <w:t xml:space="preserve">) </w:t>
      </w:r>
    </w:p>
    <w:p w:rsidR="00532528" w:rsidRPr="006D734B" w:rsidRDefault="00532528" w:rsidP="00532528">
      <w:pPr>
        <w:pStyle w:val="Nessunaspaziatura"/>
      </w:pPr>
      <w:r w:rsidRPr="006D734B">
        <w:t>Answer: D6H. Message Length: 4 bytes.</w:t>
      </w:r>
    </w:p>
    <w:p w:rsidR="00532528" w:rsidRPr="006D734B" w:rsidRDefault="00532528" w:rsidP="00532528">
      <w:pPr>
        <w:pStyle w:val="Nessunaspaziatura"/>
      </w:pPr>
      <w:r w:rsidRPr="006D734B">
        <w:t>• Error code (2 bytes)</w:t>
      </w:r>
    </w:p>
    <w:p w:rsidR="00532528" w:rsidRPr="006D734B" w:rsidRDefault="00532528" w:rsidP="00532528">
      <w:pPr>
        <w:pStyle w:val="Nessunaspaziatura"/>
      </w:pPr>
      <w:r w:rsidRPr="006D734B">
        <w:t>• Serial number of the operator (1 byte) 1 ... 99</w:t>
      </w:r>
    </w:p>
    <w:p w:rsidR="00D42533" w:rsidRPr="00681D40" w:rsidRDefault="00CB66C1" w:rsidP="002A6295">
      <w:pPr>
        <w:pStyle w:val="Titolo2"/>
      </w:pPr>
      <w:bookmarkStart w:id="700" w:name="_Toc510106603"/>
      <w:r>
        <w:t>D</w:t>
      </w:r>
      <w:r w:rsidR="00884D87">
        <w:t xml:space="preserve">7H: </w:t>
      </w:r>
      <w:r w:rsidR="00D42533" w:rsidRPr="00681D40">
        <w:t>Get Last Error</w:t>
      </w:r>
      <w:bookmarkEnd w:id="70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D42533" w:rsidRPr="00681D40" w:rsidRDefault="00D42533" w:rsidP="002A6295">
      <w:pPr>
        <w:pStyle w:val="Nessunaspaziatura"/>
      </w:pPr>
      <w:r w:rsidRPr="00681D40">
        <w:t>Command: D7H. Message length: 5 bytes.</w:t>
      </w:r>
    </w:p>
    <w:p w:rsidR="00D42533" w:rsidRPr="00681D40" w:rsidRDefault="00D42533" w:rsidP="002A6295">
      <w:pPr>
        <w:pStyle w:val="Nessunaspaziatura"/>
      </w:pPr>
      <w:r w:rsidRPr="00681D40">
        <w:t>• Operator Password (4 bytes)</w:t>
      </w:r>
    </w:p>
    <w:p w:rsidR="00D42533" w:rsidRPr="00681D40" w:rsidRDefault="00D42533" w:rsidP="002A6295">
      <w:pPr>
        <w:pStyle w:val="Nessunaspaziatura"/>
      </w:pPr>
      <w:r w:rsidRPr="00681D40">
        <w:t xml:space="preserve">Answer: D7H. Message length: </w:t>
      </w:r>
      <w:r w:rsidR="009F5604">
        <w:t>46</w:t>
      </w:r>
      <w:r w:rsidRPr="00681D40">
        <w:t xml:space="preserve"> bytes.</w:t>
      </w:r>
    </w:p>
    <w:p w:rsidR="00D42533" w:rsidRPr="00681D40" w:rsidRDefault="00D42533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D42533" w:rsidRPr="00681D40" w:rsidRDefault="00D42533" w:rsidP="002A6295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D42533" w:rsidRPr="00681D40" w:rsidRDefault="00D42533" w:rsidP="002A6295">
      <w:pPr>
        <w:pStyle w:val="Nessunaspaziatura"/>
      </w:pPr>
      <w:r w:rsidRPr="00681D40">
        <w:t xml:space="preserve">• </w:t>
      </w:r>
      <w:r w:rsidR="00BF06DE" w:rsidRPr="00681D40">
        <w:t>Last</w:t>
      </w:r>
      <w:r w:rsidRPr="00681D40">
        <w:t xml:space="preserve"> </w:t>
      </w:r>
      <w:r w:rsidR="00BF06DE" w:rsidRPr="00681D40">
        <w:t>e</w:t>
      </w:r>
      <w:r w:rsidRPr="00681D40">
        <w:t>rror code (2 byte</w:t>
      </w:r>
      <w:r w:rsidR="00D36D65" w:rsidRPr="00681D40">
        <w:t>s</w:t>
      </w:r>
      <w:r w:rsidRPr="00681D40">
        <w:t>)</w:t>
      </w:r>
    </w:p>
    <w:p w:rsidR="00D42533" w:rsidRPr="00681D40" w:rsidRDefault="00D42533" w:rsidP="002A6295">
      <w:pPr>
        <w:pStyle w:val="Nessunaspaziatura"/>
      </w:pPr>
      <w:r w:rsidRPr="00681D40">
        <w:t xml:space="preserve">• Internal Error Text (40 bytes ASCII) </w:t>
      </w:r>
    </w:p>
    <w:p w:rsidR="006F398D" w:rsidRPr="00681D40" w:rsidRDefault="00CB66C1" w:rsidP="00681D40">
      <w:pPr>
        <w:pStyle w:val="Titolo2"/>
      </w:pPr>
      <w:bookmarkStart w:id="701" w:name="_Toc510106604"/>
      <w:r>
        <w:t>D</w:t>
      </w:r>
      <w:r w:rsidR="00884D87">
        <w:t xml:space="preserve">8H: </w:t>
      </w:r>
      <w:r w:rsidR="006F398D" w:rsidRPr="00681D40">
        <w:t xml:space="preserve">Send </w:t>
      </w:r>
      <w:r w:rsidR="00FA774A" w:rsidRPr="00681D40">
        <w:t>“</w:t>
      </w:r>
      <w:r w:rsidR="006F398D" w:rsidRPr="00681D40">
        <w:t>OFD data</w:t>
      </w:r>
      <w:r w:rsidR="00FA774A" w:rsidRPr="00681D40">
        <w:t>”</w:t>
      </w:r>
      <w:bookmarkEnd w:id="70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6F398D" w:rsidRPr="00681D40" w:rsidRDefault="006F398D" w:rsidP="002A6295">
      <w:pPr>
        <w:pStyle w:val="Nessunaspaziatura"/>
      </w:pPr>
      <w:r w:rsidRPr="00681D40">
        <w:t xml:space="preserve">Command: D8H. Message length: </w:t>
      </w:r>
      <w:r w:rsidR="006115DE">
        <w:t>9+size of “&lt;</w:t>
      </w:r>
      <w:r w:rsidR="006115DE" w:rsidRPr="00681D40">
        <w:t>OFD data</w:t>
      </w:r>
      <w:r w:rsidR="006115DE">
        <w:t>&gt;</w:t>
      </w:r>
      <w:r w:rsidR="006115DE" w:rsidRPr="00681D40">
        <w:t xml:space="preserve"> value</w:t>
      </w:r>
      <w:r w:rsidR="006115DE">
        <w:t>” field</w:t>
      </w:r>
      <w:r w:rsidRPr="00681D40">
        <w:t>.</w:t>
      </w:r>
    </w:p>
    <w:p w:rsidR="006F398D" w:rsidRPr="00681D40" w:rsidRDefault="006F398D" w:rsidP="002A6295">
      <w:pPr>
        <w:pStyle w:val="Nessunaspaziatura"/>
      </w:pPr>
      <w:r w:rsidRPr="00681D40">
        <w:t>• Operator Password (4 bytes)</w:t>
      </w:r>
    </w:p>
    <w:p w:rsidR="006F398D" w:rsidRPr="00681D40" w:rsidRDefault="006F398D" w:rsidP="002A6295">
      <w:pPr>
        <w:pStyle w:val="Nessunaspaziatura"/>
      </w:pPr>
      <w:r w:rsidRPr="00681D40">
        <w:t xml:space="preserve">• </w:t>
      </w:r>
      <w:r w:rsidR="00FA774A" w:rsidRPr="00681D40">
        <w:t>“OFD d</w:t>
      </w:r>
      <w:r w:rsidRPr="00681D40">
        <w:t>ata</w:t>
      </w:r>
      <w:r w:rsidR="00FA774A" w:rsidRPr="00681D40">
        <w:t>”</w:t>
      </w:r>
      <w:r w:rsidRPr="00681D40">
        <w:t xml:space="preserve"> Id (</w:t>
      </w:r>
      <w:r w:rsidR="001464FD" w:rsidRPr="00681D40">
        <w:t>2</w:t>
      </w:r>
      <w:r w:rsidRPr="00681D40">
        <w:t xml:space="preserve"> byte): DATA id, must be greater than 1000</w:t>
      </w:r>
    </w:p>
    <w:p w:rsidR="006F398D" w:rsidRPr="00681D40" w:rsidRDefault="006F398D" w:rsidP="002A6295">
      <w:pPr>
        <w:pStyle w:val="Nessunaspaziatura"/>
      </w:pPr>
      <w:r w:rsidRPr="00681D40">
        <w:t xml:space="preserve">• Operation type (1 bytes): must be </w:t>
      </w:r>
      <w:r w:rsidR="00717C84" w:rsidRPr="00681D40">
        <w:t>0</w:t>
      </w:r>
    </w:p>
    <w:p w:rsidR="006F398D" w:rsidRPr="00CD137B" w:rsidRDefault="006F398D" w:rsidP="002A6295">
      <w:pPr>
        <w:pStyle w:val="Nessunaspaziatura"/>
      </w:pPr>
      <w:r w:rsidRPr="00681D40">
        <w:t xml:space="preserve">• Length of </w:t>
      </w:r>
      <w:r w:rsidR="00FA774A" w:rsidRPr="00681D40">
        <w:t>“OFD data”</w:t>
      </w:r>
      <w:r w:rsidRPr="00681D40">
        <w:t xml:space="preserve"> (</w:t>
      </w:r>
      <w:r w:rsidR="001464FD" w:rsidRPr="00681D40">
        <w:t>1</w:t>
      </w:r>
      <w:r w:rsidRPr="00681D40">
        <w:t xml:space="preserve"> bytes): </w:t>
      </w:r>
      <w:r w:rsidR="00CD137B" w:rsidRPr="00CD137B">
        <w:t>01..255</w:t>
      </w:r>
    </w:p>
    <w:p w:rsidR="006F398D" w:rsidRPr="00681D40" w:rsidRDefault="006F398D" w:rsidP="002A6295">
      <w:pPr>
        <w:pStyle w:val="Nessunaspaziatura"/>
      </w:pPr>
      <w:r w:rsidRPr="00681D40">
        <w:t xml:space="preserve">• </w:t>
      </w:r>
      <w:r w:rsidR="006115DE">
        <w:t>&lt;</w:t>
      </w:r>
      <w:r w:rsidR="00FA774A" w:rsidRPr="00681D40">
        <w:t>OFD data</w:t>
      </w:r>
      <w:r w:rsidR="006115DE">
        <w:t>&gt;</w:t>
      </w:r>
      <w:r w:rsidR="00FA774A" w:rsidRPr="00681D40">
        <w:t xml:space="preserve"> value</w:t>
      </w:r>
      <w:r w:rsidRPr="00681D40">
        <w:t xml:space="preserve"> </w:t>
      </w:r>
      <w:r w:rsidR="00CD137B">
        <w:t>(X</w:t>
      </w:r>
      <w:r w:rsidR="002720D8">
        <w:t xml:space="preserve"> </w:t>
      </w:r>
      <w:r w:rsidRPr="00681D40">
        <w:t>bytes)</w:t>
      </w:r>
    </w:p>
    <w:p w:rsidR="006F398D" w:rsidRPr="00681D40" w:rsidRDefault="006F398D" w:rsidP="002A6295">
      <w:pPr>
        <w:pStyle w:val="Nessunaspaziatura"/>
      </w:pPr>
      <w:r w:rsidRPr="00681D40">
        <w:t xml:space="preserve">Answer: D8H. Message length: </w:t>
      </w:r>
      <w:r w:rsidR="004E56ED" w:rsidRPr="00681D40">
        <w:t>4</w:t>
      </w:r>
      <w:r w:rsidRPr="00681D40">
        <w:t xml:space="preserve"> bytes.</w:t>
      </w:r>
    </w:p>
    <w:p w:rsidR="006F398D" w:rsidRPr="00681D40" w:rsidRDefault="006F398D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6F398D" w:rsidRDefault="006F398D" w:rsidP="002A6295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810BB2" w:rsidRDefault="00810BB2" w:rsidP="002A6295">
      <w:pPr>
        <w:pStyle w:val="Nessunaspaziatura"/>
      </w:pPr>
    </w:p>
    <w:p w:rsidR="00796DB1" w:rsidRDefault="00796DB1" w:rsidP="002A6295">
      <w:pPr>
        <w:pStyle w:val="Nessunaspaziatura"/>
      </w:pPr>
      <w:r>
        <w:t>“OFD Data”</w:t>
      </w:r>
      <w:r w:rsidR="00810BB2">
        <w:t xml:space="preserve"> available:</w:t>
      </w:r>
    </w:p>
    <w:tbl>
      <w:tblPr>
        <w:tblStyle w:val="Grigliatabella"/>
        <w:tblW w:w="0" w:type="auto"/>
        <w:tblLook w:val="04A0"/>
      </w:tblPr>
      <w:tblGrid>
        <w:gridCol w:w="783"/>
        <w:gridCol w:w="3831"/>
        <w:gridCol w:w="3858"/>
        <w:gridCol w:w="1099"/>
      </w:tblGrid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ID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Format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Position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1008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Purchaser phone or email address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  <w:tc>
          <w:tcPr>
            <w:tcW w:w="1099" w:type="dxa"/>
          </w:tcPr>
          <w:p w:rsidR="005204EC" w:rsidRDefault="005204EC" w:rsidP="005204EC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TC, SE</w:t>
            </w:r>
          </w:p>
        </w:tc>
      </w:tr>
    </w:tbl>
    <w:p w:rsidR="00810BB2" w:rsidRDefault="00810BB2" w:rsidP="00810BB2">
      <w:pPr>
        <w:pStyle w:val="Nessunaspaziatura"/>
        <w:rPr>
          <w:b/>
          <w:i/>
        </w:rPr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810BB2" w:rsidRPr="00681D40" w:rsidRDefault="00810BB2" w:rsidP="00810BB2">
      <w:pPr>
        <w:pStyle w:val="Nessunaspaziatura"/>
      </w:pPr>
      <w:r w:rsidRPr="00681D40">
        <w:t xml:space="preserve">Command: D8H. Message length: </w:t>
      </w:r>
      <w:r w:rsidR="00E308D1">
        <w:t>10+size of “&lt;</w:t>
      </w:r>
      <w:r w:rsidR="00E308D1" w:rsidRPr="00681D40">
        <w:t>OFD data</w:t>
      </w:r>
      <w:r w:rsidR="00E308D1">
        <w:t>&gt;</w:t>
      </w:r>
      <w:r w:rsidR="00E308D1" w:rsidRPr="00681D40">
        <w:t xml:space="preserve"> value</w:t>
      </w:r>
      <w:r w:rsidR="00E308D1">
        <w:t>” field</w:t>
      </w:r>
      <w:r w:rsidRPr="00681D40">
        <w:t>.</w:t>
      </w:r>
    </w:p>
    <w:p w:rsidR="00810BB2" w:rsidRPr="00681D40" w:rsidRDefault="00810BB2" w:rsidP="00810BB2">
      <w:pPr>
        <w:pStyle w:val="Nessunaspaziatura"/>
      </w:pPr>
      <w:r w:rsidRPr="00681D40">
        <w:t xml:space="preserve">• </w:t>
      </w:r>
      <w:r w:rsidR="00F83FFA" w:rsidRPr="00B26D01">
        <w:t>(1)</w:t>
      </w:r>
      <w:r w:rsidRPr="00681D40">
        <w:t>Operator Password (4 bytes)</w:t>
      </w:r>
    </w:p>
    <w:p w:rsidR="00810BB2" w:rsidRPr="00681D40" w:rsidRDefault="00810BB2" w:rsidP="00810BB2">
      <w:pPr>
        <w:pStyle w:val="Nessunaspaziatura"/>
      </w:pPr>
      <w:r w:rsidRPr="00681D40">
        <w:t xml:space="preserve">• </w:t>
      </w:r>
      <w:r w:rsidR="00F83FFA" w:rsidRPr="00B26D01">
        <w:t>(</w:t>
      </w:r>
      <w:r w:rsidR="00F83FFA">
        <w:t>2</w:t>
      </w:r>
      <w:r w:rsidR="00F83FFA" w:rsidRPr="00B26D01">
        <w:t>)</w:t>
      </w:r>
      <w:r w:rsidR="00F83FFA" w:rsidRPr="00681D40">
        <w:t xml:space="preserve"> </w:t>
      </w:r>
      <w:r w:rsidRPr="00681D40">
        <w:t>“OFD data” Id (2 byte): DATA id, must be greater than 1000</w:t>
      </w:r>
    </w:p>
    <w:p w:rsidR="00810BB2" w:rsidRPr="00681D40" w:rsidRDefault="00810BB2" w:rsidP="00810BB2">
      <w:pPr>
        <w:pStyle w:val="Nessunaspaziatura"/>
      </w:pPr>
      <w:r w:rsidRPr="00681D40">
        <w:t xml:space="preserve">• </w:t>
      </w:r>
      <w:r w:rsidR="00F83FFA" w:rsidRPr="00B26D01">
        <w:t>(</w:t>
      </w:r>
      <w:r w:rsidR="00F83FFA">
        <w:t>3</w:t>
      </w:r>
      <w:r w:rsidR="00F83FFA" w:rsidRPr="00B26D01">
        <w:t>)</w:t>
      </w:r>
      <w:r w:rsidRPr="00681D40">
        <w:t>Operation type (1 bytes): must be 0</w:t>
      </w:r>
    </w:p>
    <w:p w:rsidR="00810BB2" w:rsidRPr="006D734B" w:rsidRDefault="00810BB2" w:rsidP="00810BB2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4</w:t>
      </w:r>
      <w:r w:rsidR="00F83FFA" w:rsidRPr="00B26D01">
        <w:t>)</w:t>
      </w:r>
      <w:r w:rsidRPr="006D734B">
        <w:t xml:space="preserve">Length of “OFD data” (2 bytes): </w:t>
      </w:r>
      <w:r w:rsidR="00CD137B" w:rsidRPr="006D734B">
        <w:t>0...256. If length=0, then OFD data previously sen</w:t>
      </w:r>
      <w:r w:rsidR="00533712" w:rsidRPr="006D734B">
        <w:t>t</w:t>
      </w:r>
      <w:r w:rsidR="00CD137B" w:rsidRPr="006D734B">
        <w:t xml:space="preserve"> is deleted.</w:t>
      </w:r>
    </w:p>
    <w:p w:rsidR="00CD137B" w:rsidRPr="006D734B" w:rsidRDefault="00810BB2" w:rsidP="00CD137B">
      <w:pPr>
        <w:pStyle w:val="Nessunaspaziatura"/>
      </w:pPr>
      <w:r w:rsidRPr="006D734B">
        <w:t xml:space="preserve">• </w:t>
      </w:r>
      <w:r w:rsidR="00F83FFA" w:rsidRPr="00B26D01">
        <w:t>(</w:t>
      </w:r>
      <w:r w:rsidR="00F83FFA">
        <w:t>5</w:t>
      </w:r>
      <w:r w:rsidR="00F83FFA" w:rsidRPr="00B26D01">
        <w:t>)</w:t>
      </w:r>
      <w:r w:rsidR="00E308D1" w:rsidRPr="006D734B">
        <w:t>&lt;</w:t>
      </w:r>
      <w:r w:rsidRPr="006D734B">
        <w:t>OFD data</w:t>
      </w:r>
      <w:r w:rsidR="00E308D1" w:rsidRPr="006D734B">
        <w:t>&gt;</w:t>
      </w:r>
      <w:r w:rsidRPr="006D734B">
        <w:t xml:space="preserve"> value </w:t>
      </w:r>
      <w:r w:rsidR="00CD137B" w:rsidRPr="006D734B">
        <w:t xml:space="preserve"> (”Length of “OFD data”” bytes)</w:t>
      </w:r>
    </w:p>
    <w:p w:rsidR="00810BB2" w:rsidRPr="006D734B" w:rsidRDefault="00810BB2" w:rsidP="00810BB2">
      <w:pPr>
        <w:pStyle w:val="Nessunaspaziatura"/>
      </w:pPr>
      <w:r w:rsidRPr="006D734B">
        <w:t>Answer: D8H. Message length: 4 bytes.</w:t>
      </w:r>
    </w:p>
    <w:p w:rsidR="00810BB2" w:rsidRPr="006D734B" w:rsidRDefault="00810BB2" w:rsidP="00810BB2">
      <w:pPr>
        <w:pStyle w:val="Nessunaspaziatura"/>
      </w:pPr>
      <w:r w:rsidRPr="006D734B">
        <w:t>• Error code (2 bytes)</w:t>
      </w:r>
    </w:p>
    <w:p w:rsidR="00810BB2" w:rsidRPr="006D734B" w:rsidRDefault="00810BB2" w:rsidP="00810BB2">
      <w:pPr>
        <w:pStyle w:val="Nessunaspaziatura"/>
      </w:pPr>
      <w:r w:rsidRPr="006D734B">
        <w:t>• Serial number of the operator (1 byte) 1 ... 99</w:t>
      </w:r>
    </w:p>
    <w:p w:rsidR="00CD137B" w:rsidRPr="006D734B" w:rsidRDefault="00CD137B" w:rsidP="00CD137B">
      <w:pPr>
        <w:pStyle w:val="Nessunaspaziatura"/>
      </w:pPr>
      <w:r w:rsidRPr="006D734B">
        <w:t xml:space="preserve">(*)it is possible to concatenate multiple &lt;OFD data&gt; in one single </w:t>
      </w:r>
      <w:r w:rsidR="008D560E" w:rsidRPr="006D734B">
        <w:t xml:space="preserve">d8h </w:t>
      </w:r>
      <w:r w:rsidRPr="006D734B">
        <w:t>command.</w:t>
      </w:r>
    </w:p>
    <w:p w:rsidR="00810BB2" w:rsidRDefault="00810BB2" w:rsidP="00810BB2">
      <w:pPr>
        <w:pStyle w:val="Nessunaspaziatura"/>
      </w:pPr>
    </w:p>
    <w:p w:rsidR="00810BB2" w:rsidRDefault="00810BB2" w:rsidP="00810BB2">
      <w:pPr>
        <w:pStyle w:val="Nessunaspaziatura"/>
      </w:pPr>
      <w:r>
        <w:t>“OFD Data” available:</w:t>
      </w:r>
    </w:p>
    <w:tbl>
      <w:tblPr>
        <w:tblStyle w:val="Grigliatabella"/>
        <w:tblW w:w="0" w:type="auto"/>
        <w:tblLook w:val="04A0"/>
      </w:tblPr>
      <w:tblGrid>
        <w:gridCol w:w="783"/>
        <w:gridCol w:w="3831"/>
        <w:gridCol w:w="3858"/>
        <w:gridCol w:w="1099"/>
      </w:tblGrid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ID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Name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Format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Position</w:t>
            </w:r>
          </w:p>
        </w:tc>
      </w:tr>
      <w:tr w:rsidR="00B21F76" w:rsidTr="001E7D70">
        <w:tc>
          <w:tcPr>
            <w:tcW w:w="783" w:type="dxa"/>
          </w:tcPr>
          <w:p w:rsidR="00B21F76" w:rsidRDefault="00B21F76" w:rsidP="001E7D70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3831" w:type="dxa"/>
          </w:tcPr>
          <w:p w:rsidR="00B21F76" w:rsidRDefault="00B21F76" w:rsidP="001E7D70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Delete all OFD data sent by PC</w:t>
            </w:r>
          </w:p>
        </w:tc>
        <w:tc>
          <w:tcPr>
            <w:tcW w:w="3858" w:type="dxa"/>
          </w:tcPr>
          <w:p w:rsidR="00B21F76" w:rsidRDefault="00B21F76" w:rsidP="001E7D70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099" w:type="dxa"/>
          </w:tcPr>
          <w:p w:rsidR="00B21F76" w:rsidRDefault="00B21F76" w:rsidP="001E7D70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1005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Money transfer operator address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{S}, 256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1008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Purchaser phone or email address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 or {S}@{S}, 64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1016</w:t>
            </w:r>
          </w:p>
        </w:tc>
        <w:tc>
          <w:tcPr>
            <w:tcW w:w="3831" w:type="dxa"/>
          </w:tcPr>
          <w:p w:rsidR="005204EC" w:rsidRDefault="005204EC" w:rsidP="001B25D6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Money transfer operator TIN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 10 or 12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1026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Money transfer operator name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{S}, 64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1044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Paying agent operation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{S}, 24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5204EC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1057</w:t>
            </w:r>
          </w:p>
        </w:tc>
        <w:tc>
          <w:tcPr>
            <w:tcW w:w="3831" w:type="dxa"/>
          </w:tcPr>
          <w:p w:rsidR="005204EC" w:rsidRDefault="005204EC" w:rsidP="005204EC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Flag of agent</w:t>
            </w:r>
          </w:p>
        </w:tc>
        <w:tc>
          <w:tcPr>
            <w:tcW w:w="3858" w:type="dxa"/>
          </w:tcPr>
          <w:p w:rsidR="005204EC" w:rsidRDefault="005204EC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Byte</w:t>
            </w:r>
          </w:p>
        </w:tc>
        <w:tc>
          <w:tcPr>
            <w:tcW w:w="1099" w:type="dxa"/>
          </w:tcPr>
          <w:p w:rsidR="005204EC" w:rsidRDefault="005204EC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1073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Paying agent phone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+{D}, 19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1074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Payments receiving operator phone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+{D}, 19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1075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Money transfer operator phone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  <w:r w:rsidR="00881442">
              <w:rPr>
                <w:b/>
                <w:i/>
              </w:rPr>
              <w:t xml:space="preserve"> +{D}, 19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881442" w:rsidTr="00881442">
        <w:tc>
          <w:tcPr>
            <w:tcW w:w="783" w:type="dxa"/>
          </w:tcPr>
          <w:p w:rsidR="00881442" w:rsidRDefault="00881442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1171</w:t>
            </w:r>
          </w:p>
        </w:tc>
        <w:tc>
          <w:tcPr>
            <w:tcW w:w="3831" w:type="dxa"/>
          </w:tcPr>
          <w:p w:rsidR="00881442" w:rsidRDefault="00881442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Supplier phone</w:t>
            </w:r>
          </w:p>
        </w:tc>
        <w:tc>
          <w:tcPr>
            <w:tcW w:w="3858" w:type="dxa"/>
          </w:tcPr>
          <w:p w:rsidR="00881442" w:rsidRDefault="00881442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 +{D}, 19 chars</w:t>
            </w:r>
          </w:p>
        </w:tc>
        <w:tc>
          <w:tcPr>
            <w:tcW w:w="1099" w:type="dxa"/>
          </w:tcPr>
          <w:p w:rsidR="00881442" w:rsidRDefault="00881442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SE, TE</w:t>
            </w:r>
            <w:r w:rsidR="007832BE">
              <w:rPr>
                <w:b/>
                <w:i/>
              </w:rPr>
              <w:t>, R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1222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Flag of agent by payment subject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Byte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5204EC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1225</w:t>
            </w:r>
          </w:p>
        </w:tc>
        <w:tc>
          <w:tcPr>
            <w:tcW w:w="3831" w:type="dxa"/>
          </w:tcPr>
          <w:p w:rsidR="005204EC" w:rsidRDefault="005204EC" w:rsidP="005204EC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Supplier Name</w:t>
            </w:r>
          </w:p>
        </w:tc>
        <w:tc>
          <w:tcPr>
            <w:tcW w:w="3858" w:type="dxa"/>
          </w:tcPr>
          <w:p w:rsidR="005204EC" w:rsidRDefault="002E66DF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 {S}, 256 chars</w:t>
            </w:r>
          </w:p>
        </w:tc>
        <w:tc>
          <w:tcPr>
            <w:tcW w:w="1099" w:type="dxa"/>
          </w:tcPr>
          <w:p w:rsidR="005204EC" w:rsidRDefault="005204EC" w:rsidP="00881442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</w:t>
            </w:r>
          </w:p>
        </w:tc>
      </w:tr>
      <w:tr w:rsidR="005204EC" w:rsidTr="005204EC">
        <w:tc>
          <w:tcPr>
            <w:tcW w:w="783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1226</w:t>
            </w:r>
          </w:p>
        </w:tc>
        <w:tc>
          <w:tcPr>
            <w:tcW w:w="3831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Supplier TIN</w:t>
            </w:r>
          </w:p>
        </w:tc>
        <w:tc>
          <w:tcPr>
            <w:tcW w:w="3858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Text 10 or 12 chars</w:t>
            </w:r>
          </w:p>
        </w:tc>
        <w:tc>
          <w:tcPr>
            <w:tcW w:w="1099" w:type="dxa"/>
          </w:tcPr>
          <w:p w:rsidR="005204EC" w:rsidRDefault="005204EC" w:rsidP="00796DB1">
            <w:pPr>
              <w:pStyle w:val="Nessunaspaziatura"/>
              <w:rPr>
                <w:b/>
                <w:i/>
              </w:rPr>
            </w:pPr>
            <w:r>
              <w:rPr>
                <w:b/>
                <w:i/>
              </w:rPr>
              <w:t>SE</w:t>
            </w:r>
          </w:p>
        </w:tc>
      </w:tr>
    </w:tbl>
    <w:p w:rsidR="00796DB1" w:rsidRDefault="005204EC" w:rsidP="00796DB1">
      <w:pPr>
        <w:pStyle w:val="Nessunaspaziatura"/>
        <w:rPr>
          <w:b/>
          <w:i/>
        </w:rPr>
      </w:pPr>
      <w:r>
        <w:rPr>
          <w:b/>
          <w:i/>
        </w:rPr>
        <w:t>(*)SE-&gt; applies to sale line, TE-&gt;applies to ticket end</w:t>
      </w:r>
      <w:r w:rsidR="007832BE">
        <w:rPr>
          <w:b/>
          <w:i/>
        </w:rPr>
        <w:t>, R can be repeated</w:t>
      </w:r>
    </w:p>
    <w:p w:rsidR="005204EC" w:rsidRPr="00AE7227" w:rsidRDefault="005204EC" w:rsidP="00796DB1">
      <w:pPr>
        <w:pStyle w:val="Nessunaspaziatura"/>
        <w:rPr>
          <w:b/>
          <w:i/>
        </w:rPr>
      </w:pPr>
    </w:p>
    <w:p w:rsidR="009B40A0" w:rsidRPr="00681D40" w:rsidRDefault="00CB66C1" w:rsidP="00681D40">
      <w:pPr>
        <w:pStyle w:val="Titolo2"/>
      </w:pPr>
      <w:bookmarkStart w:id="702" w:name="_Toc510106605"/>
      <w:r>
        <w:t>D</w:t>
      </w:r>
      <w:r w:rsidR="00884D87">
        <w:t xml:space="preserve">9H: </w:t>
      </w:r>
      <w:r w:rsidR="009B40A0" w:rsidRPr="00681D40">
        <w:t>Open Day</w:t>
      </w:r>
      <w:bookmarkEnd w:id="70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9B40A0" w:rsidRPr="00681D40" w:rsidRDefault="009B40A0" w:rsidP="002A6295">
      <w:pPr>
        <w:pStyle w:val="Nessunaspaziatura"/>
      </w:pPr>
      <w:r w:rsidRPr="00681D40">
        <w:t>Command: D9H. Message length: 5 bytes.</w:t>
      </w:r>
    </w:p>
    <w:p w:rsidR="009B40A0" w:rsidRPr="00681D40" w:rsidRDefault="009B40A0" w:rsidP="002A6295">
      <w:pPr>
        <w:pStyle w:val="Nessunaspaziatura"/>
      </w:pPr>
      <w:r w:rsidRPr="00681D40">
        <w:t>• Operator Password (4 bytes)</w:t>
      </w:r>
    </w:p>
    <w:p w:rsidR="009B40A0" w:rsidRPr="00681D40" w:rsidRDefault="009B40A0" w:rsidP="002A6295">
      <w:pPr>
        <w:pStyle w:val="Nessunaspaziatura"/>
      </w:pPr>
      <w:r w:rsidRPr="00681D40">
        <w:t xml:space="preserve">Answer: D9H. Message Length: </w:t>
      </w:r>
      <w:r w:rsidR="004E56ED" w:rsidRPr="00681D40">
        <w:t>4</w:t>
      </w:r>
      <w:r w:rsidRPr="00681D40">
        <w:t xml:space="preserve"> bytes.</w:t>
      </w:r>
    </w:p>
    <w:p w:rsidR="009B40A0" w:rsidRPr="00681D40" w:rsidRDefault="009B40A0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9B40A0" w:rsidRPr="00681D40" w:rsidRDefault="009B40A0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1666B1" w:rsidRPr="001666B1" w:rsidRDefault="001666B1" w:rsidP="001666B1">
      <w:pPr>
        <w:pStyle w:val="Nessunaspaziatura"/>
      </w:pPr>
      <w:r w:rsidRPr="001666B1">
        <w:t xml:space="preserve">Command: D9H. Message length: </w:t>
      </w:r>
      <w:r>
        <w:t>7</w:t>
      </w:r>
      <w:r w:rsidRPr="001666B1">
        <w:t xml:space="preserve"> bytes.</w:t>
      </w:r>
    </w:p>
    <w:p w:rsidR="001666B1" w:rsidRPr="001666B1" w:rsidRDefault="001666B1" w:rsidP="001666B1">
      <w:pPr>
        <w:pStyle w:val="Nessunaspaziatura"/>
      </w:pPr>
      <w:r w:rsidRPr="001666B1">
        <w:t>• Operator Password (4 bytes)</w:t>
      </w:r>
    </w:p>
    <w:p w:rsidR="00B64110" w:rsidRDefault="00B64110" w:rsidP="00B64110">
      <w:pPr>
        <w:pStyle w:val="Nessunaspaziatura"/>
      </w:pPr>
      <w:r w:rsidRPr="00681D40">
        <w:t xml:space="preserve">• </w:t>
      </w:r>
      <w:r>
        <w:t>Flags</w:t>
      </w:r>
      <w:r w:rsidRPr="00681D40">
        <w:t xml:space="preserve"> (</w:t>
      </w:r>
      <w:r>
        <w:t>2</w:t>
      </w:r>
      <w:r w:rsidRPr="00681D40">
        <w:t xml:space="preserve"> bytes)</w:t>
      </w:r>
    </w:p>
    <w:p w:rsidR="00B64110" w:rsidRDefault="00B64110" w:rsidP="00B64110">
      <w:pPr>
        <w:pStyle w:val="Nessunaspaziatura"/>
        <w:ind w:left="708"/>
      </w:pPr>
      <w:r>
        <w:t>Bit 1: print(0)/no print(1)</w:t>
      </w:r>
    </w:p>
    <w:p w:rsidR="00B64110" w:rsidRDefault="00B64110" w:rsidP="00B64110">
      <w:pPr>
        <w:pStyle w:val="Nessunaspaziatura"/>
        <w:ind w:left="708"/>
      </w:pPr>
      <w:r>
        <w:t>Bit 2: don’t save on file(0)/save on file(1)</w:t>
      </w:r>
    </w:p>
    <w:p w:rsidR="00B64110" w:rsidRPr="00681D40" w:rsidRDefault="00B64110" w:rsidP="00B64110">
      <w:pPr>
        <w:pStyle w:val="Nessunaspaziatura"/>
        <w:ind w:left="708"/>
      </w:pPr>
      <w:r>
        <w:t>Bit 0, 3..15: must be 0</w:t>
      </w:r>
    </w:p>
    <w:p w:rsidR="001666B1" w:rsidRPr="001666B1" w:rsidRDefault="001666B1" w:rsidP="001666B1">
      <w:pPr>
        <w:pStyle w:val="Nessunaspaziatura"/>
      </w:pPr>
      <w:r w:rsidRPr="001666B1">
        <w:t xml:space="preserve">Answer: D9H. Message Length: </w:t>
      </w:r>
      <w:r w:rsidR="00AC7327">
        <w:t>variable number of</w:t>
      </w:r>
      <w:r w:rsidRPr="001666B1">
        <w:t xml:space="preserve"> bytes.</w:t>
      </w:r>
    </w:p>
    <w:p w:rsidR="001666B1" w:rsidRPr="001666B1" w:rsidRDefault="001666B1" w:rsidP="001666B1">
      <w:pPr>
        <w:pStyle w:val="Nessunaspaziatura"/>
      </w:pPr>
      <w:r w:rsidRPr="001666B1">
        <w:t>• Error code (2 bytes)</w:t>
      </w:r>
    </w:p>
    <w:p w:rsidR="00D93177" w:rsidRPr="001666B1" w:rsidRDefault="00D93177" w:rsidP="00D93177">
      <w:pPr>
        <w:pStyle w:val="Nessunaspaziatura"/>
      </w:pPr>
      <w:r w:rsidRPr="001666B1">
        <w:t>• Serial number of the operator (1 byte) 1 ... 99</w:t>
      </w:r>
    </w:p>
    <w:p w:rsidR="00D93177" w:rsidRDefault="00D93177" w:rsidP="00D93177">
      <w:pPr>
        <w:pStyle w:val="Nessunaspaziatura"/>
      </w:pPr>
      <w:r w:rsidRPr="001666B1">
        <w:t xml:space="preserve">• </w:t>
      </w:r>
      <w:r>
        <w:t>Session number</w:t>
      </w:r>
      <w:r w:rsidRPr="001666B1">
        <w:t xml:space="preserve"> (</w:t>
      </w:r>
      <w:r>
        <w:t>2</w:t>
      </w:r>
      <w:r w:rsidRPr="001666B1">
        <w:t xml:space="preserve"> byte</w:t>
      </w:r>
      <w:r>
        <w:t>s</w:t>
      </w:r>
      <w:r w:rsidRPr="001666B1">
        <w:t>)</w:t>
      </w:r>
    </w:p>
    <w:p w:rsidR="00D93177" w:rsidRDefault="00D93177" w:rsidP="00D93177">
      <w:pPr>
        <w:pStyle w:val="Nessunaspaziatura"/>
      </w:pPr>
      <w:r w:rsidRPr="001666B1">
        <w:t xml:space="preserve">• </w:t>
      </w:r>
      <w:r>
        <w:t>Document number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1666B1" w:rsidRDefault="00D93177" w:rsidP="00D93177">
      <w:pPr>
        <w:pStyle w:val="Nessunaspaziatura"/>
      </w:pPr>
      <w:r w:rsidRPr="001666B1">
        <w:t xml:space="preserve">• </w:t>
      </w:r>
      <w:r>
        <w:t>Document fiscal sign</w:t>
      </w:r>
      <w:r w:rsidRPr="001666B1">
        <w:t xml:space="preserve"> (</w:t>
      </w:r>
      <w:r>
        <w:t>4</w:t>
      </w:r>
      <w:r w:rsidRPr="001666B1">
        <w:t xml:space="preserve"> byte</w:t>
      </w:r>
      <w:r>
        <w:t>s</w:t>
      </w:r>
      <w:r w:rsidRPr="001666B1">
        <w:t>)</w:t>
      </w:r>
    </w:p>
    <w:p w:rsidR="00D93177" w:rsidRPr="006D734B" w:rsidRDefault="00D93177" w:rsidP="00D93177">
      <w:pPr>
        <w:pStyle w:val="Nessunaspaziatura"/>
      </w:pPr>
      <w:r w:rsidRPr="006D734B">
        <w:t>• Cashier name (</w:t>
      </w:r>
      <w:r w:rsidR="003D3F6C" w:rsidRPr="006D734B">
        <w:t>LENGTH_PREFIXED_TEXT</w:t>
      </w:r>
      <w:r w:rsidR="002B2394" w:rsidRPr="006D734B">
        <w:t xml:space="preserve">  </w:t>
      </w:r>
      <w:r w:rsidR="00485869" w:rsidRPr="006D734B">
        <w:t xml:space="preserve">of </w:t>
      </w:r>
      <w:r w:rsidR="00F63AD8" w:rsidRPr="006D734B">
        <w:t>0</w:t>
      </w:r>
      <w:r w:rsidR="00485869" w:rsidRPr="006D734B">
        <w:t xml:space="preserve"> to </w:t>
      </w:r>
      <w:r w:rsidRPr="006D734B">
        <w:t>64 bytes)</w:t>
      </w:r>
    </w:p>
    <w:p w:rsidR="00CF41BF" w:rsidRPr="00446CEB" w:rsidRDefault="00CF41BF" w:rsidP="00CF41BF">
      <w:pPr>
        <w:pStyle w:val="Titolo2"/>
      </w:pPr>
      <w:bookmarkStart w:id="703" w:name="_Toc510106606"/>
      <w:r>
        <w:t>DAH – OPEN NOT FISCAL DOCUMENT</w:t>
      </w:r>
      <w:bookmarkEnd w:id="70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CF41BF" w:rsidRPr="00446CEB" w:rsidRDefault="00CF41BF" w:rsidP="00CF41BF">
      <w:pPr>
        <w:pStyle w:val="Nessunaspaziatura"/>
      </w:pPr>
      <w:r w:rsidRPr="00446CEB">
        <w:t xml:space="preserve">Command: DAH. Message length: </w:t>
      </w:r>
      <w:r w:rsidR="000119B2">
        <w:t>7</w:t>
      </w:r>
      <w:r w:rsidRPr="00446CEB">
        <w:t xml:space="preserve"> bytes.</w:t>
      </w:r>
    </w:p>
    <w:p w:rsidR="00CF41BF" w:rsidRPr="00446CEB" w:rsidRDefault="00CF41BF" w:rsidP="00CF41BF">
      <w:pPr>
        <w:pStyle w:val="Nessunaspaziatura"/>
      </w:pPr>
      <w:r w:rsidRPr="00446CEB">
        <w:t>• Operator Password (4 bytes)</w:t>
      </w:r>
    </w:p>
    <w:p w:rsidR="00CF41BF" w:rsidRPr="00446CEB" w:rsidRDefault="00CF41BF" w:rsidP="00CF41BF">
      <w:pPr>
        <w:pStyle w:val="Nessunaspaziatura"/>
      </w:pPr>
      <w:r w:rsidRPr="00446CEB">
        <w:t>• Open ticket flags(2 bytes):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0: reserved, must be 0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1: don’t print cashier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2: don’t print ECR S/N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3: reserved, must be 0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4: reserved, must be 0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5: don’t print header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6: don’t print date/time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7..15: reserved, must be 0</w:t>
      </w:r>
    </w:p>
    <w:p w:rsidR="00CF41BF" w:rsidRPr="00446CEB" w:rsidRDefault="00CF41BF" w:rsidP="00CF41BF">
      <w:pPr>
        <w:pStyle w:val="Nessunaspaziatura"/>
      </w:pPr>
      <w:r w:rsidRPr="00446CEB">
        <w:t>Answer: DAH. Message Length: 4 bytes.</w:t>
      </w:r>
    </w:p>
    <w:p w:rsidR="00CF41BF" w:rsidRPr="00446CEB" w:rsidRDefault="00CF41BF" w:rsidP="00CF41BF">
      <w:pPr>
        <w:pStyle w:val="Nessunaspaziatura"/>
      </w:pPr>
      <w:r w:rsidRPr="00446CEB">
        <w:t>• Error code (2 bytes)</w:t>
      </w:r>
    </w:p>
    <w:p w:rsidR="00CF41BF" w:rsidRDefault="00CF41BF" w:rsidP="00CF41BF">
      <w:pPr>
        <w:pStyle w:val="Nessunaspaziatura"/>
      </w:pPr>
      <w:r w:rsidRPr="00446CEB">
        <w:t>• Serial number of the operator (1 byte) 1 ... 99</w:t>
      </w:r>
    </w:p>
    <w:p w:rsidR="00CF41BF" w:rsidRPr="00446CEB" w:rsidRDefault="00CF41BF" w:rsidP="00CF41BF">
      <w:pPr>
        <w:pStyle w:val="Titolo2"/>
      </w:pPr>
      <w:bookmarkStart w:id="704" w:name="_Toc510106607"/>
      <w:r>
        <w:t>DBH – PRINT TEXT</w:t>
      </w:r>
      <w:bookmarkEnd w:id="70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CF41BF" w:rsidRPr="00446CEB" w:rsidRDefault="00CF41BF" w:rsidP="00CF41BF">
      <w:pPr>
        <w:pStyle w:val="Nessunaspaziatura"/>
      </w:pPr>
      <w:r w:rsidRPr="00446CEB">
        <w:t>Command: DBH. Message length: 7+</w:t>
      </w:r>
      <w:r w:rsidR="003613DB">
        <w:t>size of “</w:t>
      </w:r>
      <w:r w:rsidR="003613DB" w:rsidRPr="00446CEB">
        <w:t>Text</w:t>
      </w:r>
      <w:r w:rsidR="003613DB">
        <w:t>” field</w:t>
      </w:r>
      <w:r w:rsidRPr="00446CEB">
        <w:t>.</w:t>
      </w:r>
    </w:p>
    <w:p w:rsidR="00CF41BF" w:rsidRPr="00446CEB" w:rsidRDefault="00CF41BF" w:rsidP="00CF41BF">
      <w:pPr>
        <w:pStyle w:val="Nessunaspaziatura"/>
      </w:pPr>
      <w:r w:rsidRPr="00446CEB">
        <w:t>• Operator Password (4 bytes)</w:t>
      </w:r>
    </w:p>
    <w:p w:rsidR="00CF41BF" w:rsidRPr="00446CEB" w:rsidRDefault="00CF41BF" w:rsidP="00CF41BF">
      <w:pPr>
        <w:pStyle w:val="Nessunaspaziatura"/>
      </w:pPr>
      <w:r w:rsidRPr="00446CEB">
        <w:t>• Print flag(2 bytes):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1: double width;</w:t>
      </w:r>
    </w:p>
    <w:p w:rsidR="00CF41BF" w:rsidRPr="00446CEB" w:rsidRDefault="00CF41BF" w:rsidP="00CF41BF">
      <w:pPr>
        <w:pStyle w:val="Nessunaspaziatura"/>
        <w:ind w:left="708"/>
      </w:pPr>
      <w:r w:rsidRPr="00446CEB">
        <w:t xml:space="preserve">bit 2: </w:t>
      </w:r>
      <w:r w:rsidR="001C43B0">
        <w:t>1=automatic new line at space, 0=automatic new line at line full</w:t>
      </w:r>
      <w:r w:rsidRPr="00446CEB">
        <w:t>;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3: half width;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4: double height;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5: border;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6: half height;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11: bold;</w:t>
      </w:r>
    </w:p>
    <w:p w:rsidR="00CF41BF" w:rsidRPr="00446CEB" w:rsidRDefault="00CF41BF" w:rsidP="00CF41BF">
      <w:pPr>
        <w:pStyle w:val="Nessunaspaziatura"/>
        <w:ind w:left="708"/>
      </w:pPr>
      <w:r w:rsidRPr="00446CEB">
        <w:t>bit 12: italic;</w:t>
      </w:r>
    </w:p>
    <w:p w:rsidR="00CF41BF" w:rsidRPr="00446CEB" w:rsidRDefault="00CF41BF" w:rsidP="00CF41BF">
      <w:pPr>
        <w:pStyle w:val="Nessunaspaziatura"/>
      </w:pPr>
      <w:r w:rsidRPr="00446CEB">
        <w:t>• Text (</w:t>
      </w:r>
      <w:r w:rsidR="00491AC6">
        <w:t>1000</w:t>
      </w:r>
      <w:r w:rsidR="00491AC6" w:rsidRPr="00446CEB">
        <w:t xml:space="preserve"> </w:t>
      </w:r>
      <w:r w:rsidRPr="00446CEB">
        <w:t xml:space="preserve">bytes). </w:t>
      </w:r>
    </w:p>
    <w:p w:rsidR="00CF41BF" w:rsidRPr="00446CEB" w:rsidRDefault="00CF41BF" w:rsidP="00CF41BF">
      <w:pPr>
        <w:pStyle w:val="Nessunaspaziatura"/>
        <w:ind w:left="708"/>
      </w:pPr>
      <w:r w:rsidRPr="00446CEB">
        <w:t>Text can be any char with code&gt;’ ‘(0x20)</w:t>
      </w:r>
    </w:p>
    <w:p w:rsidR="00CF41BF" w:rsidRPr="00446CEB" w:rsidRDefault="00CF41BF" w:rsidP="00CF41BF">
      <w:pPr>
        <w:pStyle w:val="Nessunaspaziatura"/>
        <w:ind w:left="708"/>
      </w:pPr>
      <w:r w:rsidRPr="00446CEB">
        <w:t>Chars 01..05 change the font of the following bytes</w:t>
      </w:r>
    </w:p>
    <w:p w:rsidR="00CF41BF" w:rsidRPr="00446CEB" w:rsidRDefault="00CF41BF" w:rsidP="00CF41BF">
      <w:pPr>
        <w:pStyle w:val="Nessunaspaziatura"/>
      </w:pPr>
      <w:r w:rsidRPr="00446CEB">
        <w:t>Answer: DBH. Message Length: 4 bytes.</w:t>
      </w:r>
    </w:p>
    <w:p w:rsidR="00CF41BF" w:rsidRPr="00446CEB" w:rsidRDefault="00CF41BF" w:rsidP="00CF41BF">
      <w:pPr>
        <w:pStyle w:val="Nessunaspaziatura"/>
      </w:pPr>
      <w:r w:rsidRPr="00446CEB">
        <w:t>• Error code (2 bytes)</w:t>
      </w:r>
    </w:p>
    <w:p w:rsidR="00CF41BF" w:rsidRPr="00446CEB" w:rsidRDefault="00CF41BF" w:rsidP="00CF41BF">
      <w:pPr>
        <w:pStyle w:val="Nessunaspaziatura"/>
      </w:pPr>
      <w:r w:rsidRPr="00446CEB">
        <w:t>• Serial number of the operator (1 byte) 1 ... 99</w:t>
      </w:r>
    </w:p>
    <w:p w:rsidR="00CF41BF" w:rsidRPr="00446CEB" w:rsidRDefault="00CF41BF" w:rsidP="00CF41BF">
      <w:pPr>
        <w:pStyle w:val="Nessunaspaziatura"/>
      </w:pPr>
      <w:r w:rsidRPr="00446CEB">
        <w:t>SAMPLES: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Print one line: 3F420F00 0400 3031323334353637383930313233343536373839303132333435363738393031323334353637383930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 xml:space="preserve">Print one line, double height: 3F420F00 1400 3031323334353637383930313233343536373839303132333435363738393031323334353637383930 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Print one line, border: 3F420F00 2400 3031323334353637383930313233343536373839303132333435363738393031323334353637383930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 xml:space="preserve">Print one line, half height:3F420F00 4400 3031323334353637383930313233343536373839303132333435363738393031323334353637383930 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 xml:space="preserve">Print one line, double </w:t>
      </w:r>
      <w:proofErr w:type="spellStart"/>
      <w:r w:rsidRPr="00446CEB">
        <w:t>height+border</w:t>
      </w:r>
      <w:proofErr w:type="spellEnd"/>
      <w:r w:rsidRPr="00446CEB">
        <w:t>: 3F420F00 3400 3031323334353637383930313233343536373839303132333435363738393031323334353637383930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 xml:space="preserve">Print one line, half </w:t>
      </w:r>
      <w:proofErr w:type="spellStart"/>
      <w:r w:rsidRPr="00446CEB">
        <w:t>height+border</w:t>
      </w:r>
      <w:proofErr w:type="spellEnd"/>
      <w:r w:rsidRPr="00446CEB">
        <w:t>: 3F420F00 6400 3031323334353637383930313233343536373839303132333435363738393031323334353637383930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Print one line, bold: 3F420F00 0408 3031323334353637383930313233343536373839303132333435363738393031323334353637383930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Print one line, italic: 3F420F00 0410 3031323334353637383930313233343536373839303132333435363738393031323334353637383930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Print one line, double width: 3F420F00 0600 3031323334353637383930313233343536373839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 xml:space="preserve">Print one line, half width: 3F420F00 0C00 3031323334353637383930313233343536373839303132333435363738393031323334353637383930313233 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one line, use font 1(minimum width) 3F420F00 0400 013031323334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one line, use font 2 3F420F00 0400 023031323334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one line, use font 3 3F420F00 0400 033031323334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one line, use font 4 3F420F00 0400 043031323334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one line, use font 5(maximum width) 3F420F00 0400 053031323334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print one line, use font 5(maximum width) for first char font 1: 3F420F00 0400 05300131323334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>print one line, smallest font, maximum number of chars/line(pure font size): 3F420F00 0400 01303132333435363738393031323334353637383930313233343536373839303132333435363738393031323334353637383930313233343536</w:t>
      </w:r>
    </w:p>
    <w:p w:rsidR="00CF41BF" w:rsidRPr="00446CEB" w:rsidRDefault="00CF41BF" w:rsidP="00CF41BF">
      <w:pPr>
        <w:pStyle w:val="Nessunaspaziatura"/>
        <w:numPr>
          <w:ilvl w:val="0"/>
          <w:numId w:val="4"/>
        </w:numPr>
      </w:pPr>
      <w:r w:rsidRPr="00446CEB">
        <w:t xml:space="preserve">print one line, biggest font, minimum number of chars/line(pure font size): 3F420F00 0400 05303132333435363738393031323334353637383930313233343536373839303132333435 </w:t>
      </w:r>
    </w:p>
    <w:p w:rsidR="00CF41BF" w:rsidRPr="00446CEB" w:rsidRDefault="00CF41BF" w:rsidP="00CF41BF">
      <w:pPr>
        <w:pStyle w:val="Titolo2"/>
      </w:pPr>
      <w:bookmarkStart w:id="705" w:name="_Toc510106608"/>
      <w:r>
        <w:t>DCH – CUT PAPER</w:t>
      </w:r>
      <w:bookmarkEnd w:id="70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CF41BF" w:rsidRPr="00446CEB" w:rsidRDefault="00CF41BF" w:rsidP="00CF41BF">
      <w:pPr>
        <w:pStyle w:val="Nessunaspaziatura"/>
      </w:pPr>
      <w:r w:rsidRPr="00446CEB">
        <w:t>Command: DCH. Message length: 5 bytes.</w:t>
      </w:r>
    </w:p>
    <w:p w:rsidR="00CF41BF" w:rsidRPr="00446CEB" w:rsidRDefault="00CF41BF" w:rsidP="00CF41BF">
      <w:pPr>
        <w:pStyle w:val="Nessunaspaziatura"/>
      </w:pPr>
      <w:r w:rsidRPr="00446CEB">
        <w:t>• Operator Password (4 bytes)</w:t>
      </w:r>
    </w:p>
    <w:p w:rsidR="00CF41BF" w:rsidRPr="00446CEB" w:rsidRDefault="00CF41BF" w:rsidP="00CF41BF">
      <w:pPr>
        <w:pStyle w:val="Nessunaspaziatura"/>
      </w:pPr>
      <w:r w:rsidRPr="00446CEB">
        <w:t>Answer: DCH. Message Length: 4 bytes.</w:t>
      </w:r>
    </w:p>
    <w:p w:rsidR="00CF41BF" w:rsidRPr="00446CEB" w:rsidRDefault="00CF41BF" w:rsidP="00CF41BF">
      <w:pPr>
        <w:pStyle w:val="Nessunaspaziatura"/>
      </w:pPr>
      <w:r w:rsidRPr="00446CEB">
        <w:t>• Error code (2 bytes)</w:t>
      </w:r>
    </w:p>
    <w:p w:rsidR="00CF41BF" w:rsidRPr="00446CEB" w:rsidRDefault="00CF41BF" w:rsidP="00CF41BF">
      <w:pPr>
        <w:pStyle w:val="Nessunaspaziatura"/>
      </w:pPr>
      <w:r w:rsidRPr="00446CEB">
        <w:t>• Serial number of the operator (1 byte) 1 ... 99</w:t>
      </w:r>
    </w:p>
    <w:p w:rsidR="00CF41BF" w:rsidRPr="00446CEB" w:rsidRDefault="00CF41BF" w:rsidP="00CF41BF">
      <w:pPr>
        <w:pStyle w:val="Titolo2"/>
      </w:pPr>
      <w:bookmarkStart w:id="706" w:name="_Toc510106609"/>
      <w:r>
        <w:t>DDH – PRINT ICON</w:t>
      </w:r>
      <w:bookmarkEnd w:id="70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CF41BF" w:rsidRPr="00446CEB" w:rsidRDefault="00CF41BF" w:rsidP="00B51EA6">
      <w:pPr>
        <w:pStyle w:val="Nessunaspaziatura"/>
      </w:pPr>
      <w:r w:rsidRPr="00446CEB">
        <w:t>Command: DDH. Message length: 12 bytes.</w:t>
      </w:r>
    </w:p>
    <w:p w:rsidR="00CF41BF" w:rsidRPr="00446CEB" w:rsidRDefault="00CF41BF" w:rsidP="00B51EA6">
      <w:pPr>
        <w:pStyle w:val="Nessunaspaziatura"/>
      </w:pPr>
      <w:r w:rsidRPr="00446CEB">
        <w:t>• Operator Password (4 bytes)</w:t>
      </w:r>
    </w:p>
    <w:p w:rsidR="00CF41BF" w:rsidRPr="00446CEB" w:rsidRDefault="00CF41BF" w:rsidP="00B51EA6">
      <w:pPr>
        <w:pStyle w:val="Nessunaspaziatura"/>
      </w:pPr>
      <w:r w:rsidRPr="00446CEB">
        <w:t>• Icon number to print(1 bytes)(1..25)</w:t>
      </w:r>
    </w:p>
    <w:p w:rsidR="00CF41BF" w:rsidRPr="00446CEB" w:rsidRDefault="00CF41BF" w:rsidP="00B51EA6">
      <w:pPr>
        <w:pStyle w:val="Nessunaspaziatura"/>
      </w:pPr>
      <w:r w:rsidRPr="00446CEB">
        <w:t>• Window height(2 bytes)</w:t>
      </w:r>
    </w:p>
    <w:p w:rsidR="00CF41BF" w:rsidRPr="00446CEB" w:rsidRDefault="00CF41BF" w:rsidP="00B51EA6">
      <w:pPr>
        <w:pStyle w:val="Nessunaspaziatura"/>
      </w:pPr>
      <w:r w:rsidRPr="00446CEB">
        <w:t>• Start X(2 bytes)(must be multiple of 8)</w:t>
      </w:r>
    </w:p>
    <w:p w:rsidR="00CF41BF" w:rsidRPr="00446CEB" w:rsidRDefault="00CF41BF" w:rsidP="00B51EA6">
      <w:pPr>
        <w:pStyle w:val="Nessunaspaziatura"/>
      </w:pPr>
      <w:r w:rsidRPr="00446CEB">
        <w:t>• Start Y(2 bytes)</w:t>
      </w:r>
    </w:p>
    <w:p w:rsidR="00CF41BF" w:rsidRPr="00446CEB" w:rsidRDefault="00CF41BF" w:rsidP="00B51EA6">
      <w:pPr>
        <w:pStyle w:val="Nessunaspaziatura"/>
      </w:pPr>
      <w:r w:rsidRPr="00446CEB">
        <w:t>Answer: DDH. Message Length: 4 bytes.</w:t>
      </w:r>
    </w:p>
    <w:p w:rsidR="00CF41BF" w:rsidRPr="00446CEB" w:rsidRDefault="00CF41BF" w:rsidP="00B51EA6">
      <w:pPr>
        <w:pStyle w:val="Nessunaspaziatura"/>
      </w:pPr>
      <w:r w:rsidRPr="00446CEB">
        <w:t>• Error code (2 bytes)</w:t>
      </w:r>
    </w:p>
    <w:p w:rsidR="00CF41BF" w:rsidRPr="00446CEB" w:rsidRDefault="00CF41BF" w:rsidP="00B51EA6">
      <w:pPr>
        <w:pStyle w:val="Nessunaspaziatura"/>
      </w:pPr>
      <w:r w:rsidRPr="00446CEB">
        <w:t>• Serial number of the operator (1 byte) 1 ... 99</w:t>
      </w:r>
    </w:p>
    <w:p w:rsidR="00CF41BF" w:rsidRPr="00446CEB" w:rsidRDefault="00CF41BF" w:rsidP="00B51EA6">
      <w:pPr>
        <w:pStyle w:val="Nessunaspaziatura"/>
      </w:pPr>
    </w:p>
    <w:p w:rsidR="00CF41BF" w:rsidRPr="00446CEB" w:rsidRDefault="00CF41BF" w:rsidP="00B51EA6">
      <w:pPr>
        <w:pStyle w:val="Nessunaspaziatura"/>
      </w:pPr>
      <w:r w:rsidRPr="00446CEB">
        <w:t>Sample:</w:t>
      </w:r>
    </w:p>
    <w:p w:rsidR="00CF41BF" w:rsidRPr="00446CEB" w:rsidRDefault="00CF41BF" w:rsidP="00B51EA6">
      <w:pPr>
        <w:pStyle w:val="Nessunaspaziatura"/>
        <w:ind w:left="708"/>
      </w:pPr>
      <w:r w:rsidRPr="00446CEB">
        <w:t xml:space="preserve">Print icon #10, in a window with height 200, from point(0, 10): </w:t>
      </w:r>
    </w:p>
    <w:p w:rsidR="00CF41BF" w:rsidRPr="00446CEB" w:rsidRDefault="00CF41BF" w:rsidP="00B51EA6">
      <w:pPr>
        <w:pStyle w:val="Nessunaspaziatura"/>
        <w:ind w:left="708"/>
      </w:pPr>
      <w:r w:rsidRPr="00446CEB">
        <w:t>3F420F00 0A C800 0000 0A00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PAPER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+-----------------------+   &lt;----+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Start(X,Y)    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+----------+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  window height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icon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|          |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+----------+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+-----------------------+    &lt;---+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46CEB">
        <w:rPr>
          <w:rFonts w:ascii="Courier New" w:hAnsi="Courier New" w:cs="Courier New"/>
          <w:sz w:val="18"/>
          <w:szCs w:val="18"/>
        </w:rPr>
        <w:t>|                       |</w:t>
      </w:r>
    </w:p>
    <w:p w:rsidR="00CF41BF" w:rsidRPr="00446CEB" w:rsidRDefault="00CF41BF" w:rsidP="00CF41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B51EA6" w:rsidP="00B51EA6">
      <w:pPr>
        <w:pStyle w:val="Titolo2"/>
      </w:pPr>
      <w:bookmarkStart w:id="707" w:name="_Toc510106610"/>
      <w:r>
        <w:t>DEH – PRINT BARCODE</w:t>
      </w:r>
      <w:bookmarkEnd w:id="707"/>
    </w:p>
    <w:p w:rsidR="00CF41BF" w:rsidRPr="00446CEB" w:rsidRDefault="00CF41BF" w:rsidP="00B51EA6">
      <w:pPr>
        <w:pStyle w:val="Nessunaspaziatura"/>
      </w:pPr>
      <w:r w:rsidRPr="00446CEB">
        <w:t>-----------------------------------------</w:t>
      </w:r>
    </w:p>
    <w:p w:rsidR="00032BEA" w:rsidRPr="00446CEB" w:rsidRDefault="00032BEA" w:rsidP="00032BEA">
      <w:pPr>
        <w:pStyle w:val="Nessunaspaziatura"/>
      </w:pPr>
      <w:r w:rsidRPr="00446CEB">
        <w:t xml:space="preserve">Case of </w:t>
      </w:r>
      <w:r w:rsidRPr="00446CEB">
        <w:rPr>
          <w:b/>
        </w:rPr>
        <w:t>FAST BARCODE LIBRARY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A15E1D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A15E1D" w:rsidRDefault="00A15E1D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A15E1D" w:rsidRDefault="00A15E1D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A15E1D" w:rsidRDefault="00A15E1D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A15E1D" w:rsidRDefault="00A15E1D" w:rsidP="005F5304">
            <w:pPr>
              <w:pStyle w:val="Nessunaspaziatura"/>
            </w:pPr>
            <w:r>
              <w:t>1.1</w:t>
            </w:r>
          </w:p>
        </w:tc>
      </w:tr>
      <w:tr w:rsidR="00A15E1D" w:rsidTr="005F5304">
        <w:tc>
          <w:tcPr>
            <w:tcW w:w="1951" w:type="dxa"/>
            <w:shd w:val="pct25" w:color="auto" w:fill="auto"/>
          </w:tcPr>
          <w:p w:rsidR="00A15E1D" w:rsidRDefault="00A15E1D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A15E1D" w:rsidRDefault="00A15E1D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A15E1D" w:rsidRDefault="00A15E1D" w:rsidP="005F5304">
            <w:pPr>
              <w:pStyle w:val="Nessunaspaziatura"/>
            </w:pPr>
            <w:r>
              <w:t>N/A</w:t>
            </w:r>
          </w:p>
        </w:tc>
      </w:tr>
      <w:tr w:rsidR="00A15E1D" w:rsidTr="005F5304">
        <w:tc>
          <w:tcPr>
            <w:tcW w:w="1951" w:type="dxa"/>
            <w:shd w:val="pct25" w:color="auto" w:fill="auto"/>
          </w:tcPr>
          <w:p w:rsidR="00A15E1D" w:rsidRDefault="00A15E1D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A15E1D" w:rsidRDefault="00A15E1D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</w:tr>
      <w:tr w:rsidR="00A15E1D" w:rsidTr="005F5304">
        <w:tc>
          <w:tcPr>
            <w:tcW w:w="1951" w:type="dxa"/>
            <w:shd w:val="pct25" w:color="auto" w:fill="auto"/>
          </w:tcPr>
          <w:p w:rsidR="00A15E1D" w:rsidRDefault="00A15E1D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A15E1D" w:rsidRDefault="00A15E1D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</w:tr>
    </w:tbl>
    <w:p w:rsidR="00032BEA" w:rsidRPr="00446CEB" w:rsidRDefault="00032BEA" w:rsidP="00032BEA">
      <w:pPr>
        <w:pStyle w:val="Nessunaspaziatura"/>
      </w:pPr>
      <w:r w:rsidRPr="00446CEB">
        <w:t xml:space="preserve">Command: DEH. Message length: </w:t>
      </w:r>
      <w:r>
        <w:t>14+size of “</w:t>
      </w:r>
      <w:r w:rsidRPr="00446CEB">
        <w:t>Text</w:t>
      </w:r>
      <w:r>
        <w:t>” field</w:t>
      </w:r>
      <w:r w:rsidRPr="00446CEB">
        <w:t>.</w:t>
      </w:r>
    </w:p>
    <w:p w:rsidR="00CF41BF" w:rsidRPr="00446CEB" w:rsidRDefault="00CF41BF" w:rsidP="00B51EA6">
      <w:pPr>
        <w:pStyle w:val="Nessunaspaziatura"/>
      </w:pPr>
      <w:r w:rsidRPr="00446CEB">
        <w:t>• Operator Password (4 bytes)</w:t>
      </w:r>
    </w:p>
    <w:p w:rsidR="00CF41BF" w:rsidRPr="00446CEB" w:rsidRDefault="00CF41BF" w:rsidP="00B51EA6">
      <w:pPr>
        <w:pStyle w:val="Nessunaspaziatura"/>
      </w:pPr>
      <w:r w:rsidRPr="00446CEB">
        <w:t>• Type of library(1 byte): 0=fast barcode library</w:t>
      </w:r>
    </w:p>
    <w:p w:rsidR="00CF41BF" w:rsidRPr="00446CEB" w:rsidRDefault="00CF41BF" w:rsidP="00B51EA6">
      <w:pPr>
        <w:pStyle w:val="Nessunaspaziatura"/>
      </w:pPr>
      <w:r w:rsidRPr="00446CEB">
        <w:t>• Height(2 bytes)</w:t>
      </w:r>
    </w:p>
    <w:p w:rsidR="00CF41BF" w:rsidRPr="00446CEB" w:rsidRDefault="00CF41BF" w:rsidP="00B51EA6">
      <w:pPr>
        <w:pStyle w:val="Nessunaspaziatura"/>
      </w:pPr>
      <w:r w:rsidRPr="00446CEB">
        <w:t>• Scale(2 bytes)</w:t>
      </w:r>
    </w:p>
    <w:p w:rsidR="00CF41BF" w:rsidRPr="00B51EA6" w:rsidRDefault="00CF41BF" w:rsidP="00B51EA6">
      <w:pPr>
        <w:pStyle w:val="Nessunaspaziatura"/>
      </w:pPr>
      <w:r w:rsidRPr="00B51EA6">
        <w:t>• Margin(2 byte): 0=left, 1=center, 2=right</w:t>
      </w:r>
    </w:p>
    <w:p w:rsidR="00CF41BF" w:rsidRPr="00446CEB" w:rsidRDefault="00CF41BF" w:rsidP="00B51EA6">
      <w:pPr>
        <w:pStyle w:val="Nessunaspaziatura"/>
      </w:pPr>
      <w:r w:rsidRPr="00446CEB">
        <w:t>• Flags(2 bytes)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0..7 type of barcode:</w:t>
      </w:r>
    </w:p>
    <w:p w:rsidR="00CF41BF" w:rsidRPr="00446CEB" w:rsidRDefault="00CF41BF" w:rsidP="00B51EA6">
      <w:pPr>
        <w:pStyle w:val="Nessunaspaziatura"/>
        <w:ind w:left="1416"/>
      </w:pPr>
      <w:r w:rsidRPr="00446CEB">
        <w:t>1: EAN</w:t>
      </w:r>
    </w:p>
    <w:p w:rsidR="00CF41BF" w:rsidRPr="00446CEB" w:rsidRDefault="00CF41BF" w:rsidP="00B51EA6">
      <w:pPr>
        <w:pStyle w:val="Nessunaspaziatura"/>
        <w:ind w:left="1416"/>
      </w:pPr>
      <w:r w:rsidRPr="00446CEB">
        <w:t>2: UPC-A or UPC-E</w:t>
      </w:r>
    </w:p>
    <w:p w:rsidR="00CF41BF" w:rsidRPr="00446CEB" w:rsidRDefault="00CF41BF" w:rsidP="00B51EA6">
      <w:pPr>
        <w:pStyle w:val="Nessunaspaziatura"/>
        <w:ind w:left="1416"/>
      </w:pPr>
      <w:r w:rsidRPr="00446CEB">
        <w:t>3: Interleaved 2 of 5</w:t>
      </w:r>
    </w:p>
    <w:p w:rsidR="00CF41BF" w:rsidRPr="00446CEB" w:rsidRDefault="00CF41BF" w:rsidP="00B51EA6">
      <w:pPr>
        <w:pStyle w:val="Nessunaspaziatura"/>
        <w:ind w:left="1416"/>
      </w:pPr>
      <w:r w:rsidRPr="00446CEB">
        <w:t>4: Code 39</w:t>
      </w:r>
    </w:p>
    <w:p w:rsidR="00CF41BF" w:rsidRPr="00446CEB" w:rsidRDefault="00CF41BF" w:rsidP="00B51EA6">
      <w:pPr>
        <w:pStyle w:val="Nessunaspaziatura"/>
        <w:ind w:left="1416"/>
      </w:pPr>
      <w:r w:rsidRPr="00446CEB">
        <w:t>5: Code 128(</w:t>
      </w:r>
      <w:proofErr w:type="spellStart"/>
      <w:r w:rsidRPr="00446CEB">
        <w:t>a,b,c</w:t>
      </w:r>
      <w:proofErr w:type="spellEnd"/>
      <w:r w:rsidRPr="00446CEB">
        <w:t xml:space="preserve"> </w:t>
      </w:r>
      <w:proofErr w:type="spellStart"/>
      <w:r w:rsidRPr="00446CEB">
        <w:t>autoselection</w:t>
      </w:r>
      <w:proofErr w:type="spellEnd"/>
      <w:r w:rsidRPr="00446CEB">
        <w:t>)</w:t>
      </w:r>
    </w:p>
    <w:p w:rsidR="00CF41BF" w:rsidRPr="00446CEB" w:rsidRDefault="00CF41BF" w:rsidP="00B51EA6">
      <w:pPr>
        <w:pStyle w:val="Nessunaspaziatura"/>
        <w:ind w:left="1416"/>
      </w:pPr>
      <w:r w:rsidRPr="00446CEB">
        <w:t>6: Code 128C(compact form for digits)</w:t>
      </w:r>
    </w:p>
    <w:p w:rsidR="00CF41BF" w:rsidRPr="00446CEB" w:rsidRDefault="00CF41BF" w:rsidP="00B51EA6">
      <w:pPr>
        <w:pStyle w:val="Nessunaspaziatura"/>
        <w:ind w:left="1416"/>
      </w:pPr>
      <w:r w:rsidRPr="00446CEB">
        <w:t xml:space="preserve">7: Code 128B, full printable </w:t>
      </w:r>
      <w:proofErr w:type="spellStart"/>
      <w:r w:rsidRPr="00446CEB">
        <w:t>ascii</w:t>
      </w:r>
      <w:proofErr w:type="spellEnd"/>
    </w:p>
    <w:p w:rsidR="00CF41BF" w:rsidRPr="00446CEB" w:rsidRDefault="00CF41BF" w:rsidP="00B51EA6">
      <w:pPr>
        <w:pStyle w:val="Nessunaspaziatura"/>
        <w:ind w:left="1416"/>
      </w:pPr>
      <w:r w:rsidRPr="00446CEB">
        <w:t>8: Raw 128 code</w:t>
      </w:r>
    </w:p>
    <w:p w:rsidR="00CF41BF" w:rsidRPr="00B51EA6" w:rsidRDefault="00CF41BF" w:rsidP="00B51EA6">
      <w:pPr>
        <w:pStyle w:val="Nessunaspaziatura"/>
        <w:ind w:left="708"/>
        <w:rPr>
          <w:szCs w:val="18"/>
        </w:rPr>
      </w:pPr>
      <w:r w:rsidRPr="00446CEB">
        <w:t xml:space="preserve">Bit 8: </w:t>
      </w:r>
      <w:r w:rsidRPr="00B51EA6">
        <w:rPr>
          <w:szCs w:val="20"/>
        </w:rPr>
        <w:t xml:space="preserve">No </w:t>
      </w:r>
      <w:proofErr w:type="spellStart"/>
      <w:r w:rsidRPr="00B51EA6">
        <w:rPr>
          <w:szCs w:val="20"/>
        </w:rPr>
        <w:t>ascii</w:t>
      </w:r>
      <w:proofErr w:type="spellEnd"/>
    </w:p>
    <w:p w:rsidR="00CF41BF" w:rsidRPr="00B51EA6" w:rsidRDefault="00CF41BF" w:rsidP="00B51EA6">
      <w:pPr>
        <w:pStyle w:val="Nessunaspaziatura"/>
        <w:ind w:left="708"/>
        <w:rPr>
          <w:szCs w:val="18"/>
        </w:rPr>
      </w:pPr>
      <w:r w:rsidRPr="00B51EA6">
        <w:rPr>
          <w:szCs w:val="18"/>
        </w:rPr>
        <w:t xml:space="preserve">Bit 9: </w:t>
      </w:r>
      <w:r w:rsidRPr="00B51EA6">
        <w:rPr>
          <w:szCs w:val="20"/>
        </w:rPr>
        <w:t>No checksum</w:t>
      </w:r>
    </w:p>
    <w:p w:rsidR="00CF41BF" w:rsidRPr="00B51EA6" w:rsidRDefault="00CF41BF" w:rsidP="00B51EA6">
      <w:pPr>
        <w:pStyle w:val="Nessunaspaziatura"/>
        <w:ind w:left="708"/>
        <w:rPr>
          <w:szCs w:val="18"/>
        </w:rPr>
      </w:pPr>
      <w:r w:rsidRPr="00B51EA6">
        <w:rPr>
          <w:szCs w:val="18"/>
        </w:rPr>
        <w:t xml:space="preserve">Bit 12: </w:t>
      </w:r>
      <w:r w:rsidRPr="00B51EA6">
        <w:rPr>
          <w:szCs w:val="20"/>
        </w:rPr>
        <w:t>print text double height</w:t>
      </w:r>
    </w:p>
    <w:p w:rsidR="00CF41BF" w:rsidRPr="00B51EA6" w:rsidRDefault="00CF41BF" w:rsidP="00B51EA6">
      <w:pPr>
        <w:pStyle w:val="Nessunaspaziatura"/>
        <w:ind w:left="708"/>
        <w:rPr>
          <w:szCs w:val="18"/>
        </w:rPr>
      </w:pPr>
      <w:r w:rsidRPr="00B51EA6">
        <w:rPr>
          <w:szCs w:val="18"/>
        </w:rPr>
        <w:t>Bit 13:</w:t>
      </w:r>
      <w:r w:rsidRPr="00B51EA6">
        <w:rPr>
          <w:highlight w:val="white"/>
        </w:rPr>
        <w:t xml:space="preserve"> no header nor footer</w:t>
      </w:r>
    </w:p>
    <w:p w:rsidR="00CF41BF" w:rsidRPr="00446CEB" w:rsidRDefault="00CF41BF" w:rsidP="00B51EA6">
      <w:pPr>
        <w:pStyle w:val="Nessunaspaziatura"/>
      </w:pPr>
      <w:r w:rsidRPr="00446CEB">
        <w:t>• Text(</w:t>
      </w:r>
      <w:r w:rsidR="00A3745C">
        <w:t>X</w:t>
      </w:r>
      <w:r w:rsidRPr="00446CEB">
        <w:t xml:space="preserve"> bytes)</w:t>
      </w:r>
    </w:p>
    <w:p w:rsidR="00CF41BF" w:rsidRPr="00446CEB" w:rsidRDefault="00CF41BF" w:rsidP="00B51EA6">
      <w:pPr>
        <w:pStyle w:val="Nessunaspaziatura"/>
      </w:pPr>
      <w:r w:rsidRPr="00446CEB">
        <w:t>Answer: DEH. Message Length: 4 bytes.</w:t>
      </w:r>
    </w:p>
    <w:p w:rsidR="00CF41BF" w:rsidRPr="00446CEB" w:rsidRDefault="00CF41BF" w:rsidP="00B51EA6">
      <w:pPr>
        <w:pStyle w:val="Nessunaspaziatura"/>
      </w:pPr>
      <w:r w:rsidRPr="00446CEB">
        <w:t>• Error code (2 bytes)</w:t>
      </w:r>
    </w:p>
    <w:p w:rsidR="00CF41BF" w:rsidRPr="00446CEB" w:rsidRDefault="00CF41BF" w:rsidP="00B51EA6">
      <w:pPr>
        <w:pStyle w:val="Nessunaspaziatura"/>
      </w:pPr>
      <w:r w:rsidRPr="00446CEB">
        <w:t>• Serial number of the operator (1 byte) 1 ... 99</w:t>
      </w:r>
    </w:p>
    <w:p w:rsidR="00CF41BF" w:rsidRPr="00446CEB" w:rsidRDefault="00CF41BF" w:rsidP="00B51EA6">
      <w:pPr>
        <w:pStyle w:val="Nessunaspaziatura"/>
      </w:pPr>
    </w:p>
    <w:p w:rsidR="00CF41BF" w:rsidRPr="00446CEB" w:rsidRDefault="00CF41BF" w:rsidP="00B51EA6">
      <w:pPr>
        <w:pStyle w:val="Nessunaspaziatura"/>
      </w:pPr>
      <w:r w:rsidRPr="00446CEB">
        <w:t>Sample: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 xml:space="preserve">Print EAN code(1), width 3, scale 3, margin: center, code 4567890: 3F420F00 00 0300 </w:t>
      </w:r>
      <w:proofErr w:type="spellStart"/>
      <w:r w:rsidRPr="00446CEB">
        <w:t>0300</w:t>
      </w:r>
      <w:proofErr w:type="spellEnd"/>
      <w:r w:rsidRPr="00446CEB">
        <w:t xml:space="preserve"> 0100 </w:t>
      </w:r>
      <w:proofErr w:type="spellStart"/>
      <w:r w:rsidRPr="00446CEB">
        <w:t>0100</w:t>
      </w:r>
      <w:proofErr w:type="spellEnd"/>
      <w:r w:rsidRPr="00446CEB">
        <w:t xml:space="preserve"> 34353637383930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>Print UPC code(2), width 3, scale 1, margin: left, code 45678901234: 3F420F00 00 0300 0100 0000 0200 3435363738393031323334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 xml:space="preserve">Print Interleaved 2 of 5 code(3), width 4, scale 2, margin: right, code 456789012: 3F420F00 00 0400 0200 </w:t>
      </w:r>
      <w:proofErr w:type="spellStart"/>
      <w:r w:rsidRPr="00446CEB">
        <w:t>0200</w:t>
      </w:r>
      <w:proofErr w:type="spellEnd"/>
      <w:r w:rsidRPr="00446CEB">
        <w:t xml:space="preserve"> 0300 343536373839303132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>Print Code39 code(4), width 3, scale 1, margin: left, code 678901: 3F420F00 00 0300 0100 0000 0400 363738393031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>Print Code39 code(4) no header, width 3, scale 1, margin: left, code 678901: 3F420F00 00 0300 0100 0000 0420 363738393031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>Print Code39 code(4) with no header, width 3, scale 1, margin: left, code 678901: 3F420F00 00 0300 0100 0000 0420 363738393031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>Print Code39 code(4) with double height text, width 3, scale 1, margin: left, code 678901: 3F420F00 00 0300 0100 0000 0410 363738393031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>Print Code39 code(4) with no text, width 3, scale 1, margin: left, code 678901: 3F420F00 00 0300 0100 0000 0401 363738393031</w:t>
      </w:r>
    </w:p>
    <w:p w:rsidR="00CF41BF" w:rsidRPr="00446CEB" w:rsidRDefault="00CF41BF" w:rsidP="00B51EA6">
      <w:pPr>
        <w:pStyle w:val="Nessunaspaziatura"/>
        <w:numPr>
          <w:ilvl w:val="0"/>
          <w:numId w:val="5"/>
        </w:numPr>
      </w:pPr>
      <w:r w:rsidRPr="00446CEB">
        <w:t xml:space="preserve">Print Code128 code(5), width 3, scale 3, margin: center, code 678901: 3F420F00 00 0300 </w:t>
      </w:r>
      <w:proofErr w:type="spellStart"/>
      <w:r w:rsidRPr="00446CEB">
        <w:t>0300</w:t>
      </w:r>
      <w:proofErr w:type="spellEnd"/>
      <w:r w:rsidRPr="00446CEB">
        <w:t xml:space="preserve"> 0000 0500 363738393031</w:t>
      </w:r>
    </w:p>
    <w:p w:rsidR="00CF41BF" w:rsidRPr="00446CEB" w:rsidRDefault="00CF41BF" w:rsidP="00B51EA6">
      <w:pPr>
        <w:pStyle w:val="Paragrafoelenco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F41BF" w:rsidRPr="00446CEB" w:rsidRDefault="00CF41BF" w:rsidP="00B51EA6">
      <w:pPr>
        <w:pStyle w:val="Nessunaspaziatura"/>
      </w:pPr>
      <w:r w:rsidRPr="00446CEB">
        <w:t>-----------------------------------------</w:t>
      </w:r>
    </w:p>
    <w:p w:rsidR="00CF41BF" w:rsidRPr="00446CEB" w:rsidRDefault="00CF41BF" w:rsidP="00B51EA6">
      <w:pPr>
        <w:pStyle w:val="Nessunaspaziatura"/>
      </w:pPr>
      <w:r w:rsidRPr="00446CEB">
        <w:t xml:space="preserve">Case of </w:t>
      </w:r>
      <w:r w:rsidR="00CB3835">
        <w:rPr>
          <w:b/>
        </w:rPr>
        <w:t>EXTENDED</w:t>
      </w:r>
      <w:r w:rsidRPr="00446CEB">
        <w:rPr>
          <w:b/>
        </w:rPr>
        <w:t xml:space="preserve"> BARCODE LIBRARY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A15E1D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A15E1D" w:rsidRDefault="00A15E1D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A15E1D" w:rsidRDefault="00A15E1D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A15E1D" w:rsidRDefault="00A15E1D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A15E1D" w:rsidRDefault="00A15E1D" w:rsidP="005F5304">
            <w:pPr>
              <w:pStyle w:val="Nessunaspaziatura"/>
            </w:pPr>
            <w:r>
              <w:t>1.1</w:t>
            </w:r>
          </w:p>
        </w:tc>
      </w:tr>
      <w:tr w:rsidR="00A15E1D" w:rsidTr="005F5304">
        <w:tc>
          <w:tcPr>
            <w:tcW w:w="1951" w:type="dxa"/>
            <w:shd w:val="pct25" w:color="auto" w:fill="auto"/>
          </w:tcPr>
          <w:p w:rsidR="00A15E1D" w:rsidRDefault="00A15E1D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A15E1D" w:rsidRDefault="00A15E1D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A15E1D" w:rsidRDefault="00A15E1D" w:rsidP="005F5304">
            <w:pPr>
              <w:pStyle w:val="Nessunaspaziatura"/>
            </w:pPr>
            <w:r>
              <w:t>N/A</w:t>
            </w:r>
          </w:p>
        </w:tc>
      </w:tr>
      <w:tr w:rsidR="00A15E1D" w:rsidTr="005F5304">
        <w:tc>
          <w:tcPr>
            <w:tcW w:w="1951" w:type="dxa"/>
            <w:shd w:val="pct25" w:color="auto" w:fill="auto"/>
          </w:tcPr>
          <w:p w:rsidR="00A15E1D" w:rsidRDefault="00A15E1D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A15E1D" w:rsidRDefault="00A15E1D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A15E1D" w:rsidRDefault="00A15E1D" w:rsidP="005F5304">
            <w:pPr>
              <w:pStyle w:val="Nessunaspaziatura"/>
            </w:pPr>
            <w:r>
              <w:t>X</w:t>
            </w:r>
          </w:p>
        </w:tc>
      </w:tr>
      <w:tr w:rsidR="00A15E1D" w:rsidRPr="006D734B" w:rsidTr="005F5304">
        <w:tc>
          <w:tcPr>
            <w:tcW w:w="1951" w:type="dxa"/>
            <w:shd w:val="pct25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-</w:t>
            </w:r>
          </w:p>
        </w:tc>
      </w:tr>
    </w:tbl>
    <w:p w:rsidR="00032BEA" w:rsidRPr="00446CEB" w:rsidRDefault="00032BEA" w:rsidP="00032BEA">
      <w:pPr>
        <w:pStyle w:val="Nessunaspaziatura"/>
      </w:pPr>
      <w:r w:rsidRPr="00446CEB">
        <w:t xml:space="preserve">Command: DEH. Message length: </w:t>
      </w:r>
      <w:r>
        <w:t>12+size of “</w:t>
      </w:r>
      <w:r w:rsidRPr="00446CEB">
        <w:t>Text</w:t>
      </w:r>
      <w:r>
        <w:t>” field</w:t>
      </w:r>
      <w:r w:rsidRPr="00446CEB">
        <w:t>.</w:t>
      </w:r>
    </w:p>
    <w:p w:rsidR="00CF41BF" w:rsidRPr="00446CEB" w:rsidRDefault="00CF41BF" w:rsidP="00B51EA6">
      <w:pPr>
        <w:pStyle w:val="Nessunaspaziatura"/>
      </w:pPr>
      <w:r w:rsidRPr="00446CEB">
        <w:t>• Operator Password (4 bytes)</w:t>
      </w:r>
    </w:p>
    <w:p w:rsidR="00CF41BF" w:rsidRPr="00446CEB" w:rsidRDefault="00CF41BF" w:rsidP="00B51EA6">
      <w:pPr>
        <w:pStyle w:val="Nessunaspaziatura"/>
      </w:pPr>
      <w:r w:rsidRPr="00446CEB">
        <w:t>• Type of library(1 byte): 1=</w:t>
      </w:r>
      <w:r w:rsidR="004C2BDF">
        <w:t>extended</w:t>
      </w:r>
      <w:r w:rsidRPr="00446CEB">
        <w:t xml:space="preserve"> barcode library</w:t>
      </w:r>
    </w:p>
    <w:p w:rsidR="00CF41BF" w:rsidRPr="00446CEB" w:rsidRDefault="00CF41BF" w:rsidP="00B51EA6">
      <w:pPr>
        <w:pStyle w:val="Nessunaspaziatura"/>
      </w:pPr>
      <w:r w:rsidRPr="00446CEB">
        <w:t>• Code(2 bytes):</w:t>
      </w:r>
    </w:p>
    <w:p w:rsidR="00CF41BF" w:rsidRPr="00446CEB" w:rsidRDefault="00CF41BF" w:rsidP="00B51EA6">
      <w:pPr>
        <w:pStyle w:val="Nessunaspaziatura"/>
        <w:ind w:left="708"/>
      </w:pPr>
      <w:r w:rsidRPr="00446CEB">
        <w:t>6: QRCODE</w:t>
      </w:r>
    </w:p>
    <w:p w:rsidR="00CF41BF" w:rsidRPr="00446CEB" w:rsidRDefault="00CF41BF" w:rsidP="00B51EA6">
      <w:pPr>
        <w:pStyle w:val="Nessunaspaziatura"/>
        <w:ind w:left="708"/>
      </w:pPr>
      <w:r w:rsidRPr="00446CEB">
        <w:t>8: PDF417</w:t>
      </w:r>
    </w:p>
    <w:p w:rsidR="00CF41BF" w:rsidRPr="00446CEB" w:rsidRDefault="00CF41BF" w:rsidP="00B51EA6">
      <w:pPr>
        <w:pStyle w:val="Nessunaspaziatura"/>
      </w:pPr>
      <w:r w:rsidRPr="00446CEB">
        <w:t>• Scale(2 bytes)</w:t>
      </w:r>
    </w:p>
    <w:p w:rsidR="00CF41BF" w:rsidRPr="00446CEB" w:rsidRDefault="00CF41BF" w:rsidP="00B51EA6">
      <w:pPr>
        <w:pStyle w:val="Nessunaspaziatura"/>
      </w:pPr>
      <w:r w:rsidRPr="00446CEB">
        <w:t>• Flags(2 bytes):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0: type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1: code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2: checksum</w:t>
      </w:r>
    </w:p>
    <w:p w:rsidR="00CF41BF" w:rsidRPr="00446CEB" w:rsidRDefault="00CF41BF" w:rsidP="00B51EA6">
      <w:pPr>
        <w:pStyle w:val="Nessunaspaziatura"/>
      </w:pPr>
      <w:r w:rsidRPr="00446CEB">
        <w:t>• Text(</w:t>
      </w:r>
      <w:r w:rsidR="00C97A31">
        <w:t>X</w:t>
      </w:r>
      <w:r w:rsidRPr="00446CEB">
        <w:t xml:space="preserve"> bytes)</w:t>
      </w:r>
    </w:p>
    <w:p w:rsidR="00CF41BF" w:rsidRPr="00446CEB" w:rsidRDefault="00CF41BF" w:rsidP="00B51EA6">
      <w:pPr>
        <w:pStyle w:val="Nessunaspaziatura"/>
      </w:pPr>
      <w:r w:rsidRPr="00446CEB">
        <w:t>Answer: DEH. Message Length: 4 bytes.</w:t>
      </w:r>
    </w:p>
    <w:p w:rsidR="00CF41BF" w:rsidRPr="00446CEB" w:rsidRDefault="00CF41BF" w:rsidP="00B51EA6">
      <w:pPr>
        <w:pStyle w:val="Nessunaspaziatura"/>
      </w:pPr>
      <w:r w:rsidRPr="00446CEB">
        <w:t>• Error code (2 bytes)</w:t>
      </w:r>
    </w:p>
    <w:p w:rsidR="00CF41BF" w:rsidRPr="00446CEB" w:rsidRDefault="00CF41BF" w:rsidP="00B51EA6">
      <w:pPr>
        <w:pStyle w:val="Nessunaspaziatura"/>
      </w:pPr>
      <w:r w:rsidRPr="00446CEB">
        <w:t>• Serial number of the operator (1 byte) 1 ... 99</w:t>
      </w:r>
    </w:p>
    <w:p w:rsidR="00CF41BF" w:rsidRPr="00446CEB" w:rsidRDefault="00CF41BF" w:rsidP="00B51EA6">
      <w:pPr>
        <w:pStyle w:val="Nessunaspaziatura"/>
      </w:pPr>
    </w:p>
    <w:p w:rsidR="00CF41BF" w:rsidRPr="00446CEB" w:rsidRDefault="00CF41BF" w:rsidP="00B51EA6">
      <w:pPr>
        <w:pStyle w:val="Nessunaspaziatura"/>
      </w:pPr>
      <w:r w:rsidRPr="00446CEB">
        <w:t>Sample:</w:t>
      </w:r>
    </w:p>
    <w:p w:rsidR="00CF41BF" w:rsidRPr="00446CEB" w:rsidRDefault="00CF41BF" w:rsidP="00B51EA6">
      <w:pPr>
        <w:pStyle w:val="Nessunaspaziatura"/>
        <w:numPr>
          <w:ilvl w:val="0"/>
          <w:numId w:val="6"/>
        </w:numPr>
      </w:pPr>
      <w:r w:rsidRPr="00446CEB">
        <w:t>QR-Code, Scale=5, flags=1, code 4567890: 3F420F00 01 0600 0500 0100 34353637383930</w:t>
      </w:r>
    </w:p>
    <w:p w:rsidR="00CF41BF" w:rsidRPr="00446CEB" w:rsidRDefault="00CF41BF" w:rsidP="00B51EA6">
      <w:pPr>
        <w:pStyle w:val="Nessunaspaziatura"/>
        <w:numPr>
          <w:ilvl w:val="0"/>
          <w:numId w:val="6"/>
        </w:numPr>
      </w:pPr>
      <w:r w:rsidRPr="00446CEB">
        <w:t>QR-Code with text code, Scale=5, flags=0, code 4567890: 3F420F00 01 0600 0500 0000 34353637383930</w:t>
      </w:r>
    </w:p>
    <w:p w:rsidR="00CF41BF" w:rsidRPr="00446CEB" w:rsidRDefault="00CF41BF" w:rsidP="00B51EA6">
      <w:pPr>
        <w:pStyle w:val="Nessunaspaziatura"/>
        <w:numPr>
          <w:ilvl w:val="0"/>
          <w:numId w:val="6"/>
        </w:numPr>
      </w:pPr>
      <w:r w:rsidRPr="00446CEB">
        <w:t>QR-Code with text header, Scale=5, flags=2, code 4567890: 3F420F00 01 0600 0500 0200 34353637383930</w:t>
      </w:r>
    </w:p>
    <w:p w:rsidR="00CF41BF" w:rsidRDefault="00CF41BF" w:rsidP="00B51EA6">
      <w:pPr>
        <w:pStyle w:val="Nessunaspaziatura"/>
        <w:numPr>
          <w:ilvl w:val="0"/>
          <w:numId w:val="6"/>
        </w:numPr>
      </w:pPr>
      <w:r w:rsidRPr="00446CEB">
        <w:t>PDF417, Scale=2, flags=1, code 4567890: 3F420F00 01 0800 0200 0100 34353637383930</w:t>
      </w:r>
    </w:p>
    <w:p w:rsidR="00A15E1D" w:rsidRDefault="00A15E1D" w:rsidP="00A15E1D">
      <w:pPr>
        <w:pStyle w:val="Nessunaspaziatura"/>
      </w:pPr>
    </w:p>
    <w:p w:rsidR="00A15E1D" w:rsidRPr="006D734B" w:rsidRDefault="00A15E1D" w:rsidP="00A15E1D">
      <w:pPr>
        <w:pStyle w:val="Nessunaspaziatura"/>
      </w:pPr>
      <w:r w:rsidRPr="006D734B">
        <w:t>-----------------------------------------</w:t>
      </w:r>
    </w:p>
    <w:p w:rsidR="00A15E1D" w:rsidRPr="006D734B" w:rsidRDefault="00A15E1D" w:rsidP="00A15E1D">
      <w:pPr>
        <w:pStyle w:val="Nessunaspaziatura"/>
      </w:pPr>
      <w:r w:rsidRPr="006D734B">
        <w:t xml:space="preserve">Case of </w:t>
      </w:r>
      <w:r w:rsidRPr="006D734B">
        <w:rPr>
          <w:b/>
        </w:rPr>
        <w:t>COMPACT QR-CODE LIBRARY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A15E1D" w:rsidRPr="006D734B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rPr>
                <w:sz w:val="16"/>
                <w:szCs w:val="16"/>
              </w:rPr>
              <w:t xml:space="preserve"> </w:t>
            </w:r>
            <w:r w:rsidRPr="006D734B">
              <w:t xml:space="preserve">                      </w:t>
            </w:r>
            <w:r w:rsidRPr="006D734B">
              <w:rPr>
                <w:sz w:val="12"/>
                <w:szCs w:val="12"/>
              </w:rPr>
              <w:t>OFD PROT</w:t>
            </w:r>
            <w:r w:rsidRPr="006D734B">
              <w:rPr>
                <w:sz w:val="16"/>
                <w:szCs w:val="16"/>
              </w:rPr>
              <w:t xml:space="preserve">     </w:t>
            </w:r>
            <w:r w:rsidRPr="006D734B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t>1.0</w:t>
            </w:r>
          </w:p>
        </w:tc>
        <w:tc>
          <w:tcPr>
            <w:tcW w:w="747" w:type="dxa"/>
            <w:shd w:val="pct20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t>1.05</w:t>
            </w:r>
          </w:p>
        </w:tc>
        <w:tc>
          <w:tcPr>
            <w:tcW w:w="625" w:type="dxa"/>
            <w:shd w:val="pct20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t>1.1</w:t>
            </w:r>
          </w:p>
        </w:tc>
      </w:tr>
      <w:tr w:rsidR="00A15E1D" w:rsidRPr="006D734B" w:rsidTr="005F5304">
        <w:tc>
          <w:tcPr>
            <w:tcW w:w="1951" w:type="dxa"/>
            <w:shd w:val="pct25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V3.01.XX</w:t>
            </w:r>
          </w:p>
        </w:tc>
        <w:tc>
          <w:tcPr>
            <w:tcW w:w="731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-</w:t>
            </w:r>
          </w:p>
        </w:tc>
        <w:tc>
          <w:tcPr>
            <w:tcW w:w="747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N/A</w:t>
            </w:r>
          </w:p>
        </w:tc>
        <w:tc>
          <w:tcPr>
            <w:tcW w:w="625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N/A</w:t>
            </w:r>
          </w:p>
        </w:tc>
      </w:tr>
      <w:tr w:rsidR="00A15E1D" w:rsidRPr="006D734B" w:rsidTr="005F5304">
        <w:tc>
          <w:tcPr>
            <w:tcW w:w="1951" w:type="dxa"/>
            <w:shd w:val="pct25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X</w:t>
            </w:r>
          </w:p>
        </w:tc>
      </w:tr>
      <w:tr w:rsidR="00A15E1D" w:rsidRPr="006D734B" w:rsidTr="005F5304">
        <w:tc>
          <w:tcPr>
            <w:tcW w:w="1951" w:type="dxa"/>
            <w:shd w:val="pct25" w:color="auto" w:fill="auto"/>
          </w:tcPr>
          <w:p w:rsidR="00A15E1D" w:rsidRPr="006D734B" w:rsidRDefault="00A15E1D" w:rsidP="005F5304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A15E1D" w:rsidRPr="006D734B" w:rsidRDefault="00A15E1D" w:rsidP="005F5304">
            <w:pPr>
              <w:pStyle w:val="Nessunaspaziatura"/>
            </w:pPr>
            <w:r w:rsidRPr="006D734B">
              <w:t>X</w:t>
            </w:r>
          </w:p>
        </w:tc>
      </w:tr>
    </w:tbl>
    <w:p w:rsidR="00A15E1D" w:rsidRPr="006D734B" w:rsidRDefault="00A15E1D" w:rsidP="00A15E1D">
      <w:pPr>
        <w:pStyle w:val="Nessunaspaziatura"/>
      </w:pPr>
      <w:r w:rsidRPr="006D734B">
        <w:t>Command: DEH. Message length: 8+size of “Text” field.</w:t>
      </w:r>
    </w:p>
    <w:p w:rsidR="00A15E1D" w:rsidRPr="006D734B" w:rsidRDefault="00A15E1D" w:rsidP="00A15E1D">
      <w:pPr>
        <w:pStyle w:val="Nessunaspaziatura"/>
      </w:pPr>
      <w:r w:rsidRPr="006D734B">
        <w:t>• Operator Password (4 bytes)</w:t>
      </w:r>
    </w:p>
    <w:p w:rsidR="00A15E1D" w:rsidRPr="006D734B" w:rsidRDefault="00A15E1D" w:rsidP="00A15E1D">
      <w:pPr>
        <w:pStyle w:val="Nessunaspaziatura"/>
      </w:pPr>
      <w:r w:rsidRPr="006D734B">
        <w:t>• Type of library(1 byte): 2=compact QR_CODE library</w:t>
      </w:r>
    </w:p>
    <w:p w:rsidR="00A15E1D" w:rsidRPr="006D734B" w:rsidRDefault="00A15E1D" w:rsidP="00A15E1D">
      <w:pPr>
        <w:pStyle w:val="Nessunaspaziatura"/>
      </w:pPr>
      <w:r w:rsidRPr="006D734B">
        <w:t>• Scale(2 bytes)</w:t>
      </w:r>
    </w:p>
    <w:p w:rsidR="00A15E1D" w:rsidRPr="006D734B" w:rsidRDefault="00A15E1D" w:rsidP="00A15E1D">
      <w:pPr>
        <w:pStyle w:val="Nessunaspaziatura"/>
      </w:pPr>
      <w:r w:rsidRPr="006D734B">
        <w:t>• Text(X bytes)</w:t>
      </w:r>
    </w:p>
    <w:p w:rsidR="00A15E1D" w:rsidRPr="006D734B" w:rsidRDefault="00A15E1D" w:rsidP="00A15E1D">
      <w:pPr>
        <w:pStyle w:val="Nessunaspaziatura"/>
      </w:pPr>
      <w:r w:rsidRPr="006D734B">
        <w:t>Answer: DEH. Message Length: 4 bytes.</w:t>
      </w:r>
    </w:p>
    <w:p w:rsidR="00A15E1D" w:rsidRPr="006D734B" w:rsidRDefault="00A15E1D" w:rsidP="00A15E1D">
      <w:pPr>
        <w:pStyle w:val="Nessunaspaziatura"/>
      </w:pPr>
      <w:r w:rsidRPr="006D734B">
        <w:t>• Error code (2 bytes)</w:t>
      </w:r>
    </w:p>
    <w:p w:rsidR="00A15E1D" w:rsidRPr="006D734B" w:rsidRDefault="00A15E1D" w:rsidP="00A15E1D">
      <w:pPr>
        <w:pStyle w:val="Nessunaspaziatura"/>
      </w:pPr>
      <w:r w:rsidRPr="006D734B">
        <w:t>• Serial number of the operator (1 byte) 1 ... 99</w:t>
      </w:r>
    </w:p>
    <w:p w:rsidR="00A15E1D" w:rsidRPr="006D734B" w:rsidRDefault="00A15E1D" w:rsidP="00A15E1D">
      <w:pPr>
        <w:pStyle w:val="Nessunaspaziatura"/>
      </w:pPr>
    </w:p>
    <w:p w:rsidR="00A15E1D" w:rsidRPr="006D734B" w:rsidRDefault="00A15E1D" w:rsidP="00A15E1D">
      <w:pPr>
        <w:pStyle w:val="Nessunaspaziatura"/>
      </w:pPr>
      <w:r w:rsidRPr="006D734B">
        <w:t>Sample:</w:t>
      </w:r>
    </w:p>
    <w:p w:rsidR="00A15E1D" w:rsidRPr="006D734B" w:rsidRDefault="00A15E1D" w:rsidP="00A15E1D">
      <w:pPr>
        <w:pStyle w:val="Nessunaspaziatura"/>
        <w:numPr>
          <w:ilvl w:val="0"/>
          <w:numId w:val="6"/>
        </w:numPr>
      </w:pPr>
      <w:r w:rsidRPr="006D734B">
        <w:t>Scale=5, code 4567890: 3F420F00 02 0500 34353637383930</w:t>
      </w:r>
    </w:p>
    <w:p w:rsidR="00A15E1D" w:rsidRPr="005F5304" w:rsidRDefault="00A15E1D" w:rsidP="00A15E1D">
      <w:pPr>
        <w:pStyle w:val="Nessunaspaziatura"/>
        <w:rPr>
          <w:color w:val="FF0000"/>
        </w:rPr>
      </w:pPr>
    </w:p>
    <w:p w:rsidR="00CF41BF" w:rsidRPr="00446CEB" w:rsidRDefault="00B51EA6" w:rsidP="00B51EA6">
      <w:pPr>
        <w:pStyle w:val="Titolo2"/>
      </w:pPr>
      <w:bookmarkStart w:id="708" w:name="_Toc510106611"/>
      <w:r>
        <w:t>DFH – CLOSE NOT FISCAL DOCUMENT</w:t>
      </w:r>
      <w:bookmarkEnd w:id="70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CF41BF" w:rsidRPr="00446CEB" w:rsidRDefault="00CF41BF" w:rsidP="00B51EA6">
      <w:pPr>
        <w:pStyle w:val="Nessunaspaziatura"/>
      </w:pPr>
      <w:r w:rsidRPr="00446CEB">
        <w:t xml:space="preserve">Command: DFH. Message length: </w:t>
      </w:r>
      <w:r w:rsidR="006F2F60">
        <w:t>7</w:t>
      </w:r>
      <w:r w:rsidRPr="00446CEB">
        <w:t xml:space="preserve"> bytes.</w:t>
      </w:r>
    </w:p>
    <w:p w:rsidR="00CF41BF" w:rsidRPr="00446CEB" w:rsidRDefault="00CF41BF" w:rsidP="00B51EA6">
      <w:pPr>
        <w:pStyle w:val="Nessunaspaziatura"/>
      </w:pPr>
      <w:r w:rsidRPr="00446CEB">
        <w:t>• Operator Password (4 bytes)</w:t>
      </w:r>
    </w:p>
    <w:p w:rsidR="00CF41BF" w:rsidRPr="00446CEB" w:rsidRDefault="00CF41BF" w:rsidP="00B51EA6">
      <w:pPr>
        <w:pStyle w:val="Nessunaspaziatura"/>
      </w:pPr>
      <w:r w:rsidRPr="00446CEB">
        <w:t>• Close ticket flags(2 bytes):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0: reserved, must be 0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1: don’t print ECR S/N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2: don’t cut paper</w:t>
      </w:r>
    </w:p>
    <w:p w:rsidR="00CF41BF" w:rsidRPr="00446CEB" w:rsidRDefault="00CF41BF" w:rsidP="00B51EA6">
      <w:pPr>
        <w:pStyle w:val="Nessunaspaziatura"/>
        <w:ind w:left="708"/>
      </w:pPr>
      <w:r w:rsidRPr="00446CEB">
        <w:t>Bit 3..15: reserved, must be 0</w:t>
      </w:r>
    </w:p>
    <w:p w:rsidR="00CF41BF" w:rsidRPr="00446CEB" w:rsidRDefault="00CF41BF" w:rsidP="00B51EA6">
      <w:pPr>
        <w:pStyle w:val="Nessunaspaziatura"/>
      </w:pPr>
      <w:r w:rsidRPr="00446CEB">
        <w:t>Answer: DFH. Message Length: 4 bytes.</w:t>
      </w:r>
    </w:p>
    <w:p w:rsidR="00CF41BF" w:rsidRPr="00446CEB" w:rsidRDefault="00CF41BF" w:rsidP="00B51EA6">
      <w:pPr>
        <w:pStyle w:val="Nessunaspaziatura"/>
      </w:pPr>
      <w:r w:rsidRPr="00446CEB">
        <w:t>• Error code (2 bytes)</w:t>
      </w:r>
    </w:p>
    <w:p w:rsidR="00CF41BF" w:rsidRPr="00446CEB" w:rsidRDefault="00CF41BF" w:rsidP="00B51EA6">
      <w:pPr>
        <w:pStyle w:val="Nessunaspaziatura"/>
      </w:pPr>
      <w:r w:rsidRPr="00446CEB">
        <w:t>• Serial number of the operator (1 byte) 1 ... 99</w:t>
      </w:r>
    </w:p>
    <w:p w:rsidR="00426166" w:rsidRPr="00681D40" w:rsidRDefault="00CB66C1" w:rsidP="00681D40">
      <w:pPr>
        <w:pStyle w:val="Titolo2"/>
      </w:pPr>
      <w:bookmarkStart w:id="709" w:name="_Toc510106612"/>
      <w:r>
        <w:t>E</w:t>
      </w:r>
      <w:r w:rsidR="00884D87">
        <w:t xml:space="preserve">0H: </w:t>
      </w:r>
      <w:r w:rsidR="00060588">
        <w:t>FM -</w:t>
      </w:r>
      <w:r w:rsidR="00426166" w:rsidRPr="00681D40">
        <w:t xml:space="preserve"> status(fm command 30h)</w:t>
      </w:r>
      <w:bookmarkEnd w:id="70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>Command: E0H. Message length: 5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E0H. Message Length: </w:t>
      </w:r>
      <w:r w:rsidR="00A03046" w:rsidRPr="00681D40">
        <w:t>3</w:t>
      </w:r>
      <w:r w:rsidR="00FA61BD" w:rsidRPr="00681D40">
        <w:t xml:space="preserve">4 </w:t>
      </w:r>
      <w:r w:rsidRPr="00681D40">
        <w:t>bytes.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A03046" w:rsidRPr="006D734B" w:rsidRDefault="00A03046" w:rsidP="002A6295">
      <w:pPr>
        <w:pStyle w:val="Nessunaspaziatura"/>
      </w:pPr>
      <w:r w:rsidRPr="006D734B">
        <w:t>• Answer from FM: state of life cycle phase(1 byte)</w:t>
      </w:r>
    </w:p>
    <w:tbl>
      <w:tblPr>
        <w:tblStyle w:val="TableNormal"/>
        <w:tblW w:w="0" w:type="auto"/>
        <w:tblInd w:w="1177" w:type="dxa"/>
        <w:tblLook w:val="01E0"/>
      </w:tblPr>
      <w:tblGrid>
        <w:gridCol w:w="285"/>
        <w:gridCol w:w="285"/>
        <w:gridCol w:w="285"/>
        <w:gridCol w:w="285"/>
        <w:gridCol w:w="7050"/>
      </w:tblGrid>
      <w:tr w:rsidR="00BF4B48" w:rsidRPr="006D734B" w:rsidTr="002217B4">
        <w:trPr>
          <w:cantSplit/>
          <w:trHeight w:hRule="exact" w:val="73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BF4B48" w:rsidRPr="006D734B" w:rsidRDefault="00BF4B48" w:rsidP="00BF4B48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Bit 3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BF4B48" w:rsidRPr="006D734B" w:rsidRDefault="00BF4B48" w:rsidP="00BF4B48">
            <w:pPr>
              <w:pStyle w:val="TableParagraph"/>
              <w:spacing w:line="266" w:lineRule="exact"/>
              <w:ind w:left="99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Bit 2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BF4B48" w:rsidRPr="006D734B" w:rsidRDefault="00BF4B48" w:rsidP="00BF4B48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Bit 1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BF4B48" w:rsidRPr="006D734B" w:rsidRDefault="00BF4B48" w:rsidP="00BF4B48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Bit 0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F4B48" w:rsidRPr="006D734B" w:rsidRDefault="00BF4B48" w:rsidP="00701E9C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FN usage stage (state code)</w:t>
            </w:r>
          </w:p>
        </w:tc>
      </w:tr>
      <w:tr w:rsidR="00BF4B48" w:rsidRPr="006D734B" w:rsidTr="001F3077">
        <w:trPr>
          <w:trHeight w:hRule="exact" w:val="278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3F564D" w:rsidP="003F564D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spacing w:val="-1"/>
              </w:rPr>
              <w:t>FN readiness to registration report forming</w:t>
            </w:r>
            <w:r w:rsidR="00BF4B48" w:rsidRPr="006D734B">
              <w:rPr>
                <w:rFonts w:ascii="Calibri" w:hAnsi="Calibri"/>
                <w:spacing w:val="-1"/>
              </w:rPr>
              <w:t xml:space="preserve"> (1)</w:t>
            </w:r>
          </w:p>
        </w:tc>
      </w:tr>
      <w:tr w:rsidR="00BF4B48" w:rsidRPr="006D734B" w:rsidTr="001F3077">
        <w:trPr>
          <w:trHeight w:hRule="exact" w:val="94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3F564D" w:rsidP="003F564D">
            <w:pPr>
              <w:pStyle w:val="Corpodeltesto"/>
              <w:tabs>
                <w:tab w:val="left" w:pos="1899"/>
              </w:tabs>
              <w:spacing w:before="41"/>
              <w:ind w:left="0"/>
              <w:rPr>
                <w:rFonts w:cs="Calibri"/>
              </w:rPr>
            </w:pPr>
            <w:r w:rsidRPr="006D734B">
              <w:rPr>
                <w:spacing w:val="-1"/>
              </w:rPr>
              <w:t>FN exploitation with forming of fiscal documents about payments, reports about registration parameters change (except the report about registration parameters change due to FN substitution) and report about FN closing.</w:t>
            </w:r>
            <w:r w:rsidR="00BF4B48" w:rsidRPr="006D734B">
              <w:rPr>
                <w:spacing w:val="-1"/>
              </w:rPr>
              <w:t>(3)</w:t>
            </w:r>
          </w:p>
        </w:tc>
      </w:tr>
      <w:tr w:rsidR="00BF4B48" w:rsidRPr="006D734B" w:rsidTr="001F3077">
        <w:trPr>
          <w:trHeight w:hRule="exact" w:val="57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4B48" w:rsidRPr="006D734B" w:rsidRDefault="003F564D" w:rsidP="00701E9C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  <w:lang w:val="ru-RU"/>
              </w:rPr>
            </w:pPr>
            <w:r w:rsidRPr="006D734B">
              <w:rPr>
                <w:spacing w:val="-1"/>
              </w:rPr>
              <w:t>Transmission of fiscal documents to FDO without forming of fiscal documents.</w:t>
            </w:r>
            <w:r w:rsidRPr="006D734B">
              <w:rPr>
                <w:rFonts w:ascii="Calibri" w:hAnsi="Calibri"/>
                <w:spacing w:val="-1"/>
              </w:rPr>
              <w:t xml:space="preserve"> </w:t>
            </w:r>
            <w:r w:rsidR="00BF4B48" w:rsidRPr="006D734B">
              <w:rPr>
                <w:rFonts w:ascii="Calibri" w:hAnsi="Calibri"/>
                <w:spacing w:val="-1"/>
              </w:rPr>
              <w:t>(7</w:t>
            </w:r>
            <w:r w:rsidR="00BF4B48" w:rsidRPr="006D734B">
              <w:rPr>
                <w:rFonts w:ascii="Calibri" w:hAnsi="Calibri"/>
                <w:spacing w:val="-1"/>
                <w:lang w:val="ru-RU"/>
              </w:rPr>
              <w:t>)</w:t>
            </w:r>
          </w:p>
        </w:tc>
      </w:tr>
      <w:tr w:rsidR="00BF4B48" w:rsidRPr="006D734B" w:rsidTr="001F3077">
        <w:trPr>
          <w:trHeight w:hRule="exact" w:val="56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1</w:t>
            </w:r>
          </w:p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</w:p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F4B48" w:rsidRPr="006D734B" w:rsidRDefault="00BF4B48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BF4B48" w:rsidRPr="006D734B" w:rsidRDefault="003F564D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2"/>
              </w:rPr>
            </w:pPr>
            <w:r w:rsidRPr="006D734B">
              <w:rPr>
                <w:spacing w:val="-1"/>
              </w:rPr>
              <w:t>Providing for possibility of fiscal data reading, which are stored in FN memory.</w:t>
            </w:r>
            <w:r w:rsidR="00BF4B48" w:rsidRPr="006D734B">
              <w:rPr>
                <w:rFonts w:ascii="Calibri" w:hAnsi="Calibri"/>
                <w:spacing w:val="-2"/>
              </w:rPr>
              <w:t xml:space="preserve"> (15)</w:t>
            </w:r>
          </w:p>
          <w:p w:rsidR="00BF4B48" w:rsidRPr="006D734B" w:rsidRDefault="00BF4B48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2"/>
              </w:rPr>
            </w:pPr>
          </w:p>
          <w:p w:rsidR="00BF4B48" w:rsidRPr="006D734B" w:rsidRDefault="00BF4B48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2"/>
              </w:rPr>
            </w:pPr>
          </w:p>
        </w:tc>
      </w:tr>
    </w:tbl>
    <w:p w:rsidR="00A03046" w:rsidRPr="006D734B" w:rsidRDefault="00A03046" w:rsidP="002A6295">
      <w:pPr>
        <w:pStyle w:val="Nessunaspaziatura"/>
      </w:pPr>
      <w:r w:rsidRPr="006D734B">
        <w:t>• Answer from FM: recent document(1 byte)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ind w:right="1520"/>
        <w:rPr>
          <w:rFonts w:ascii="Calibri" w:eastAsia="Calibri" w:hAnsi="Calibri" w:cs="Calibri"/>
          <w:spacing w:val="21"/>
        </w:rPr>
      </w:pPr>
      <w:r w:rsidRPr="006D734B">
        <w:rPr>
          <w:rFonts w:ascii="Calibri" w:eastAsia="Calibri" w:hAnsi="Calibri" w:cs="Calibri"/>
        </w:rPr>
        <w:t>00h</w:t>
      </w:r>
      <w:r w:rsidRPr="006D734B">
        <w:rPr>
          <w:rFonts w:ascii="Calibri" w:eastAsia="Calibri" w:hAnsi="Calibri" w:cs="Calibri"/>
          <w:spacing w:val="-3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there is no opened document</w:t>
      </w:r>
      <w:r w:rsidRPr="006D734B">
        <w:rPr>
          <w:rFonts w:ascii="Calibri" w:eastAsia="Calibri" w:hAnsi="Calibri" w:cs="Calibri"/>
          <w:spacing w:val="21"/>
        </w:rPr>
        <w:t xml:space="preserve"> 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ind w:right="1520"/>
        <w:rPr>
          <w:rFonts w:ascii="Calibri" w:eastAsia="Calibri" w:hAnsi="Calibri" w:cs="Calibri"/>
          <w:spacing w:val="24"/>
        </w:rPr>
      </w:pPr>
      <w:r w:rsidRPr="006D734B">
        <w:rPr>
          <w:rFonts w:ascii="Calibri" w:eastAsia="Calibri" w:hAnsi="Calibri" w:cs="Calibri"/>
        </w:rPr>
        <w:t>01h</w:t>
      </w:r>
      <w:r w:rsidRPr="006D734B">
        <w:rPr>
          <w:rFonts w:ascii="Calibri" w:eastAsia="Calibri" w:hAnsi="Calibri" w:cs="Calibri"/>
          <w:spacing w:val="-3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report about ECR registration</w:t>
      </w:r>
      <w:r w:rsidRPr="006D734B">
        <w:rPr>
          <w:rFonts w:ascii="Calibri" w:eastAsia="Calibri" w:hAnsi="Calibri" w:cs="Calibri"/>
          <w:spacing w:val="24"/>
        </w:rPr>
        <w:t xml:space="preserve"> 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ind w:right="1520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</w:rPr>
        <w:t>02h</w:t>
      </w:r>
      <w:r w:rsidRPr="006D734B">
        <w:rPr>
          <w:rFonts w:ascii="Calibri" w:eastAsia="Calibri" w:hAnsi="Calibri" w:cs="Calibri"/>
          <w:spacing w:val="-3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report about session opening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ind w:right="1520"/>
        <w:rPr>
          <w:rFonts w:ascii="Calibri" w:eastAsia="Calibri" w:hAnsi="Calibri" w:cs="Calibri"/>
          <w:spacing w:val="-1"/>
        </w:rPr>
      </w:pPr>
      <w:r w:rsidRPr="006D734B">
        <w:rPr>
          <w:rFonts w:ascii="Calibri" w:eastAsia="Calibri" w:hAnsi="Calibri" w:cs="Calibri"/>
        </w:rPr>
        <w:t>04h</w:t>
      </w:r>
      <w:r w:rsidRPr="006D734B">
        <w:rPr>
          <w:rFonts w:ascii="Calibri" w:eastAsia="Calibri" w:hAnsi="Calibri" w:cs="Calibri"/>
          <w:spacing w:val="-3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sales check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spacing w:line="267" w:lineRule="exact"/>
        <w:ind w:right="22"/>
        <w:rPr>
          <w:rFonts w:ascii="Calibri" w:eastAsia="Calibri" w:hAnsi="Calibri" w:cs="Calibri"/>
        </w:rPr>
      </w:pPr>
      <w:r w:rsidRPr="006D734B">
        <w:rPr>
          <w:rFonts w:ascii="Calibri" w:eastAsia="Calibri" w:hAnsi="Calibri" w:cs="Calibri"/>
        </w:rPr>
        <w:t>08h</w:t>
      </w:r>
      <w:r w:rsidRPr="006D734B">
        <w:rPr>
          <w:rFonts w:ascii="Calibri" w:eastAsia="Calibri" w:hAnsi="Calibri" w:cs="Calibri"/>
          <w:spacing w:val="-3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report about session closing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spacing w:line="267" w:lineRule="exact"/>
        <w:ind w:right="22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</w:rPr>
        <w:t>10h</w:t>
      </w:r>
      <w:r w:rsidRPr="006D734B">
        <w:rPr>
          <w:rFonts w:ascii="Calibri" w:eastAsia="Calibri" w:hAnsi="Calibri" w:cs="Calibri"/>
          <w:spacing w:val="-3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report about fiscal mode closing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spacing w:line="267" w:lineRule="exact"/>
        <w:ind w:right="22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  <w:spacing w:val="1"/>
        </w:rPr>
        <w:t>11h – Strict accounting form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spacing w:line="267" w:lineRule="exact"/>
        <w:ind w:right="22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  <w:spacing w:val="1"/>
        </w:rPr>
        <w:t>12h – Report about ECR registration parameters change related to FN substitution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spacing w:line="267" w:lineRule="exact"/>
        <w:ind w:right="22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  <w:spacing w:val="1"/>
        </w:rPr>
        <w:t>13h – Report about ECR registration parameters change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spacing w:line="267" w:lineRule="exact"/>
        <w:ind w:right="22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  <w:spacing w:val="1"/>
        </w:rPr>
        <w:t>14h – Correction check</w:t>
      </w:r>
    </w:p>
    <w:p w:rsidR="00FB4DC2" w:rsidRPr="006D734B" w:rsidRDefault="00FB4DC2" w:rsidP="00FB4DC2">
      <w:pPr>
        <w:pStyle w:val="TableParagraph"/>
        <w:numPr>
          <w:ilvl w:val="0"/>
          <w:numId w:val="6"/>
        </w:numPr>
        <w:spacing w:line="267" w:lineRule="exact"/>
        <w:ind w:right="22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  <w:spacing w:val="1"/>
        </w:rPr>
        <w:t>15h – Correction strict accounting form</w:t>
      </w:r>
    </w:p>
    <w:p w:rsidR="00FB4DC2" w:rsidRPr="006D734B" w:rsidRDefault="00FB4DC2" w:rsidP="00FB4DC2">
      <w:pPr>
        <w:pStyle w:val="Nessunaspaziatura"/>
        <w:numPr>
          <w:ilvl w:val="0"/>
          <w:numId w:val="6"/>
        </w:numPr>
      </w:pPr>
      <w:r w:rsidRPr="006D734B">
        <w:rPr>
          <w:rFonts w:ascii="Calibri" w:eastAsia="Calibri" w:hAnsi="Calibri" w:cs="Calibri"/>
          <w:spacing w:val="1"/>
        </w:rPr>
        <w:t>17h – Report about current payments state</w:t>
      </w:r>
    </w:p>
    <w:p w:rsidR="00A03046" w:rsidRPr="006D734B" w:rsidRDefault="00A03046" w:rsidP="002A6295">
      <w:pPr>
        <w:pStyle w:val="Nessunaspaziatura"/>
      </w:pPr>
      <w:r w:rsidRPr="006D734B">
        <w:t>• Answer from FM: document data(1 byte)</w:t>
      </w:r>
    </w:p>
    <w:p w:rsidR="00FB4DC2" w:rsidRPr="006D734B" w:rsidRDefault="00FB4DC2" w:rsidP="00FB4DC2">
      <w:pPr>
        <w:pStyle w:val="Paragrafoelenco"/>
        <w:widowControl w:val="0"/>
        <w:numPr>
          <w:ilvl w:val="0"/>
          <w:numId w:val="6"/>
        </w:numPr>
        <w:tabs>
          <w:tab w:val="left" w:pos="376"/>
        </w:tabs>
        <w:spacing w:after="0" w:line="264" w:lineRule="exact"/>
        <w:rPr>
          <w:rFonts w:ascii="Calibri" w:eastAsia="Calibri" w:hAnsi="Calibri" w:cs="Calibri"/>
        </w:rPr>
      </w:pPr>
      <w:r w:rsidRPr="006D734B">
        <w:rPr>
          <w:rFonts w:ascii="Calibri" w:eastAsia="Calibri" w:hAnsi="Calibri" w:cs="Calibri"/>
        </w:rPr>
        <w:t>0 –</w:t>
      </w:r>
      <w:r w:rsidRPr="006D734B">
        <w:rPr>
          <w:rFonts w:ascii="Calibri" w:eastAsia="Calibri" w:hAnsi="Calibri" w:cs="Calibri"/>
          <w:spacing w:val="1"/>
        </w:rPr>
        <w:t xml:space="preserve"> no document data</w:t>
      </w:r>
    </w:p>
    <w:p w:rsidR="00FB4DC2" w:rsidRPr="006D734B" w:rsidRDefault="00FB4DC2" w:rsidP="00FB4DC2">
      <w:pPr>
        <w:pStyle w:val="Paragrafoelenco"/>
        <w:widowControl w:val="0"/>
        <w:numPr>
          <w:ilvl w:val="0"/>
          <w:numId w:val="6"/>
        </w:numPr>
        <w:tabs>
          <w:tab w:val="left" w:pos="376"/>
        </w:tabs>
        <w:spacing w:after="0" w:line="264" w:lineRule="exact"/>
      </w:pPr>
      <w:r w:rsidRPr="006D734B">
        <w:rPr>
          <w:rFonts w:ascii="Calibri" w:eastAsia="Calibri" w:hAnsi="Calibri" w:cs="Calibri"/>
          <w:spacing w:val="1"/>
        </w:rPr>
        <w:t xml:space="preserve">1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document data are received</w:t>
      </w:r>
    </w:p>
    <w:p w:rsidR="00A03046" w:rsidRPr="006D734B" w:rsidRDefault="00A03046" w:rsidP="002A6295">
      <w:pPr>
        <w:pStyle w:val="Nessunaspaziatura"/>
      </w:pPr>
      <w:r w:rsidRPr="006D734B">
        <w:t>• Answer from FM: session state(1 byte)</w:t>
      </w:r>
    </w:p>
    <w:p w:rsidR="009D5E5A" w:rsidRPr="006D734B" w:rsidRDefault="009D5E5A" w:rsidP="009D5E5A">
      <w:pPr>
        <w:pStyle w:val="TableParagraph"/>
        <w:numPr>
          <w:ilvl w:val="0"/>
          <w:numId w:val="6"/>
        </w:numPr>
        <w:ind w:right="2447"/>
        <w:rPr>
          <w:rFonts w:ascii="Calibri" w:eastAsia="Calibri" w:hAnsi="Calibri" w:cs="Calibri"/>
          <w:spacing w:val="1"/>
        </w:rPr>
      </w:pPr>
      <w:r w:rsidRPr="006D734B">
        <w:rPr>
          <w:rFonts w:ascii="Calibri" w:eastAsia="Calibri" w:hAnsi="Calibri" w:cs="Calibri"/>
        </w:rPr>
        <w:t>0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session is closed</w:t>
      </w:r>
    </w:p>
    <w:p w:rsidR="009D5E5A" w:rsidRPr="006D734B" w:rsidRDefault="009D5E5A" w:rsidP="009D5E5A">
      <w:pPr>
        <w:pStyle w:val="Nessunaspaziatura"/>
        <w:numPr>
          <w:ilvl w:val="0"/>
          <w:numId w:val="6"/>
        </w:numPr>
      </w:pPr>
      <w:r w:rsidRPr="006D734B">
        <w:rPr>
          <w:rFonts w:ascii="Calibri" w:eastAsia="Calibri" w:hAnsi="Calibri" w:cs="Calibri"/>
        </w:rPr>
        <w:t>1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1"/>
        </w:rPr>
        <w:t xml:space="preserve"> session is opened</w:t>
      </w:r>
    </w:p>
    <w:p w:rsidR="00A03046" w:rsidRPr="006D734B" w:rsidRDefault="00A03046" w:rsidP="002A6295">
      <w:pPr>
        <w:pStyle w:val="Nessunaspaziatura"/>
      </w:pPr>
      <w:r w:rsidRPr="006D734B">
        <w:t>• Answer from FM: flags and warnings(1 byte)</w:t>
      </w:r>
    </w:p>
    <w:tbl>
      <w:tblPr>
        <w:tblStyle w:val="TableNormal"/>
        <w:tblW w:w="0" w:type="auto"/>
        <w:tblInd w:w="1177" w:type="dxa"/>
        <w:tblLook w:val="01E0"/>
      </w:tblPr>
      <w:tblGrid>
        <w:gridCol w:w="284"/>
        <w:gridCol w:w="283"/>
        <w:gridCol w:w="283"/>
        <w:gridCol w:w="283"/>
        <w:gridCol w:w="284"/>
        <w:gridCol w:w="285"/>
        <w:gridCol w:w="285"/>
        <w:gridCol w:w="285"/>
        <w:gridCol w:w="5918"/>
      </w:tblGrid>
      <w:tr w:rsidR="00C30C4C" w:rsidRPr="006D734B" w:rsidTr="002217B4">
        <w:trPr>
          <w:cantSplit/>
          <w:trHeight w:hRule="exact" w:val="697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113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Bit 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113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Bit 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113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Bit 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113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Bit 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99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C30C4C" w:rsidRPr="006D734B" w:rsidRDefault="00C30C4C" w:rsidP="00C30C4C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0C4C" w:rsidRPr="006D734B" w:rsidRDefault="00C30C4C" w:rsidP="00701E9C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Description</w:t>
            </w:r>
          </w:p>
        </w:tc>
      </w:tr>
      <w:tr w:rsidR="00C30C4C" w:rsidRPr="006D734B" w:rsidTr="001F3077">
        <w:trPr>
          <w:trHeight w:hRule="exact" w:val="35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Urgent replacement of FN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  <w:spacing w:val="-1"/>
              </w:rPr>
              <w:t>(will be expired within 3 days)</w:t>
            </w:r>
          </w:p>
        </w:tc>
      </w:tr>
      <w:tr w:rsidR="00C30C4C" w:rsidRPr="006D734B" w:rsidTr="001F3077">
        <w:trPr>
          <w:trHeight w:hRule="exact" w:val="28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FN resource exhaustion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  <w:spacing w:val="-1"/>
              </w:rPr>
              <w:t>(will be expired within 30 days)</w:t>
            </w:r>
          </w:p>
        </w:tc>
      </w:tr>
      <w:tr w:rsidR="00C30C4C" w:rsidRPr="006D734B" w:rsidTr="001F3077">
        <w:trPr>
          <w:trHeight w:hRule="exact" w:val="276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FN memory overflow</w:t>
            </w:r>
            <w:r w:rsidRPr="006D734B">
              <w:rPr>
                <w:rFonts w:ascii="Calibri" w:hAnsi="Calibri"/>
                <w:spacing w:val="-4"/>
              </w:rPr>
              <w:t xml:space="preserve"> </w:t>
            </w:r>
            <w:r w:rsidRPr="006D734B">
              <w:rPr>
                <w:rFonts w:ascii="Calibri" w:hAnsi="Calibri"/>
                <w:spacing w:val="-1"/>
              </w:rPr>
              <w:t>(FN archive is filled up to 99%)</w:t>
            </w:r>
          </w:p>
        </w:tc>
      </w:tr>
      <w:tr w:rsidR="00C30C4C" w:rsidRPr="006D734B" w:rsidTr="001F3077">
        <w:trPr>
          <w:trHeight w:hRule="exact" w:val="29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FDO answer waiting time is exceeded</w:t>
            </w:r>
          </w:p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</w:p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</w:p>
        </w:tc>
      </w:tr>
      <w:tr w:rsidR="00C30C4C" w:rsidRPr="006D734B" w:rsidTr="00105D90">
        <w:trPr>
          <w:trHeight w:hRule="exact" w:val="318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99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FN critical error</w:t>
            </w:r>
          </w:p>
        </w:tc>
      </w:tr>
      <w:tr w:rsidR="00C30C4C" w:rsidRPr="006D734B" w:rsidTr="001F3077">
        <w:trPr>
          <w:trHeight w:hRule="exact" w:val="907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99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5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 xml:space="preserve">Format-logical control </w:t>
            </w:r>
          </w:p>
          <w:p w:rsidR="00C30C4C" w:rsidRPr="006D734B" w:rsidRDefault="00C30C4C" w:rsidP="001F3077">
            <w:pPr>
              <w:pStyle w:val="TableParagraph"/>
              <w:spacing w:line="265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Message from FDO (the flag is transmitted inside FDO confirmation)</w:t>
            </w:r>
          </w:p>
        </w:tc>
      </w:tr>
      <w:tr w:rsidR="00C30C4C" w:rsidRPr="006D734B" w:rsidTr="001F3077">
        <w:trPr>
          <w:trHeight w:hRule="exact" w:val="56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ECR Setting up is required</w:t>
            </w:r>
          </w:p>
          <w:p w:rsidR="00C30C4C" w:rsidRPr="006D734B" w:rsidRDefault="00C30C4C" w:rsidP="001F3077">
            <w:pPr>
              <w:pStyle w:val="TableParagraph"/>
              <w:spacing w:line="265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(the flag is transmitted inside FDO confirmation)</w:t>
            </w:r>
          </w:p>
        </w:tc>
      </w:tr>
      <w:tr w:rsidR="00C30C4C" w:rsidRPr="006D734B" w:rsidTr="001F3077">
        <w:trPr>
          <w:trHeight w:hRule="exact" w:val="595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6D734B">
              <w:rPr>
                <w:rFonts w:ascii="Calibri" w:eastAsia="Calibri" w:hAnsi="Calibri" w:cs="Calibri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/>
              </w:rPr>
            </w:pPr>
            <w:r w:rsidRPr="006D734B">
              <w:rPr>
                <w:rFonts w:ascii="Calibri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 xml:space="preserve">FDO is cancelled </w:t>
            </w:r>
          </w:p>
          <w:p w:rsidR="00C30C4C" w:rsidRPr="006D734B" w:rsidRDefault="00C30C4C" w:rsidP="00701E9C">
            <w:pPr>
              <w:pStyle w:val="TableParagraph"/>
              <w:spacing w:line="265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(the flag is transmitted inside FDO confirmation)</w:t>
            </w:r>
          </w:p>
          <w:p w:rsidR="00C30C4C" w:rsidRPr="006D734B" w:rsidRDefault="00C30C4C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</w:p>
        </w:tc>
      </w:tr>
    </w:tbl>
    <w:p w:rsidR="00A03046" w:rsidRPr="006D734B" w:rsidRDefault="00A03046" w:rsidP="002A6295">
      <w:pPr>
        <w:pStyle w:val="Nessunaspaziatura"/>
      </w:pPr>
      <w:r w:rsidRPr="006D734B">
        <w:t>• Answer from FM: date and time</w:t>
      </w:r>
      <w:r w:rsidR="005643EE" w:rsidRPr="006D734B">
        <w:t>(</w:t>
      </w:r>
      <w:proofErr w:type="spellStart"/>
      <w:r w:rsidR="005643EE" w:rsidRPr="006D734B">
        <w:t>YMDhm</w:t>
      </w:r>
      <w:proofErr w:type="spellEnd"/>
      <w:r w:rsidR="005643EE" w:rsidRPr="006D734B">
        <w:t>)</w:t>
      </w:r>
      <w:r w:rsidRPr="006D734B">
        <w:t>(5 bytes)</w:t>
      </w:r>
    </w:p>
    <w:p w:rsidR="00A03046" w:rsidRPr="00681D40" w:rsidRDefault="00A03046" w:rsidP="002A6295">
      <w:pPr>
        <w:pStyle w:val="Nessunaspaziatura"/>
      </w:pPr>
      <w:r w:rsidRPr="00681D40">
        <w:t xml:space="preserve">• Answer from FM: </w:t>
      </w:r>
      <w:r w:rsidR="006879F9">
        <w:t>FM</w:t>
      </w:r>
      <w:r w:rsidRPr="00681D40">
        <w:t xml:space="preserve"> number(16 bytes)</w:t>
      </w:r>
    </w:p>
    <w:p w:rsidR="00A03046" w:rsidRPr="00681D40" w:rsidRDefault="00A03046" w:rsidP="002A6295">
      <w:pPr>
        <w:pStyle w:val="Nessunaspaziatura"/>
      </w:pPr>
      <w:r w:rsidRPr="00681D40">
        <w:t>• Answer from FM: last FD document(</w:t>
      </w:r>
      <w:r w:rsidR="009D6622" w:rsidRPr="00681D40">
        <w:t>4</w:t>
      </w:r>
      <w:r w:rsidR="00FA61BD" w:rsidRPr="00681D40">
        <w:t xml:space="preserve"> </w:t>
      </w:r>
      <w:r w:rsidRPr="00681D40">
        <w:t>bytes)</w:t>
      </w:r>
    </w:p>
    <w:p w:rsidR="00426166" w:rsidRPr="00681D40" w:rsidRDefault="00CB66C1" w:rsidP="00681D40">
      <w:pPr>
        <w:pStyle w:val="Titolo2"/>
      </w:pPr>
      <w:bookmarkStart w:id="710" w:name="_Toc510106613"/>
      <w:r>
        <w:t>E</w:t>
      </w:r>
      <w:r w:rsidR="00884D87">
        <w:t xml:space="preserve">1H: </w:t>
      </w:r>
      <w:r w:rsidR="00060588">
        <w:t xml:space="preserve">FM - </w:t>
      </w:r>
      <w:r w:rsidR="00426166" w:rsidRPr="00681D40">
        <w:t>serial number(fm command 31h)</w:t>
      </w:r>
      <w:bookmarkEnd w:id="71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>Command: E1H. Message length: 5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E1H. Message Length: </w:t>
      </w:r>
      <w:r w:rsidR="00A03046" w:rsidRPr="00681D40">
        <w:t>20</w:t>
      </w:r>
      <w:r w:rsidRPr="00681D40">
        <w:t>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426166" w:rsidRPr="00681D40" w:rsidRDefault="00426166" w:rsidP="002A6295">
      <w:pPr>
        <w:pStyle w:val="Nessunaspaziatura"/>
      </w:pPr>
      <w:r w:rsidRPr="00681D40">
        <w:t>• Answer from FM</w:t>
      </w:r>
      <w:r w:rsidR="00A03046" w:rsidRPr="00681D40">
        <w:t xml:space="preserve">: </w:t>
      </w:r>
      <w:r w:rsidR="006879F9">
        <w:t>FM</w:t>
      </w:r>
      <w:r w:rsidR="00A03046" w:rsidRPr="00681D40">
        <w:t xml:space="preserve"> number</w:t>
      </w:r>
      <w:r w:rsidRPr="00681D40">
        <w:t xml:space="preserve"> (</w:t>
      </w:r>
      <w:r w:rsidR="00A03046" w:rsidRPr="00681D40">
        <w:t>16</w:t>
      </w:r>
      <w:r w:rsidRPr="00681D40">
        <w:t xml:space="preserve"> byte</w:t>
      </w:r>
      <w:r w:rsidR="00A03046" w:rsidRPr="00681D40">
        <w:t>s</w:t>
      </w:r>
      <w:r w:rsidRPr="00681D40">
        <w:t>)</w:t>
      </w:r>
    </w:p>
    <w:p w:rsidR="00426166" w:rsidRPr="00681D40" w:rsidRDefault="00CB66C1" w:rsidP="00681D40">
      <w:pPr>
        <w:pStyle w:val="Titolo2"/>
      </w:pPr>
      <w:bookmarkStart w:id="711" w:name="_Toc510106614"/>
      <w:r>
        <w:t>E</w:t>
      </w:r>
      <w:r w:rsidR="00884D87">
        <w:t xml:space="preserve">2H: </w:t>
      </w:r>
      <w:r w:rsidR="00060588">
        <w:t xml:space="preserve">FM - </w:t>
      </w:r>
      <w:r w:rsidR="00426166" w:rsidRPr="00681D40">
        <w:t>expiry date(fm command 32h)</w:t>
      </w:r>
      <w:bookmarkEnd w:id="71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>Command: E2H. Message length: 5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E2H. Message Length: </w:t>
      </w:r>
      <w:r w:rsidR="0069222B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261F25" w:rsidRPr="00681D40">
        <w:t>99</w:t>
      </w:r>
    </w:p>
    <w:p w:rsidR="0069222B" w:rsidRPr="006D734B" w:rsidRDefault="0069222B" w:rsidP="002A6295">
      <w:pPr>
        <w:pStyle w:val="Nessunaspaziatura"/>
      </w:pPr>
      <w:r w:rsidRPr="006D734B">
        <w:t xml:space="preserve">• Answer from FM: </w:t>
      </w:r>
      <w:r w:rsidR="006879F9" w:rsidRPr="006D734B">
        <w:t>FM</w:t>
      </w:r>
      <w:r w:rsidRPr="006D734B">
        <w:t xml:space="preserve"> expiration date</w:t>
      </w:r>
      <w:r w:rsidR="00C92415" w:rsidRPr="006D734B">
        <w:t>(YMD)</w:t>
      </w:r>
      <w:r w:rsidRPr="006D734B">
        <w:t>(3 bytes)</w:t>
      </w:r>
    </w:p>
    <w:p w:rsidR="0069222B" w:rsidRPr="00681D40" w:rsidRDefault="0069222B" w:rsidP="002A6295">
      <w:pPr>
        <w:pStyle w:val="Nessunaspaziatura"/>
      </w:pPr>
      <w:r w:rsidRPr="00681D40">
        <w:t>• Answer from FM: available registrations (1 byte</w:t>
      </w:r>
      <w:r w:rsidR="00F33AEF" w:rsidRPr="00681D40">
        <w:t>, signed</w:t>
      </w:r>
      <w:r w:rsidRPr="00681D40">
        <w:t>)</w:t>
      </w:r>
    </w:p>
    <w:p w:rsidR="0069222B" w:rsidRPr="00681D40" w:rsidRDefault="0069222B" w:rsidP="002A6295">
      <w:pPr>
        <w:pStyle w:val="Nessunaspaziatura"/>
      </w:pPr>
      <w:r w:rsidRPr="00681D40">
        <w:t>• Answer from FM: performed registrations (1 byte</w:t>
      </w:r>
      <w:r w:rsidR="00F33AEF" w:rsidRPr="00681D40">
        <w:t>, signed</w:t>
      </w:r>
      <w:r w:rsidRPr="00681D40">
        <w:t>)</w:t>
      </w:r>
    </w:p>
    <w:p w:rsidR="00426166" w:rsidRPr="00681D40" w:rsidRDefault="00CB66C1" w:rsidP="00681D40">
      <w:pPr>
        <w:pStyle w:val="Titolo2"/>
      </w:pPr>
      <w:bookmarkStart w:id="712" w:name="_Toc510106615"/>
      <w:r>
        <w:t>E</w:t>
      </w:r>
      <w:r w:rsidR="00884D87">
        <w:t xml:space="preserve">3H: </w:t>
      </w:r>
      <w:r w:rsidR="00060588">
        <w:t xml:space="preserve">FM - </w:t>
      </w:r>
      <w:r w:rsidR="00426166" w:rsidRPr="00681D40">
        <w:t>version(fm command 33h)</w:t>
      </w:r>
      <w:bookmarkEnd w:id="71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>Command: E3H. Message length: 5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E3H. Message Length: </w:t>
      </w:r>
      <w:r w:rsidR="00B1045B" w:rsidRPr="00681D40">
        <w:t>21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B1045B" w:rsidRPr="00681D40" w:rsidRDefault="00B1045B" w:rsidP="002A6295">
      <w:pPr>
        <w:pStyle w:val="Nessunaspaziatura"/>
      </w:pPr>
      <w:r w:rsidRPr="00681D40">
        <w:t xml:space="preserve">• Answer from FM: </w:t>
      </w:r>
      <w:r w:rsidR="006879F9">
        <w:t>FM</w:t>
      </w:r>
      <w:r w:rsidRPr="00681D40">
        <w:t xml:space="preserve"> FW version string(16 bytes)</w:t>
      </w:r>
    </w:p>
    <w:p w:rsidR="00B1045B" w:rsidRDefault="00B1045B" w:rsidP="002A6295">
      <w:pPr>
        <w:pStyle w:val="Nessunaspaziatura"/>
      </w:pPr>
      <w:r w:rsidRPr="00681D40">
        <w:t>• Answer from FM: FW type(1 byte)</w:t>
      </w:r>
    </w:p>
    <w:p w:rsidR="00540FA9" w:rsidRPr="006D734B" w:rsidRDefault="00540FA9" w:rsidP="00540FA9">
      <w:pPr>
        <w:pStyle w:val="Nessunaspaziatura"/>
        <w:numPr>
          <w:ilvl w:val="0"/>
          <w:numId w:val="6"/>
        </w:numPr>
        <w:rPr>
          <w:rFonts w:eastAsia="Calibri"/>
          <w:spacing w:val="-2"/>
        </w:rPr>
      </w:pPr>
      <w:r w:rsidRPr="006D734B">
        <w:rPr>
          <w:rFonts w:eastAsia="Calibri"/>
        </w:rPr>
        <w:t>0</w:t>
      </w:r>
      <w:r w:rsidRPr="006D734B">
        <w:rPr>
          <w:rFonts w:eastAsia="Calibri"/>
          <w:spacing w:val="1"/>
        </w:rPr>
        <w:t xml:space="preserve"> </w:t>
      </w:r>
      <w:r w:rsidRPr="006D734B">
        <w:rPr>
          <w:rFonts w:eastAsia="Calibri"/>
        </w:rPr>
        <w:t>–</w:t>
      </w:r>
      <w:r w:rsidRPr="006D734B">
        <w:rPr>
          <w:rFonts w:eastAsia="Calibri"/>
          <w:spacing w:val="-2"/>
        </w:rPr>
        <w:t xml:space="preserve"> debug version</w:t>
      </w:r>
    </w:p>
    <w:p w:rsidR="00540FA9" w:rsidRPr="006D734B" w:rsidRDefault="00540FA9" w:rsidP="00540FA9">
      <w:pPr>
        <w:pStyle w:val="Nessunaspaziatura"/>
        <w:numPr>
          <w:ilvl w:val="0"/>
          <w:numId w:val="6"/>
        </w:numPr>
      </w:pPr>
      <w:r w:rsidRPr="006D734B">
        <w:rPr>
          <w:rFonts w:eastAsia="Calibri"/>
        </w:rPr>
        <w:t>1</w:t>
      </w:r>
      <w:r w:rsidRPr="006D734B">
        <w:rPr>
          <w:rFonts w:eastAsia="Calibri"/>
          <w:spacing w:val="1"/>
        </w:rPr>
        <w:t xml:space="preserve"> </w:t>
      </w:r>
      <w:r w:rsidRPr="006D734B">
        <w:rPr>
          <w:rFonts w:eastAsia="Calibri"/>
        </w:rPr>
        <w:t>–</w:t>
      </w:r>
      <w:r w:rsidRPr="006D734B">
        <w:rPr>
          <w:rFonts w:eastAsia="Calibri"/>
          <w:spacing w:val="-2"/>
        </w:rPr>
        <w:t xml:space="preserve"> production run version</w:t>
      </w:r>
    </w:p>
    <w:p w:rsidR="00426166" w:rsidRPr="00681D40" w:rsidRDefault="00CB66C1" w:rsidP="00681D40">
      <w:pPr>
        <w:pStyle w:val="Titolo2"/>
      </w:pPr>
      <w:bookmarkStart w:id="713" w:name="_Toc510106616"/>
      <w:r>
        <w:t>E</w:t>
      </w:r>
      <w:r w:rsidR="00884D87">
        <w:t xml:space="preserve">4H: </w:t>
      </w:r>
      <w:r w:rsidR="00060588">
        <w:t xml:space="preserve">FM - </w:t>
      </w:r>
      <w:r w:rsidR="00426166" w:rsidRPr="00681D40">
        <w:t>ofd status(fm command 20h)</w:t>
      </w:r>
      <w:bookmarkEnd w:id="71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>Command: E4H. Message length: 5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E4H. Message Length: </w:t>
      </w:r>
      <w:r w:rsidR="00D53A81" w:rsidRPr="00681D40">
        <w:t>17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C21952" w:rsidRDefault="00C21952" w:rsidP="002A6295">
      <w:pPr>
        <w:pStyle w:val="Nessunaspaziatura"/>
      </w:pPr>
      <w:r w:rsidRPr="00681D40">
        <w:t>• Answer from FM: data exchange status(1 byte)</w:t>
      </w:r>
    </w:p>
    <w:p w:rsidR="001F3077" w:rsidRPr="006D734B" w:rsidRDefault="001F3077" w:rsidP="001F3077">
      <w:pPr>
        <w:pStyle w:val="TableParagraph"/>
        <w:numPr>
          <w:ilvl w:val="0"/>
          <w:numId w:val="6"/>
        </w:numPr>
        <w:ind w:right="77"/>
        <w:rPr>
          <w:rFonts w:ascii="Calibri" w:eastAsia="Calibri" w:hAnsi="Calibri" w:cs="Calibri"/>
          <w:spacing w:val="-2"/>
        </w:rPr>
      </w:pPr>
      <w:r w:rsidRPr="006D734B">
        <w:rPr>
          <w:rFonts w:ascii="Calibri" w:eastAsia="Calibri" w:hAnsi="Calibri" w:cs="Calibri"/>
          <w:spacing w:val="-1"/>
        </w:rPr>
        <w:t>Bit</w:t>
      </w:r>
      <w:r w:rsidRPr="006D734B">
        <w:rPr>
          <w:rFonts w:ascii="Calibri" w:eastAsia="Calibri" w:hAnsi="Calibri" w:cs="Calibri"/>
          <w:spacing w:val="2"/>
        </w:rPr>
        <w:t xml:space="preserve"> </w:t>
      </w:r>
      <w:r w:rsidRPr="006D734B">
        <w:rPr>
          <w:rFonts w:ascii="Calibri" w:eastAsia="Calibri" w:hAnsi="Calibri" w:cs="Calibri"/>
        </w:rPr>
        <w:t>0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-2"/>
        </w:rPr>
        <w:t xml:space="preserve"> transport connection is set</w:t>
      </w:r>
    </w:p>
    <w:p w:rsidR="001F3077" w:rsidRPr="006D734B" w:rsidRDefault="001F3077" w:rsidP="001F3077">
      <w:pPr>
        <w:pStyle w:val="TableParagraph"/>
        <w:numPr>
          <w:ilvl w:val="0"/>
          <w:numId w:val="6"/>
        </w:numPr>
        <w:ind w:right="77"/>
        <w:rPr>
          <w:rFonts w:ascii="Calibri" w:eastAsia="Calibri" w:hAnsi="Calibri" w:cs="Calibri"/>
          <w:spacing w:val="-1"/>
        </w:rPr>
      </w:pPr>
      <w:r w:rsidRPr="006D734B">
        <w:rPr>
          <w:rFonts w:ascii="Calibri" w:eastAsia="Calibri" w:hAnsi="Calibri" w:cs="Calibri"/>
        </w:rPr>
        <w:t>Bit 1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-2"/>
        </w:rPr>
        <w:t xml:space="preserve"> there is a message for transmission to FDO</w:t>
      </w:r>
      <w:r w:rsidRPr="006D734B">
        <w:rPr>
          <w:rFonts w:ascii="Calibri" w:eastAsia="Calibri" w:hAnsi="Calibri" w:cs="Calibri"/>
          <w:spacing w:val="-3"/>
        </w:rPr>
        <w:t xml:space="preserve"> </w:t>
      </w:r>
    </w:p>
    <w:p w:rsidR="001F3077" w:rsidRPr="006D734B" w:rsidRDefault="001F3077" w:rsidP="001F3077">
      <w:pPr>
        <w:pStyle w:val="TableParagraph"/>
        <w:numPr>
          <w:ilvl w:val="0"/>
          <w:numId w:val="6"/>
        </w:numPr>
        <w:ind w:right="77"/>
        <w:rPr>
          <w:rFonts w:ascii="Calibri" w:eastAsia="Calibri" w:hAnsi="Calibri" w:cs="Calibri"/>
        </w:rPr>
      </w:pPr>
      <w:r w:rsidRPr="006D734B">
        <w:rPr>
          <w:rFonts w:ascii="Calibri" w:eastAsia="Calibri" w:hAnsi="Calibri" w:cs="Calibri"/>
          <w:spacing w:val="-1"/>
        </w:rPr>
        <w:t>Bit</w:t>
      </w:r>
      <w:r w:rsidRPr="006D734B">
        <w:rPr>
          <w:rFonts w:ascii="Calibri" w:eastAsia="Calibri" w:hAnsi="Calibri" w:cs="Calibri"/>
          <w:spacing w:val="2"/>
        </w:rPr>
        <w:t xml:space="preserve"> </w:t>
      </w:r>
      <w:r w:rsidRPr="006D734B">
        <w:rPr>
          <w:rFonts w:ascii="Calibri" w:eastAsia="Calibri" w:hAnsi="Calibri" w:cs="Calibri"/>
        </w:rPr>
        <w:t>2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-2"/>
        </w:rPr>
        <w:t xml:space="preserve"> waiting for response message</w:t>
      </w:r>
      <w:r w:rsidRPr="006D734B">
        <w:rPr>
          <w:rFonts w:ascii="Calibri" w:eastAsia="Calibri" w:hAnsi="Calibri" w:cs="Calibri"/>
          <w:spacing w:val="21"/>
        </w:rPr>
        <w:t xml:space="preserve"> </w:t>
      </w:r>
      <w:r w:rsidRPr="006D734B">
        <w:rPr>
          <w:rFonts w:ascii="Calibri" w:eastAsia="Calibri" w:hAnsi="Calibri" w:cs="Calibri"/>
          <w:spacing w:val="-1"/>
        </w:rPr>
        <w:t>(acknowledge)</w:t>
      </w:r>
      <w:r w:rsidRPr="006D734B">
        <w:rPr>
          <w:rFonts w:ascii="Calibri" w:eastAsia="Calibri" w:hAnsi="Calibri" w:cs="Calibri"/>
          <w:spacing w:val="-2"/>
        </w:rPr>
        <w:t xml:space="preserve"> from FDO</w:t>
      </w:r>
    </w:p>
    <w:p w:rsidR="001F3077" w:rsidRPr="006D734B" w:rsidRDefault="001F3077" w:rsidP="001F3077">
      <w:pPr>
        <w:pStyle w:val="TableParagraph"/>
        <w:numPr>
          <w:ilvl w:val="0"/>
          <w:numId w:val="6"/>
        </w:numPr>
        <w:ind w:right="93"/>
        <w:rPr>
          <w:rFonts w:ascii="Calibri" w:eastAsia="Calibri" w:hAnsi="Calibri" w:cs="Calibri"/>
        </w:rPr>
      </w:pPr>
      <w:r w:rsidRPr="006D734B">
        <w:rPr>
          <w:rFonts w:ascii="Calibri" w:eastAsia="Calibri" w:hAnsi="Calibri" w:cs="Calibri"/>
          <w:spacing w:val="-1"/>
        </w:rPr>
        <w:t>Bit</w:t>
      </w:r>
      <w:r w:rsidRPr="006D734B">
        <w:rPr>
          <w:rFonts w:ascii="Calibri" w:eastAsia="Calibri" w:hAnsi="Calibri" w:cs="Calibri"/>
          <w:spacing w:val="2"/>
        </w:rPr>
        <w:t xml:space="preserve"> </w:t>
      </w:r>
      <w:r w:rsidRPr="006D734B">
        <w:rPr>
          <w:rFonts w:ascii="Calibri" w:eastAsia="Calibri" w:hAnsi="Calibri" w:cs="Calibri"/>
        </w:rPr>
        <w:t>3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-2"/>
        </w:rPr>
        <w:t xml:space="preserve"> there is a command from FDO</w:t>
      </w:r>
    </w:p>
    <w:p w:rsidR="001F3077" w:rsidRPr="006D734B" w:rsidRDefault="001F3077" w:rsidP="001F3077">
      <w:pPr>
        <w:pStyle w:val="TableParagraph"/>
        <w:numPr>
          <w:ilvl w:val="0"/>
          <w:numId w:val="6"/>
        </w:numPr>
        <w:ind w:right="93"/>
        <w:rPr>
          <w:rFonts w:ascii="Calibri" w:eastAsia="Calibri" w:hAnsi="Calibri" w:cs="Calibri"/>
        </w:rPr>
      </w:pPr>
      <w:r w:rsidRPr="006D734B">
        <w:rPr>
          <w:rFonts w:ascii="Calibri" w:eastAsia="Calibri" w:hAnsi="Calibri" w:cs="Calibri"/>
          <w:spacing w:val="-1"/>
        </w:rPr>
        <w:t>Bit</w:t>
      </w:r>
      <w:r w:rsidRPr="006D734B">
        <w:rPr>
          <w:rFonts w:ascii="Calibri" w:eastAsia="Calibri" w:hAnsi="Calibri" w:cs="Calibri"/>
          <w:spacing w:val="2"/>
        </w:rPr>
        <w:t xml:space="preserve"> </w:t>
      </w:r>
      <w:r w:rsidRPr="006D734B">
        <w:rPr>
          <w:rFonts w:ascii="Calibri" w:eastAsia="Calibri" w:hAnsi="Calibri" w:cs="Calibri"/>
        </w:rPr>
        <w:t>4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-2"/>
        </w:rPr>
        <w:t xml:space="preserve"> connection settings with FDO are changed</w:t>
      </w:r>
    </w:p>
    <w:p w:rsidR="001F3077" w:rsidRPr="006D734B" w:rsidRDefault="001F3077" w:rsidP="001F3077">
      <w:pPr>
        <w:pStyle w:val="Nessunaspaziatura"/>
        <w:numPr>
          <w:ilvl w:val="0"/>
          <w:numId w:val="6"/>
        </w:numPr>
      </w:pPr>
      <w:r w:rsidRPr="006D734B">
        <w:rPr>
          <w:rFonts w:ascii="Calibri" w:eastAsia="Calibri" w:hAnsi="Calibri" w:cs="Calibri"/>
          <w:spacing w:val="-1"/>
        </w:rPr>
        <w:t>Bit</w:t>
      </w:r>
      <w:r w:rsidRPr="006D734B">
        <w:rPr>
          <w:rFonts w:ascii="Calibri" w:eastAsia="Calibri" w:hAnsi="Calibri" w:cs="Calibri"/>
          <w:spacing w:val="1"/>
        </w:rPr>
        <w:t xml:space="preserve"> </w:t>
      </w:r>
      <w:r w:rsidRPr="006D734B">
        <w:rPr>
          <w:rFonts w:ascii="Calibri" w:eastAsia="Calibri" w:hAnsi="Calibri" w:cs="Calibri"/>
        </w:rPr>
        <w:t>5</w:t>
      </w:r>
      <w:r w:rsidRPr="006D734B">
        <w:rPr>
          <w:rFonts w:ascii="Calibri" w:eastAsia="Calibri" w:hAnsi="Calibri" w:cs="Calibri"/>
          <w:spacing w:val="-1"/>
        </w:rPr>
        <w:t xml:space="preserve"> </w:t>
      </w:r>
      <w:r w:rsidRPr="006D734B">
        <w:rPr>
          <w:rFonts w:ascii="Calibri" w:eastAsia="Calibri" w:hAnsi="Calibri" w:cs="Calibri"/>
        </w:rPr>
        <w:t>–</w:t>
      </w:r>
      <w:r w:rsidRPr="006D734B">
        <w:rPr>
          <w:rFonts w:ascii="Calibri" w:eastAsia="Calibri" w:hAnsi="Calibri" w:cs="Calibri"/>
          <w:spacing w:val="-2"/>
        </w:rPr>
        <w:t xml:space="preserve"> Waiting for response on the command from FDO</w:t>
      </w:r>
    </w:p>
    <w:p w:rsidR="00C21952" w:rsidRPr="006D734B" w:rsidRDefault="00C21952" w:rsidP="001F3077">
      <w:pPr>
        <w:pStyle w:val="TableParagraph"/>
        <w:ind w:left="102" w:right="1072"/>
      </w:pPr>
      <w:r w:rsidRPr="006D734B">
        <w:t xml:space="preserve">• Answer from FM: state of message reading from </w:t>
      </w:r>
      <w:proofErr w:type="spellStart"/>
      <w:r w:rsidRPr="006D734B">
        <w:t>fdo</w:t>
      </w:r>
      <w:proofErr w:type="spellEnd"/>
      <w:r w:rsidRPr="006D734B">
        <w:t>(1 byte)</w:t>
      </w:r>
      <w:r w:rsidR="001F3077" w:rsidRPr="006D734B">
        <w:t xml:space="preserve">. </w:t>
      </w:r>
      <w:r w:rsidR="001F3077" w:rsidRPr="006D734B">
        <w:rPr>
          <w:rFonts w:ascii="Calibri" w:eastAsia="Calibri" w:hAnsi="Calibri" w:cs="Calibri"/>
          <w:spacing w:val="-1"/>
        </w:rPr>
        <w:t>Messages reading for FDO is started (1</w:t>
      </w:r>
      <w:r w:rsidR="001F3077" w:rsidRPr="006D734B">
        <w:rPr>
          <w:rFonts w:ascii="Calibri" w:eastAsia="Calibri" w:hAnsi="Calibri" w:cs="Calibri"/>
          <w:spacing w:val="1"/>
        </w:rPr>
        <w:t xml:space="preserve"> </w:t>
      </w:r>
      <w:r w:rsidR="001F3077" w:rsidRPr="006D734B">
        <w:rPr>
          <w:rFonts w:ascii="Calibri" w:eastAsia="Calibri" w:hAnsi="Calibri" w:cs="Calibri"/>
        </w:rPr>
        <w:t>–</w:t>
      </w:r>
      <w:r w:rsidR="001F3077" w:rsidRPr="006D734B">
        <w:rPr>
          <w:rFonts w:ascii="Calibri" w:eastAsia="Calibri" w:hAnsi="Calibri" w:cs="Calibri"/>
          <w:spacing w:val="-2"/>
        </w:rPr>
        <w:t xml:space="preserve"> yes</w:t>
      </w:r>
      <w:r w:rsidR="001F3077" w:rsidRPr="006D734B">
        <w:rPr>
          <w:rFonts w:ascii="Calibri" w:eastAsia="Calibri" w:hAnsi="Calibri" w:cs="Calibri"/>
          <w:spacing w:val="-1"/>
        </w:rPr>
        <w:t>,</w:t>
      </w:r>
      <w:r w:rsidR="001F3077" w:rsidRPr="006D734B">
        <w:rPr>
          <w:rFonts w:ascii="Calibri" w:eastAsia="Calibri" w:hAnsi="Calibri" w:cs="Calibri"/>
        </w:rPr>
        <w:t xml:space="preserve"> 0</w:t>
      </w:r>
      <w:r w:rsidR="001F3077" w:rsidRPr="006D734B">
        <w:rPr>
          <w:rFonts w:ascii="Calibri" w:eastAsia="Calibri" w:hAnsi="Calibri" w:cs="Calibri"/>
          <w:spacing w:val="-1"/>
        </w:rPr>
        <w:t xml:space="preserve"> </w:t>
      </w:r>
      <w:r w:rsidR="001F3077" w:rsidRPr="006D734B">
        <w:rPr>
          <w:rFonts w:ascii="Calibri" w:eastAsia="Calibri" w:hAnsi="Calibri" w:cs="Calibri"/>
        </w:rPr>
        <w:t>–</w:t>
      </w:r>
      <w:r w:rsidR="001F3077" w:rsidRPr="006D734B">
        <w:rPr>
          <w:rFonts w:ascii="Calibri" w:eastAsia="Calibri" w:hAnsi="Calibri" w:cs="Calibri"/>
          <w:spacing w:val="1"/>
        </w:rPr>
        <w:t xml:space="preserve"> no</w:t>
      </w:r>
      <w:r w:rsidR="001F3077" w:rsidRPr="006D734B">
        <w:rPr>
          <w:rFonts w:ascii="Calibri" w:eastAsia="Calibri" w:hAnsi="Calibri" w:cs="Calibri"/>
          <w:spacing w:val="-1"/>
        </w:rPr>
        <w:t>)</w:t>
      </w:r>
    </w:p>
    <w:p w:rsidR="00C21952" w:rsidRPr="006D734B" w:rsidRDefault="00C21952" w:rsidP="002A6295">
      <w:pPr>
        <w:pStyle w:val="Nessunaspaziatura"/>
      </w:pPr>
      <w:r w:rsidRPr="006D734B">
        <w:t>• Answer from FM: quantity of message for transmission(2 bytes)</w:t>
      </w:r>
    </w:p>
    <w:p w:rsidR="00C21952" w:rsidRPr="006D734B" w:rsidRDefault="00C21952" w:rsidP="002A6295">
      <w:pPr>
        <w:pStyle w:val="Nessunaspaziatura"/>
      </w:pPr>
      <w:r w:rsidRPr="006D734B">
        <w:t xml:space="preserve">• Answer from FM: document number for </w:t>
      </w:r>
      <w:proofErr w:type="spellStart"/>
      <w:r w:rsidRPr="006D734B">
        <w:t>fdo</w:t>
      </w:r>
      <w:proofErr w:type="spellEnd"/>
      <w:r w:rsidRPr="006D734B">
        <w:t>, which is first in queue(4 bytes)</w:t>
      </w:r>
    </w:p>
    <w:p w:rsidR="00AD4B5C" w:rsidRPr="006D734B" w:rsidRDefault="00C21952" w:rsidP="00B55C9D">
      <w:pPr>
        <w:pStyle w:val="Nessunaspaziatura"/>
      </w:pPr>
      <w:r w:rsidRPr="006D734B">
        <w:t xml:space="preserve">• Answer from FM: document date for </w:t>
      </w:r>
      <w:proofErr w:type="spellStart"/>
      <w:r w:rsidRPr="006D734B">
        <w:t>fdo</w:t>
      </w:r>
      <w:proofErr w:type="spellEnd"/>
      <w:r w:rsidRPr="006D734B">
        <w:t>, which is first in queue</w:t>
      </w:r>
      <w:r w:rsidR="00C92415" w:rsidRPr="006D734B">
        <w:t>(</w:t>
      </w:r>
      <w:proofErr w:type="spellStart"/>
      <w:r w:rsidR="00C92415" w:rsidRPr="006D734B">
        <w:t>YMDhm</w:t>
      </w:r>
      <w:proofErr w:type="spellEnd"/>
      <w:r w:rsidR="00C92415" w:rsidRPr="006D734B">
        <w:t>)</w:t>
      </w:r>
      <w:r w:rsidRPr="006D734B">
        <w:t xml:space="preserve">(5 byte) </w:t>
      </w:r>
    </w:p>
    <w:p w:rsidR="00426166" w:rsidRPr="00681D40" w:rsidRDefault="00CB66C1" w:rsidP="00681D40">
      <w:pPr>
        <w:pStyle w:val="Titolo2"/>
      </w:pPr>
      <w:bookmarkStart w:id="714" w:name="_Toc510106617"/>
      <w:r>
        <w:t>E</w:t>
      </w:r>
      <w:r w:rsidR="00884D87">
        <w:t xml:space="preserve">5H: </w:t>
      </w:r>
      <w:r w:rsidR="00060588">
        <w:t xml:space="preserve">FM - </w:t>
      </w:r>
      <w:r w:rsidR="00426166" w:rsidRPr="00681D40">
        <w:t>get fiscal document by number(fm command 40h)</w:t>
      </w:r>
      <w:bookmarkEnd w:id="71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 xml:space="preserve">Command: E5H. Message length: </w:t>
      </w:r>
      <w:r w:rsidR="006A39F0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6A39F0" w:rsidRPr="00681D40" w:rsidRDefault="006A39F0" w:rsidP="002A6295">
      <w:pPr>
        <w:pStyle w:val="Nessunaspaziatura"/>
      </w:pPr>
      <w:r w:rsidRPr="00681D40">
        <w:t>• Fiscal document number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E5H. Message Length: </w:t>
      </w:r>
      <w:r w:rsidR="002017D0" w:rsidRPr="00681D40">
        <w:t>6</w:t>
      </w:r>
      <w:r w:rsidR="0076396D" w:rsidRPr="00681D40">
        <w:t>+</w:t>
      </w:r>
      <w:r w:rsidR="0075075D">
        <w:t>size of “</w:t>
      </w:r>
      <w:r w:rsidR="0075075D" w:rsidRPr="00681D40">
        <w:t>Answer from FM: fiscal document data</w:t>
      </w:r>
      <w:r w:rsidR="0075075D">
        <w:t>” field</w:t>
      </w:r>
      <w:r w:rsidRPr="00681D40">
        <w:t>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2017D0" w:rsidRPr="00681D40" w:rsidRDefault="002017D0" w:rsidP="002A6295">
      <w:pPr>
        <w:pStyle w:val="Nessunaspaziatura"/>
      </w:pPr>
      <w:r w:rsidRPr="00681D40">
        <w:t xml:space="preserve">• Answer from FM: document type(1 byte) </w:t>
      </w:r>
    </w:p>
    <w:p w:rsidR="002017D0" w:rsidRPr="006D734B" w:rsidRDefault="002017D0" w:rsidP="002A6295">
      <w:pPr>
        <w:pStyle w:val="Nessunaspaziatura"/>
      </w:pPr>
      <w:r w:rsidRPr="006D734B">
        <w:t xml:space="preserve">• Answer from FM: if </w:t>
      </w:r>
      <w:proofErr w:type="spellStart"/>
      <w:r w:rsidRPr="006D734B">
        <w:t>ack</w:t>
      </w:r>
      <w:proofErr w:type="spellEnd"/>
      <w:r w:rsidRPr="006D734B">
        <w:t xml:space="preserve"> from </w:t>
      </w:r>
      <w:proofErr w:type="spellStart"/>
      <w:r w:rsidRPr="006D734B">
        <w:t>fdo</w:t>
      </w:r>
      <w:proofErr w:type="spellEnd"/>
      <w:r w:rsidRPr="006D734B">
        <w:t xml:space="preserve"> is received(1 byte) </w:t>
      </w:r>
      <w:r w:rsidR="00933F7E" w:rsidRPr="006D734B">
        <w:t>(1=</w:t>
      </w:r>
      <w:proofErr w:type="spellStart"/>
      <w:r w:rsidR="00933F7E" w:rsidRPr="006D734B">
        <w:t>acked</w:t>
      </w:r>
      <w:proofErr w:type="spellEnd"/>
      <w:r w:rsidR="00933F7E" w:rsidRPr="006D734B">
        <w:t xml:space="preserve"> by server)</w:t>
      </w:r>
    </w:p>
    <w:p w:rsidR="002017D0" w:rsidRDefault="002017D0" w:rsidP="002A6295">
      <w:pPr>
        <w:pStyle w:val="Nessunaspaziatura"/>
      </w:pPr>
      <w:r w:rsidRPr="00681D40">
        <w:t xml:space="preserve">• Answer from FM: fiscal document data(X byte) </w:t>
      </w:r>
    </w:p>
    <w:p w:rsidR="00426F20" w:rsidRDefault="00426F20" w:rsidP="002A6295">
      <w:pPr>
        <w:pStyle w:val="Nessunaspaziatura"/>
      </w:pPr>
    </w:p>
    <w:p w:rsidR="00146BCD" w:rsidRDefault="00426F20">
      <w:pPr>
        <w:pStyle w:val="Nessunaspaziatura"/>
        <w:rPr>
          <w:rFonts w:eastAsia="Cambria"/>
        </w:rPr>
      </w:pPr>
      <w:r>
        <w:rPr>
          <w:rFonts w:eastAsia="Cambria"/>
        </w:rPr>
        <w:t>Document type – Report about ECR registration parameters change for FN 1.0</w:t>
      </w:r>
    </w:p>
    <w:p w:rsidR="00146BCD" w:rsidRDefault="00146BCD">
      <w:pPr>
        <w:pStyle w:val="Nessunaspaziatura"/>
        <w:rPr>
          <w:rFonts w:eastAsia="Cambria"/>
        </w:rPr>
      </w:pPr>
    </w:p>
    <w:tbl>
      <w:tblPr>
        <w:tblStyle w:val="TableNormal"/>
        <w:tblW w:w="0" w:type="auto"/>
        <w:tblInd w:w="1177" w:type="dxa"/>
        <w:tblLayout w:type="fixed"/>
        <w:tblLook w:val="01E0"/>
      </w:tblPr>
      <w:tblGrid>
        <w:gridCol w:w="2587"/>
        <w:gridCol w:w="1155"/>
        <w:gridCol w:w="731"/>
      </w:tblGrid>
      <w:tr w:rsidR="00426F20" w:rsidTr="00426F20">
        <w:trPr>
          <w:trHeight w:hRule="exact" w:val="278"/>
        </w:trPr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78"/>
        </w:trPr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8"/>
        </w:trPr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Document Fiscal sign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TIN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ASCII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  <w:p w:rsidR="00146BCD" w:rsidRDefault="00146BCD">
            <w:pPr>
              <w:pStyle w:val="Nessunaspaziatura"/>
              <w:rPr>
                <w:rFonts w:ascii="Calibri"/>
              </w:rPr>
            </w:pPr>
          </w:p>
          <w:p w:rsidR="00146BCD" w:rsidRDefault="00146BCD">
            <w:pPr>
              <w:pStyle w:val="Nessunaspaziatura"/>
              <w:rPr>
                <w:rFonts w:ascii="Calibri"/>
              </w:rPr>
            </w:pPr>
          </w:p>
          <w:p w:rsidR="00146BCD" w:rsidRDefault="00146BCD">
            <w:pPr>
              <w:pStyle w:val="Nessunaspaziatura"/>
              <w:rPr>
                <w:rFonts w:ascii="Calibri" w:eastAsia="Calibri" w:hAnsi="Calibri" w:cs="Calibri"/>
              </w:rPr>
            </w:pPr>
          </w:p>
        </w:tc>
      </w:tr>
      <w:tr w:rsidR="00426F20" w:rsidTr="00426F20">
        <w:trPr>
          <w:trHeight w:hRule="exact" w:val="360"/>
        </w:trPr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ECR registration number</w:t>
            </w:r>
          </w:p>
          <w:p w:rsidR="00146BCD" w:rsidRDefault="00146BCD">
            <w:pPr>
              <w:pStyle w:val="Nessunaspaziatura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ASCII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426F20" w:rsidTr="00426F20">
        <w:trPr>
          <w:trHeight w:hRule="exact" w:val="300"/>
        </w:trPr>
        <w:tc>
          <w:tcPr>
            <w:tcW w:w="25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Taxation 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426F20" w:rsidTr="00426F20">
        <w:trPr>
          <w:trHeight w:hRule="exact" w:val="375"/>
        </w:trPr>
        <w:tc>
          <w:tcPr>
            <w:tcW w:w="25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Working mode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426F20" w:rsidTr="00426F20">
        <w:trPr>
          <w:trHeight w:hRule="exact" w:val="357"/>
        </w:trPr>
        <w:tc>
          <w:tcPr>
            <w:tcW w:w="258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Re-registration reason 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</w:tbl>
    <w:p w:rsidR="00146BCD" w:rsidRDefault="00146BCD">
      <w:pPr>
        <w:pStyle w:val="Nessunaspaziatura"/>
        <w:rPr>
          <w:rFonts w:eastAsia="Cambria"/>
          <w:color w:val="4F81BC"/>
          <w:u w:val="thick" w:color="4F81BC"/>
        </w:rPr>
      </w:pPr>
    </w:p>
    <w:p w:rsidR="00146BCD" w:rsidRDefault="00426F20">
      <w:pPr>
        <w:pStyle w:val="Nessunaspaziatura"/>
        <w:rPr>
          <w:rFonts w:eastAsia="Cambria"/>
        </w:rPr>
      </w:pPr>
      <w:r>
        <w:rPr>
          <w:rFonts w:eastAsia="Cambria"/>
        </w:rPr>
        <w:t>Document type – Report about ECR registration parameters change for FN 1.1</w:t>
      </w:r>
    </w:p>
    <w:p w:rsidR="00146BCD" w:rsidRDefault="00146BCD">
      <w:pPr>
        <w:pStyle w:val="Nessunaspaziatura"/>
      </w:pPr>
    </w:p>
    <w:tbl>
      <w:tblPr>
        <w:tblStyle w:val="TableNormal"/>
        <w:tblW w:w="7948" w:type="dxa"/>
        <w:tblInd w:w="1177" w:type="dxa"/>
        <w:tblLayout w:type="fixed"/>
        <w:tblLook w:val="01E0"/>
      </w:tblPr>
      <w:tblGrid>
        <w:gridCol w:w="6247"/>
        <w:gridCol w:w="1276"/>
        <w:gridCol w:w="425"/>
      </w:tblGrid>
      <w:tr w:rsidR="00426F20" w:rsidTr="00426F20">
        <w:trPr>
          <w:trHeight w:hRule="exact" w:val="278"/>
        </w:trPr>
        <w:tc>
          <w:tcPr>
            <w:tcW w:w="6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78"/>
        </w:trPr>
        <w:tc>
          <w:tcPr>
            <w:tcW w:w="6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8"/>
        </w:trPr>
        <w:tc>
          <w:tcPr>
            <w:tcW w:w="6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 number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6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Document Fiscal sign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6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TIN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ASCII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  <w:p w:rsidR="00146BCD" w:rsidRDefault="00146BCD">
            <w:pPr>
              <w:pStyle w:val="Nessunaspaziatura"/>
              <w:rPr>
                <w:rFonts w:ascii="Calibri"/>
              </w:rPr>
            </w:pPr>
          </w:p>
          <w:p w:rsidR="00146BCD" w:rsidRDefault="00146BCD">
            <w:pPr>
              <w:pStyle w:val="Nessunaspaziatura"/>
              <w:rPr>
                <w:rFonts w:ascii="Calibri"/>
              </w:rPr>
            </w:pPr>
          </w:p>
          <w:p w:rsidR="00146BCD" w:rsidRDefault="00146BCD">
            <w:pPr>
              <w:pStyle w:val="Nessunaspaziatura"/>
              <w:rPr>
                <w:rFonts w:ascii="Calibri" w:eastAsia="Calibri" w:hAnsi="Calibri" w:cs="Calibri"/>
              </w:rPr>
            </w:pPr>
          </w:p>
        </w:tc>
      </w:tr>
      <w:tr w:rsidR="00426F20" w:rsidTr="00426F20">
        <w:trPr>
          <w:trHeight w:hRule="exact" w:val="360"/>
        </w:trPr>
        <w:tc>
          <w:tcPr>
            <w:tcW w:w="624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ECR registration number</w:t>
            </w:r>
          </w:p>
          <w:p w:rsidR="00146BCD" w:rsidRDefault="00146BCD">
            <w:pPr>
              <w:pStyle w:val="Nessunaspaziatura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ASCII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426F20" w:rsidTr="00426F20">
        <w:trPr>
          <w:trHeight w:hRule="exact" w:val="300"/>
        </w:trPr>
        <w:tc>
          <w:tcPr>
            <w:tcW w:w="624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Taxation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426F20" w:rsidTr="00426F20">
        <w:trPr>
          <w:trHeight w:hRule="exact" w:val="375"/>
        </w:trPr>
        <w:tc>
          <w:tcPr>
            <w:tcW w:w="624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Working mode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426F20" w:rsidTr="00426F20">
        <w:trPr>
          <w:trHeight w:hRule="exact" w:val="437"/>
        </w:trPr>
        <w:tc>
          <w:tcPr>
            <w:tcW w:w="624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Re-registration reason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426F20" w:rsidTr="00426F20">
        <w:trPr>
          <w:trHeight w:hRule="exact" w:val="290"/>
        </w:trPr>
        <w:tc>
          <w:tcPr>
            <w:tcW w:w="624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Detailed flags of ECR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426F20" w:rsidTr="00426F20">
        <w:trPr>
          <w:trHeight w:hRule="exact" w:val="330"/>
        </w:trPr>
        <w:tc>
          <w:tcPr>
            <w:tcW w:w="624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FDO TIN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ASCII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</w:tr>
      <w:tr w:rsidR="00426F20" w:rsidTr="00426F20">
        <w:trPr>
          <w:trHeight w:hRule="exact" w:val="754"/>
        </w:trPr>
        <w:tc>
          <w:tcPr>
            <w:tcW w:w="62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ECR </w:t>
            </w:r>
            <w:proofErr w:type="spellStart"/>
            <w:r>
              <w:rPr>
                <w:rFonts w:ascii="Calibri" w:hAnsi="Calibri"/>
              </w:rPr>
              <w:t>reregistration</w:t>
            </w:r>
            <w:proofErr w:type="spellEnd"/>
            <w:r>
              <w:rPr>
                <w:rFonts w:ascii="Calibri" w:hAnsi="Calibri"/>
              </w:rPr>
              <w:t xml:space="preserve"> reason code (corresponds to field code TLV 1205)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Uint32, 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</w:tr>
    </w:tbl>
    <w:p w:rsidR="00146BCD" w:rsidRDefault="00146BCD">
      <w:pPr>
        <w:pStyle w:val="Nessunaspaziatura"/>
        <w:rPr>
          <w:rFonts w:eastAsia="Cambria"/>
          <w:color w:val="4F81BC"/>
          <w:u w:val="thick" w:color="4F81BC"/>
        </w:rPr>
      </w:pPr>
    </w:p>
    <w:p w:rsidR="00146BCD" w:rsidRDefault="00426F20">
      <w:pPr>
        <w:pStyle w:val="Nessunaspaziatura"/>
        <w:rPr>
          <w:rFonts w:asciiTheme="minorHAnsi" w:eastAsiaTheme="minorHAnsi" w:hAnsiTheme="minorHAnsi" w:cstheme="minorBidi"/>
        </w:rPr>
      </w:pPr>
      <w:r>
        <w:rPr>
          <w:rFonts w:eastAsia="Cambria"/>
        </w:rPr>
        <w:t>Document type – Sales check or Strict accounting form</w:t>
      </w:r>
    </w:p>
    <w:p w:rsidR="00146BCD" w:rsidRDefault="00426F20">
      <w:pPr>
        <w:pStyle w:val="Nessunaspaziatura"/>
        <w:rPr>
          <w:b/>
          <w:bCs/>
        </w:rPr>
      </w:pPr>
      <w:bookmarkStart w:id="715" w:name="_bookmark52"/>
      <w:bookmarkEnd w:id="715"/>
      <w:r>
        <w:rPr>
          <w:color w:val="4F81BC"/>
          <w:spacing w:val="-53"/>
          <w:u w:val="thick" w:color="4F81BC"/>
        </w:rPr>
        <w:t xml:space="preserve"> </w:t>
      </w:r>
    </w:p>
    <w:tbl>
      <w:tblPr>
        <w:tblStyle w:val="TableNormal"/>
        <w:tblW w:w="0" w:type="auto"/>
        <w:tblInd w:w="1177" w:type="dxa"/>
        <w:tblLayout w:type="fixed"/>
        <w:tblLook w:val="01E0"/>
      </w:tblPr>
      <w:tblGrid>
        <w:gridCol w:w="1986"/>
        <w:gridCol w:w="1155"/>
        <w:gridCol w:w="731"/>
      </w:tblGrid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Document Fiscal sign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Operation type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Byte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</w:tr>
      <w:tr w:rsidR="00426F20" w:rsidTr="00426F20">
        <w:trPr>
          <w:trHeight w:hRule="exact" w:val="281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Operation sum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Uint40, 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</w:tbl>
    <w:p w:rsidR="00146BCD" w:rsidRDefault="00426F20">
      <w:pPr>
        <w:pStyle w:val="Nessunaspaziatura"/>
        <w:rPr>
          <w:color w:val="4F81BC"/>
          <w:u w:val="thick" w:color="4F81BC"/>
          <w:lang w:val="ru-RU"/>
        </w:rPr>
      </w:pPr>
      <w:bookmarkStart w:id="716" w:name="_bookmark53"/>
      <w:bookmarkEnd w:id="716"/>
      <w:r>
        <w:rPr>
          <w:color w:val="4F81BC"/>
          <w:spacing w:val="-53"/>
          <w:u w:val="thick" w:color="4F81BC"/>
          <w:lang w:val="ru-RU"/>
        </w:rPr>
        <w:t xml:space="preserve"> </w:t>
      </w:r>
    </w:p>
    <w:p w:rsidR="00146BCD" w:rsidRDefault="00426F20">
      <w:pPr>
        <w:pStyle w:val="Nessunaspaziatura"/>
        <w:rPr>
          <w:lang w:val="ru-RU"/>
        </w:rPr>
      </w:pPr>
      <w:r>
        <w:rPr>
          <w:rFonts w:eastAsia="Cambria"/>
        </w:rPr>
        <w:t>5.1.6 Document type – Session opening</w:t>
      </w:r>
    </w:p>
    <w:p w:rsidR="00146BCD" w:rsidRDefault="00146BCD">
      <w:pPr>
        <w:pStyle w:val="Nessunaspaziatura"/>
        <w:rPr>
          <w:sz w:val="16"/>
          <w:szCs w:val="16"/>
          <w:lang w:val="ru-RU"/>
        </w:rPr>
      </w:pPr>
    </w:p>
    <w:tbl>
      <w:tblPr>
        <w:tblStyle w:val="TableNormal"/>
        <w:tblW w:w="0" w:type="auto"/>
        <w:tblInd w:w="1177" w:type="dxa"/>
        <w:tblLayout w:type="fixed"/>
        <w:tblLook w:val="01E0"/>
      </w:tblPr>
      <w:tblGrid>
        <w:gridCol w:w="1986"/>
        <w:gridCol w:w="1155"/>
        <w:gridCol w:w="731"/>
      </w:tblGrid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81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Document Fiscal sign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lang w:val="ru-RU"/>
              </w:rPr>
              <w:t xml:space="preserve"> </w:t>
            </w:r>
            <w:r>
              <w:rPr>
                <w:rFonts w:ascii="Calibri" w:hAnsi="Calibri"/>
              </w:rPr>
              <w:t>Session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Uint16,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</w:tr>
    </w:tbl>
    <w:p w:rsidR="00146BCD" w:rsidRDefault="00426F20">
      <w:pPr>
        <w:pStyle w:val="Nessunaspaziatura"/>
      </w:pPr>
      <w:bookmarkStart w:id="717" w:name="_bookmark54"/>
      <w:bookmarkEnd w:id="717"/>
      <w:r>
        <w:rPr>
          <w:color w:val="4F81BC"/>
          <w:spacing w:val="-53"/>
          <w:u w:val="thick" w:color="4F81BC"/>
        </w:rPr>
        <w:t xml:space="preserve"> </w:t>
      </w:r>
    </w:p>
    <w:p w:rsidR="00146BCD" w:rsidRDefault="00426F20">
      <w:pPr>
        <w:pStyle w:val="Nessunaspaziatura"/>
        <w:rPr>
          <w:rFonts w:eastAsia="Cambria"/>
        </w:rPr>
      </w:pPr>
      <w:r>
        <w:rPr>
          <w:rFonts w:eastAsia="Cambria"/>
        </w:rPr>
        <w:t>Document type – Session closing</w:t>
      </w:r>
    </w:p>
    <w:p w:rsidR="00146BCD" w:rsidRDefault="00146BCD">
      <w:pPr>
        <w:pStyle w:val="Nessunaspaziatura"/>
      </w:pPr>
    </w:p>
    <w:tbl>
      <w:tblPr>
        <w:tblStyle w:val="TableNormal"/>
        <w:tblW w:w="3872" w:type="dxa"/>
        <w:tblInd w:w="1177" w:type="dxa"/>
        <w:tblLayout w:type="fixed"/>
        <w:tblLook w:val="01E0"/>
      </w:tblPr>
      <w:tblGrid>
        <w:gridCol w:w="1986"/>
        <w:gridCol w:w="1155"/>
        <w:gridCol w:w="731"/>
      </w:tblGrid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9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Document Fiscal sign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33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Session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Uint16,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</w:tr>
    </w:tbl>
    <w:p w:rsidR="00146BCD" w:rsidRDefault="00146BCD">
      <w:pPr>
        <w:pStyle w:val="Nessunaspaziatura"/>
        <w:rPr>
          <w:color w:val="4F81BC"/>
          <w:u w:val="thick" w:color="4F81BC"/>
          <w:lang w:val="ru-RU"/>
        </w:rPr>
      </w:pPr>
    </w:p>
    <w:p w:rsidR="00146BCD" w:rsidRDefault="00426F20">
      <w:pPr>
        <w:pStyle w:val="Nessunaspaziatura"/>
        <w:rPr>
          <w:rFonts w:eastAsia="Cambria"/>
        </w:rPr>
      </w:pPr>
      <w:r>
        <w:rPr>
          <w:rFonts w:eastAsia="Cambria"/>
        </w:rPr>
        <w:t>Document type – FN closing</w:t>
      </w:r>
    </w:p>
    <w:p w:rsidR="00146BCD" w:rsidRDefault="00146BCD">
      <w:pPr>
        <w:pStyle w:val="Nessunaspaziatura"/>
        <w:rPr>
          <w:sz w:val="16"/>
          <w:szCs w:val="16"/>
        </w:rPr>
      </w:pPr>
    </w:p>
    <w:tbl>
      <w:tblPr>
        <w:tblStyle w:val="TableNormal"/>
        <w:tblW w:w="0" w:type="auto"/>
        <w:tblInd w:w="1177" w:type="dxa"/>
        <w:tblLayout w:type="fixed"/>
        <w:tblLook w:val="01E0"/>
      </w:tblPr>
      <w:tblGrid>
        <w:gridCol w:w="2300"/>
        <w:gridCol w:w="1155"/>
        <w:gridCol w:w="731"/>
      </w:tblGrid>
      <w:tr w:rsidR="00426F20" w:rsidTr="00426F20">
        <w:trPr>
          <w:trHeight w:hRule="exact" w:val="278"/>
        </w:trPr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78"/>
        </w:trPr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8"/>
        </w:trPr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Document Fiscal sign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390"/>
        </w:trPr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TIN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  ASCII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</w:tr>
      <w:tr w:rsidR="00426F20" w:rsidTr="00426F20">
        <w:trPr>
          <w:trHeight w:hRule="exact" w:val="308"/>
        </w:trPr>
        <w:tc>
          <w:tcPr>
            <w:tcW w:w="23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ECR registration number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ASCII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</w:tr>
    </w:tbl>
    <w:p w:rsidR="00146BCD" w:rsidRDefault="00146BCD">
      <w:pPr>
        <w:pStyle w:val="Nessunaspaziatura"/>
        <w:rPr>
          <w:rFonts w:asciiTheme="minorHAnsi" w:hAnsiTheme="minorHAnsi" w:cstheme="minorBidi"/>
          <w:sz w:val="16"/>
          <w:szCs w:val="16"/>
        </w:rPr>
      </w:pPr>
    </w:p>
    <w:p w:rsidR="00146BCD" w:rsidRDefault="00146BCD">
      <w:pPr>
        <w:pStyle w:val="Nessunaspaziatura"/>
        <w:rPr>
          <w:sz w:val="20"/>
          <w:szCs w:val="20"/>
        </w:rPr>
      </w:pPr>
    </w:p>
    <w:p w:rsidR="00146BCD" w:rsidRDefault="00426F20">
      <w:pPr>
        <w:pStyle w:val="Nessunaspaziatura"/>
        <w:rPr>
          <w:rFonts w:eastAsia="Cambria"/>
        </w:rPr>
      </w:pPr>
      <w:r>
        <w:rPr>
          <w:rFonts w:eastAsia="Cambria"/>
        </w:rPr>
        <w:t>Document type – Report about payments state</w:t>
      </w:r>
    </w:p>
    <w:p w:rsidR="00146BCD" w:rsidRDefault="00146BCD">
      <w:pPr>
        <w:pStyle w:val="Nessunaspaziatura"/>
        <w:rPr>
          <w:sz w:val="16"/>
          <w:szCs w:val="16"/>
        </w:rPr>
      </w:pPr>
    </w:p>
    <w:tbl>
      <w:tblPr>
        <w:tblStyle w:val="TableNormal"/>
        <w:tblW w:w="5386" w:type="dxa"/>
        <w:tblInd w:w="1177" w:type="dxa"/>
        <w:tblLayout w:type="fixed"/>
        <w:tblLook w:val="01E0"/>
      </w:tblPr>
      <w:tblGrid>
        <w:gridCol w:w="3500"/>
        <w:gridCol w:w="1155"/>
        <w:gridCol w:w="731"/>
      </w:tblGrid>
      <w:tr w:rsidR="00426F20" w:rsidTr="00426F20">
        <w:trPr>
          <w:trHeight w:hRule="exact" w:val="278"/>
        </w:trPr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78"/>
        </w:trPr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8"/>
        </w:trPr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 number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278"/>
        </w:trPr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Document Fiscal sign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390"/>
        </w:trPr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Quantity of not confirmed documents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  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  <w:tr w:rsidR="00426F20" w:rsidTr="00426F20">
        <w:trPr>
          <w:trHeight w:hRule="exact" w:val="308"/>
        </w:trPr>
        <w:tc>
          <w:tcPr>
            <w:tcW w:w="3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of first not confirmed document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6BCD" w:rsidRDefault="00426F20">
            <w:pPr>
              <w:pStyle w:val="Nessunaspaziatura"/>
              <w:rPr>
                <w:rFonts w:ascii="Calibri"/>
              </w:rPr>
            </w:pPr>
            <w:r>
              <w:rPr>
                <w:rFonts w:ascii="Calibri"/>
                <w:highlight w:val="yellow"/>
              </w:rPr>
              <w:t>5 (3?)</w:t>
            </w:r>
          </w:p>
        </w:tc>
      </w:tr>
    </w:tbl>
    <w:p w:rsidR="00146BCD" w:rsidRDefault="00146BCD">
      <w:pPr>
        <w:pStyle w:val="Nessunaspaziatura"/>
        <w:rPr>
          <w:rFonts w:asciiTheme="minorHAnsi" w:hAnsiTheme="minorHAnsi" w:cstheme="minorBidi"/>
          <w:sz w:val="20"/>
          <w:szCs w:val="20"/>
        </w:rPr>
      </w:pPr>
    </w:p>
    <w:p w:rsidR="00146BCD" w:rsidRDefault="00426F20">
      <w:pPr>
        <w:pStyle w:val="Nessunaspaziatura"/>
        <w:rPr>
          <w:rFonts w:eastAsia="Cambria"/>
        </w:rPr>
      </w:pPr>
      <w:r>
        <w:rPr>
          <w:rFonts w:eastAsia="Cambria"/>
        </w:rPr>
        <w:t>Acknowledge format when transmitted from FN Archive</w:t>
      </w:r>
    </w:p>
    <w:p w:rsidR="00146BCD" w:rsidRDefault="00146BCD">
      <w:pPr>
        <w:pStyle w:val="Nessunaspaziatura"/>
        <w:rPr>
          <w:sz w:val="16"/>
          <w:szCs w:val="16"/>
        </w:rPr>
      </w:pPr>
    </w:p>
    <w:tbl>
      <w:tblPr>
        <w:tblStyle w:val="TableNormal"/>
        <w:tblW w:w="0" w:type="auto"/>
        <w:tblInd w:w="1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39"/>
        <w:gridCol w:w="1155"/>
        <w:gridCol w:w="731"/>
      </w:tblGrid>
      <w:tr w:rsidR="00426F20" w:rsidTr="00426F20">
        <w:trPr>
          <w:trHeight w:hRule="exact" w:val="278"/>
        </w:trPr>
        <w:tc>
          <w:tcPr>
            <w:tcW w:w="2339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Field</w:t>
            </w:r>
          </w:p>
        </w:tc>
        <w:tc>
          <w:tcPr>
            <w:tcW w:w="1155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Type</w:t>
            </w:r>
          </w:p>
        </w:tc>
        <w:tc>
          <w:tcPr>
            <w:tcW w:w="731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Length</w:t>
            </w:r>
          </w:p>
        </w:tc>
      </w:tr>
      <w:tr w:rsidR="00426F20" w:rsidTr="00426F20">
        <w:trPr>
          <w:trHeight w:hRule="exact" w:val="278"/>
        </w:trPr>
        <w:tc>
          <w:tcPr>
            <w:tcW w:w="2339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Date and time</w:t>
            </w:r>
          </w:p>
        </w:tc>
        <w:tc>
          <w:tcPr>
            <w:tcW w:w="1155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DATE_TIME</w:t>
            </w:r>
          </w:p>
        </w:tc>
        <w:tc>
          <w:tcPr>
            <w:tcW w:w="731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426F20" w:rsidTr="00426F20">
        <w:trPr>
          <w:trHeight w:hRule="exact" w:val="278"/>
        </w:trPr>
        <w:tc>
          <w:tcPr>
            <w:tcW w:w="2339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FDO fiscal sign</w:t>
            </w:r>
          </w:p>
        </w:tc>
        <w:tc>
          <w:tcPr>
            <w:tcW w:w="1155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DATA</w:t>
            </w:r>
          </w:p>
        </w:tc>
        <w:tc>
          <w:tcPr>
            <w:tcW w:w="731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</w:t>
            </w:r>
          </w:p>
        </w:tc>
      </w:tr>
      <w:tr w:rsidR="00426F20" w:rsidTr="00426F20">
        <w:trPr>
          <w:trHeight w:hRule="exact" w:val="278"/>
        </w:trPr>
        <w:tc>
          <w:tcPr>
            <w:tcW w:w="2339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Fiscal Document number</w:t>
            </w:r>
          </w:p>
        </w:tc>
        <w:tc>
          <w:tcPr>
            <w:tcW w:w="1155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Uint32,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</w:t>
            </w:r>
          </w:p>
        </w:tc>
        <w:tc>
          <w:tcPr>
            <w:tcW w:w="731" w:type="dxa"/>
            <w:shd w:val="clear" w:color="auto" w:fill="auto"/>
            <w:hideMark/>
          </w:tcPr>
          <w:p w:rsidR="00146BCD" w:rsidRDefault="00426F20">
            <w:pPr>
              <w:pStyle w:val="Nessunaspaziatura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</w:tr>
    </w:tbl>
    <w:p w:rsidR="00146BCD" w:rsidRDefault="00146BCD">
      <w:pPr>
        <w:pStyle w:val="Nessunaspaziatura"/>
        <w:rPr>
          <w:rFonts w:asciiTheme="minorHAnsi" w:hAnsiTheme="minorHAnsi" w:cstheme="minorBidi"/>
          <w:sz w:val="20"/>
          <w:szCs w:val="20"/>
        </w:rPr>
      </w:pPr>
    </w:p>
    <w:p w:rsidR="00426F20" w:rsidRPr="00681D40" w:rsidRDefault="00426F20" w:rsidP="002A6295">
      <w:pPr>
        <w:pStyle w:val="Nessunaspaziatura"/>
      </w:pPr>
    </w:p>
    <w:p w:rsidR="00426166" w:rsidRPr="00681D40" w:rsidRDefault="00CB66C1" w:rsidP="00681D40">
      <w:pPr>
        <w:pStyle w:val="Titolo2"/>
      </w:pPr>
      <w:bookmarkStart w:id="718" w:name="_Toc510106618"/>
      <w:r>
        <w:t>E</w:t>
      </w:r>
      <w:r w:rsidR="00884D87">
        <w:t xml:space="preserve">6H: </w:t>
      </w:r>
      <w:r w:rsidR="00060588">
        <w:t xml:space="preserve">FM - </w:t>
      </w:r>
      <w:r w:rsidR="00426166" w:rsidRPr="00681D40">
        <w:t>get fiscal document ack from server(fm command 41h)</w:t>
      </w:r>
      <w:bookmarkEnd w:id="71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 xml:space="preserve">Command: E6H. Message length: </w:t>
      </w:r>
      <w:r w:rsidR="006A39F0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6A39F0" w:rsidRPr="00681D40" w:rsidRDefault="006A39F0" w:rsidP="002A6295">
      <w:pPr>
        <w:pStyle w:val="Nessunaspaziatura"/>
      </w:pPr>
      <w:r w:rsidRPr="00681D40">
        <w:t>• Fiscal document number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E6H. Message Length: </w:t>
      </w:r>
      <w:r w:rsidR="004E56ED" w:rsidRPr="00681D40">
        <w:t>4</w:t>
      </w:r>
      <w:r w:rsidR="0076396D" w:rsidRPr="00681D40">
        <w:t>+</w:t>
      </w:r>
      <w:r w:rsidR="00AE1636">
        <w:t>size of “</w:t>
      </w:r>
      <w:r w:rsidR="00AE1636" w:rsidRPr="00681D40">
        <w:t>Answer from FM: Acknowledge about document receiving from FDO</w:t>
      </w:r>
      <w:r w:rsidR="00AE1636">
        <w:t>” field</w:t>
      </w:r>
      <w:r w:rsidRPr="00681D40">
        <w:t>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426166" w:rsidRPr="00681D40" w:rsidRDefault="00426166" w:rsidP="002A6295">
      <w:pPr>
        <w:pStyle w:val="Nessunaspaziatura"/>
      </w:pPr>
      <w:r w:rsidRPr="00681D40">
        <w:t>• Answer from FM</w:t>
      </w:r>
      <w:r w:rsidR="005C3F54" w:rsidRPr="00681D40">
        <w:t>: Acknowledge about document receiving from FDO</w:t>
      </w:r>
      <w:r w:rsidRPr="00681D40">
        <w:t xml:space="preserve"> (X byte</w:t>
      </w:r>
      <w:r w:rsidR="005C3F54" w:rsidRPr="00681D40">
        <w:t>s</w:t>
      </w:r>
      <w:r w:rsidRPr="00681D40">
        <w:t>)</w:t>
      </w:r>
    </w:p>
    <w:p w:rsidR="00426166" w:rsidRPr="00681D40" w:rsidRDefault="00CB66C1" w:rsidP="00681D40">
      <w:pPr>
        <w:pStyle w:val="Titolo2"/>
      </w:pPr>
      <w:bookmarkStart w:id="719" w:name="_Toc510106619"/>
      <w:r>
        <w:t>E</w:t>
      </w:r>
      <w:r w:rsidR="00884D87">
        <w:t xml:space="preserve">7H: </w:t>
      </w:r>
      <w:r w:rsidR="00060588">
        <w:t xml:space="preserve">FM - </w:t>
      </w:r>
      <w:r w:rsidR="00426166" w:rsidRPr="00681D40">
        <w:t>get quantity of not acked doc from server(fm command 42h)</w:t>
      </w:r>
      <w:bookmarkEnd w:id="71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>Command: E7H. Message length: 5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E7H. Message Length: </w:t>
      </w:r>
      <w:r w:rsidR="00D947D9" w:rsidRPr="00681D40">
        <w:t>6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426166" w:rsidRPr="00681D40" w:rsidRDefault="00426166" w:rsidP="002A6295">
      <w:pPr>
        <w:pStyle w:val="Nessunaspaziatura"/>
      </w:pPr>
      <w:r w:rsidRPr="00681D40">
        <w:t>• Answer from FM</w:t>
      </w:r>
      <w:r w:rsidR="002B20D8" w:rsidRPr="00681D40">
        <w:t>: Quantity of not confirmed FD</w:t>
      </w:r>
      <w:r w:rsidRPr="00681D40">
        <w:t xml:space="preserve"> (</w:t>
      </w:r>
      <w:r w:rsidR="002B20D8" w:rsidRPr="00681D40">
        <w:t>2</w:t>
      </w:r>
      <w:r w:rsidRPr="00681D40">
        <w:t xml:space="preserve"> byte</w:t>
      </w:r>
      <w:r w:rsidR="002B20D8" w:rsidRPr="00681D40">
        <w:t>s</w:t>
      </w:r>
      <w:r w:rsidRPr="00681D40">
        <w:t>)</w:t>
      </w:r>
    </w:p>
    <w:p w:rsidR="00426166" w:rsidRPr="00681D40" w:rsidRDefault="00CB66C1" w:rsidP="00681D40">
      <w:pPr>
        <w:pStyle w:val="Titolo2"/>
      </w:pPr>
      <w:bookmarkStart w:id="720" w:name="_Toc510106620"/>
      <w:r>
        <w:t>E</w:t>
      </w:r>
      <w:r w:rsidR="00884D87">
        <w:t xml:space="preserve">8H: </w:t>
      </w:r>
      <w:r w:rsidR="00060588">
        <w:t xml:space="preserve">FM - </w:t>
      </w:r>
      <w:r w:rsidR="00426166" w:rsidRPr="00681D40">
        <w:t>get fiscalization totals(fm command 43h)</w:t>
      </w:r>
      <w:bookmarkEnd w:id="72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 xml:space="preserve">Command: E8H. Message length: </w:t>
      </w:r>
      <w:r w:rsidR="007331F9">
        <w:t>6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9A7356" w:rsidRPr="00681D40" w:rsidRDefault="009A7356" w:rsidP="002A6295">
      <w:pPr>
        <w:pStyle w:val="Nessunaspaziatura"/>
      </w:pPr>
      <w:r w:rsidRPr="00681D40">
        <w:t>• Number of registration (1 byte)</w:t>
      </w:r>
    </w:p>
    <w:p w:rsidR="00426166" w:rsidRPr="00681D40" w:rsidRDefault="00426166" w:rsidP="002A6295">
      <w:pPr>
        <w:pStyle w:val="Nessunaspaziatura"/>
      </w:pPr>
      <w:r w:rsidRPr="00681D40">
        <w:t xml:space="preserve">Answer: E8H. Message Length: </w:t>
      </w:r>
      <w:r w:rsidR="00BA7F07" w:rsidRPr="00681D40">
        <w:t>5</w:t>
      </w:r>
      <w:r w:rsidR="00FA61BD" w:rsidRPr="00681D40">
        <w:t>2</w:t>
      </w:r>
      <w:r w:rsidR="00616D81" w:rsidRPr="00681D40">
        <w:t xml:space="preserve"> </w:t>
      </w:r>
      <w:r w:rsidRPr="00681D40">
        <w:t>bytes.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616D81" w:rsidRPr="006D734B" w:rsidRDefault="00616D81" w:rsidP="002A6295">
      <w:pPr>
        <w:pStyle w:val="Nessunaspaziatura"/>
      </w:pPr>
      <w:r w:rsidRPr="006D734B">
        <w:t>• Answer from FM: date and time</w:t>
      </w:r>
      <w:r w:rsidR="00A07E27" w:rsidRPr="006D734B">
        <w:t>(</w:t>
      </w:r>
      <w:proofErr w:type="spellStart"/>
      <w:r w:rsidR="00A07E27" w:rsidRPr="006D734B">
        <w:t>YMDhm</w:t>
      </w:r>
      <w:proofErr w:type="spellEnd"/>
      <w:r w:rsidR="00A07E27" w:rsidRPr="006D734B">
        <w:t>)</w:t>
      </w:r>
      <w:r w:rsidRPr="006D734B">
        <w:t>(5 bytes)</w:t>
      </w:r>
    </w:p>
    <w:p w:rsidR="00616D81" w:rsidRPr="00681D40" w:rsidRDefault="00616D81" w:rsidP="002A6295">
      <w:pPr>
        <w:pStyle w:val="Nessunaspaziatura"/>
      </w:pPr>
      <w:r w:rsidRPr="00681D40">
        <w:t>• Answer from FM: TIN(12 bytes)</w:t>
      </w:r>
    </w:p>
    <w:p w:rsidR="00616D81" w:rsidRPr="00681D40" w:rsidRDefault="00616D81" w:rsidP="002A6295">
      <w:pPr>
        <w:pStyle w:val="Nessunaspaziatura"/>
      </w:pPr>
      <w:r w:rsidRPr="00681D40">
        <w:t xml:space="preserve">• Answer from FM: ECR </w:t>
      </w:r>
      <w:proofErr w:type="spellStart"/>
      <w:r w:rsidRPr="00681D40">
        <w:t>reg</w:t>
      </w:r>
      <w:proofErr w:type="spellEnd"/>
      <w:r w:rsidRPr="00681D40">
        <w:t xml:space="preserve"> number(20 bytes)</w:t>
      </w:r>
    </w:p>
    <w:p w:rsidR="00616D81" w:rsidRPr="00681D40" w:rsidRDefault="00616D81" w:rsidP="002A6295">
      <w:pPr>
        <w:pStyle w:val="Nessunaspaziatura"/>
      </w:pPr>
      <w:r w:rsidRPr="00681D40">
        <w:t>• Answer from FM: taxation code</w:t>
      </w:r>
      <w:r w:rsidR="00C33576">
        <w:t>(see description below for filed format)</w:t>
      </w:r>
      <w:r w:rsidRPr="00681D40">
        <w:t>(1 byte)</w:t>
      </w:r>
    </w:p>
    <w:p w:rsidR="00FA61BD" w:rsidRPr="00681D40" w:rsidRDefault="00FA61BD" w:rsidP="002A6295">
      <w:pPr>
        <w:pStyle w:val="Nessunaspaziatura"/>
      </w:pPr>
      <w:r w:rsidRPr="00681D40">
        <w:t>• Answer from FM: working mode</w:t>
      </w:r>
      <w:r w:rsidR="00C33576">
        <w:t>(see description below for filed format)</w:t>
      </w:r>
      <w:r w:rsidR="00C33576" w:rsidRPr="00681D40">
        <w:t xml:space="preserve"> </w:t>
      </w:r>
      <w:r w:rsidRPr="00681D40">
        <w:t>(1 byte)</w:t>
      </w:r>
    </w:p>
    <w:p w:rsidR="00FA61BD" w:rsidRPr="00681D40" w:rsidRDefault="00FA61BD" w:rsidP="002A6295">
      <w:pPr>
        <w:pStyle w:val="Nessunaspaziatura"/>
      </w:pPr>
      <w:r w:rsidRPr="00681D40">
        <w:t xml:space="preserve">• Answer from FM: </w:t>
      </w:r>
      <w:proofErr w:type="spellStart"/>
      <w:r w:rsidRPr="00681D40">
        <w:t>reregistration</w:t>
      </w:r>
      <w:proofErr w:type="spellEnd"/>
      <w:r w:rsidRPr="00681D40">
        <w:t xml:space="preserve"> reason</w:t>
      </w:r>
      <w:r w:rsidR="006714F1">
        <w:t>(#1101)</w:t>
      </w:r>
      <w:r w:rsidR="006714F1" w:rsidRPr="00681D40">
        <w:t xml:space="preserve"> </w:t>
      </w:r>
      <w:r w:rsidRPr="00681D40">
        <w:t>(1 byte)</w:t>
      </w:r>
    </w:p>
    <w:tbl>
      <w:tblPr>
        <w:tblStyle w:val="TableNormal"/>
        <w:tblW w:w="0" w:type="auto"/>
        <w:tblInd w:w="1177" w:type="dxa"/>
        <w:tblLook w:val="01E0"/>
      </w:tblPr>
      <w:tblGrid>
        <w:gridCol w:w="574"/>
        <w:gridCol w:w="2083"/>
        <w:gridCol w:w="5533"/>
      </w:tblGrid>
      <w:tr w:rsidR="006714F1" w:rsidRPr="006D734B" w:rsidTr="004F245D">
        <w:trPr>
          <w:trHeight w:hRule="exact" w:val="278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6714F1" w:rsidRPr="006D734B" w:rsidRDefault="006714F1" w:rsidP="004F245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b/>
                <w:spacing w:val="-1"/>
              </w:rPr>
              <w:t>Code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6714F1" w:rsidRPr="006D734B" w:rsidRDefault="006714F1" w:rsidP="004F245D">
            <w:pPr>
              <w:pStyle w:val="TableParagraph"/>
              <w:spacing w:line="264" w:lineRule="exact"/>
              <w:rPr>
                <w:rFonts w:ascii="Calibri" w:eastAsia="Calibri" w:hAnsi="Calibri" w:cs="Calibri"/>
                <w:b/>
              </w:rPr>
            </w:pPr>
            <w:r w:rsidRPr="006D734B">
              <w:rPr>
                <w:rFonts w:ascii="Calibri" w:eastAsia="Calibri" w:hAnsi="Calibri" w:cs="Calibri"/>
              </w:rPr>
              <w:t xml:space="preserve">  </w:t>
            </w:r>
            <w:r w:rsidRPr="006D734B"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5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6714F1" w:rsidRPr="006D734B" w:rsidRDefault="006714F1" w:rsidP="004F245D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b/>
                <w:spacing w:val="-1"/>
              </w:rPr>
              <w:t>Comment</w:t>
            </w:r>
          </w:p>
        </w:tc>
      </w:tr>
      <w:tr w:rsidR="006714F1" w:rsidRPr="006D734B" w:rsidTr="004F245D">
        <w:trPr>
          <w:trHeight w:hRule="exact" w:val="55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FN substitution</w:t>
            </w:r>
          </w:p>
        </w:tc>
        <w:tc>
          <w:tcPr>
            <w:tcW w:w="5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For ECR registration parameters change related to FN substitution, this field will be set by FN automatically</w:t>
            </w:r>
          </w:p>
        </w:tc>
      </w:tr>
      <w:tr w:rsidR="006714F1" w:rsidRPr="006D734B" w:rsidTr="004F245D">
        <w:trPr>
          <w:trHeight w:hRule="exact" w:val="280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  <w:lang w:val="ru-RU"/>
              </w:rPr>
            </w:pPr>
            <w:r w:rsidRPr="006D734B">
              <w:rPr>
                <w:rFonts w:ascii="Calibri" w:hAnsi="Calibri"/>
                <w:spacing w:val="-1"/>
              </w:rPr>
              <w:t>FDO substitution</w:t>
            </w:r>
          </w:p>
        </w:tc>
        <w:tc>
          <w:tcPr>
            <w:tcW w:w="5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</w:p>
        </w:tc>
      </w:tr>
      <w:tr w:rsidR="006714F1" w:rsidRPr="006D734B" w:rsidTr="004F245D">
        <w:trPr>
          <w:trHeight w:hRule="exact" w:val="248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 User data substitution </w:t>
            </w:r>
          </w:p>
        </w:tc>
        <w:tc>
          <w:tcPr>
            <w:tcW w:w="5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</w:p>
        </w:tc>
      </w:tr>
      <w:tr w:rsidR="006714F1" w:rsidRPr="006D734B" w:rsidTr="004F245D">
        <w:trPr>
          <w:trHeight w:val="55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ECR parameters substitution</w:t>
            </w:r>
          </w:p>
        </w:tc>
        <w:tc>
          <w:tcPr>
            <w:tcW w:w="553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6714F1" w:rsidRPr="006D734B" w:rsidRDefault="006714F1" w:rsidP="004F245D">
            <w:pPr>
              <w:pStyle w:val="TableParagraph"/>
              <w:spacing w:line="239" w:lineRule="auto"/>
              <w:ind w:left="99"/>
              <w:rPr>
                <w:rFonts w:ascii="Calibri" w:eastAsia="Calibri" w:hAnsi="Calibri" w:cs="Calibri"/>
              </w:rPr>
            </w:pPr>
          </w:p>
        </w:tc>
      </w:tr>
    </w:tbl>
    <w:p w:rsidR="00616D81" w:rsidRPr="00681D40" w:rsidRDefault="00616D81" w:rsidP="002A6295">
      <w:pPr>
        <w:pStyle w:val="Nessunaspaziatura"/>
      </w:pPr>
      <w:r w:rsidRPr="00681D40">
        <w:t>• Answer from FM: fiscal doc number(4 bytes)</w:t>
      </w:r>
    </w:p>
    <w:p w:rsidR="00616D81" w:rsidRDefault="00616D81" w:rsidP="002A6295">
      <w:pPr>
        <w:pStyle w:val="Nessunaspaziatura"/>
      </w:pPr>
      <w:r w:rsidRPr="00681D40">
        <w:t>• Answer from FM: fiscal sign(4 bytes)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0A6991" w:rsidRPr="00681D40" w:rsidRDefault="000A6991" w:rsidP="000A6991">
      <w:pPr>
        <w:pStyle w:val="Nessunaspaziatura"/>
      </w:pPr>
      <w:r w:rsidRPr="00681D40">
        <w:t xml:space="preserve">Command: E8H. Message length: </w:t>
      </w:r>
      <w:r>
        <w:t>6</w:t>
      </w:r>
      <w:r w:rsidRPr="00681D40">
        <w:t xml:space="preserve"> bytes.</w:t>
      </w:r>
    </w:p>
    <w:p w:rsidR="000A6991" w:rsidRPr="00681D40" w:rsidRDefault="000A6991" w:rsidP="000A6991">
      <w:pPr>
        <w:pStyle w:val="Nessunaspaziatura"/>
      </w:pPr>
      <w:r w:rsidRPr="00681D40">
        <w:t>• Operator Password (4 bytes)</w:t>
      </w:r>
    </w:p>
    <w:p w:rsidR="000A6991" w:rsidRPr="00681D40" w:rsidRDefault="000A6991" w:rsidP="000A6991">
      <w:pPr>
        <w:pStyle w:val="Nessunaspaziatura"/>
      </w:pPr>
      <w:r w:rsidRPr="00681D40">
        <w:t>• Number of registration (1 byte)</w:t>
      </w:r>
    </w:p>
    <w:p w:rsidR="000A6991" w:rsidRPr="00681D40" w:rsidRDefault="000A6991" w:rsidP="000A6991">
      <w:pPr>
        <w:pStyle w:val="Nessunaspaziatura"/>
      </w:pPr>
      <w:r w:rsidRPr="00681D40">
        <w:t xml:space="preserve">Answer: E8H. Message Length: </w:t>
      </w:r>
      <w:r w:rsidR="006714F1">
        <w:t>68</w:t>
      </w:r>
      <w:r w:rsidR="006714F1" w:rsidRPr="00681D40">
        <w:t xml:space="preserve"> </w:t>
      </w:r>
      <w:r w:rsidRPr="00681D40">
        <w:t>bytes.</w:t>
      </w:r>
    </w:p>
    <w:p w:rsidR="000A6991" w:rsidRPr="00681D40" w:rsidRDefault="000A6991" w:rsidP="000A6991">
      <w:pPr>
        <w:pStyle w:val="Nessunaspaziatura"/>
      </w:pPr>
      <w:r w:rsidRPr="00681D40">
        <w:t>• Error code (2 bytes)</w:t>
      </w:r>
    </w:p>
    <w:p w:rsidR="000A6991" w:rsidRPr="00681D40" w:rsidRDefault="000A6991" w:rsidP="000A6991">
      <w:pPr>
        <w:pStyle w:val="Nessunaspaziatura"/>
      </w:pPr>
      <w:r w:rsidRPr="00681D40">
        <w:t>• Serial number of the operator (1 byte) 1 ... 99</w:t>
      </w:r>
    </w:p>
    <w:p w:rsidR="000A6991" w:rsidRPr="006D734B" w:rsidRDefault="000A6991" w:rsidP="000A6991">
      <w:pPr>
        <w:pStyle w:val="Nessunaspaziatura"/>
      </w:pPr>
      <w:r w:rsidRPr="006D734B">
        <w:t>• Answer from FM: date and time</w:t>
      </w:r>
      <w:r w:rsidR="00A07E27" w:rsidRPr="006D734B">
        <w:t>(</w:t>
      </w:r>
      <w:proofErr w:type="spellStart"/>
      <w:r w:rsidR="00A07E27" w:rsidRPr="006D734B">
        <w:t>YMDhm</w:t>
      </w:r>
      <w:proofErr w:type="spellEnd"/>
      <w:r w:rsidR="00A07E27" w:rsidRPr="006D734B">
        <w:t>)</w:t>
      </w:r>
      <w:r w:rsidRPr="006D734B">
        <w:t>(5 bytes)</w:t>
      </w:r>
    </w:p>
    <w:p w:rsidR="000A6991" w:rsidRPr="006D734B" w:rsidRDefault="000A6991" w:rsidP="000A6991">
      <w:pPr>
        <w:pStyle w:val="Nessunaspaziatura"/>
      </w:pPr>
      <w:r w:rsidRPr="006D734B">
        <w:t>• Answer from FM: TIN(12 bytes)</w:t>
      </w:r>
    </w:p>
    <w:p w:rsidR="000A6991" w:rsidRPr="006D734B" w:rsidRDefault="000A6991" w:rsidP="000A6991">
      <w:pPr>
        <w:pStyle w:val="Nessunaspaziatura"/>
      </w:pPr>
      <w:r w:rsidRPr="006D734B">
        <w:t xml:space="preserve">• Answer from FM: ECR </w:t>
      </w:r>
      <w:proofErr w:type="spellStart"/>
      <w:r w:rsidRPr="006D734B">
        <w:t>reg</w:t>
      </w:r>
      <w:proofErr w:type="spellEnd"/>
      <w:r w:rsidRPr="006D734B">
        <w:t xml:space="preserve"> number(20 bytes)</w:t>
      </w:r>
    </w:p>
    <w:p w:rsidR="000A6991" w:rsidRPr="006D734B" w:rsidRDefault="000A6991" w:rsidP="000A6991">
      <w:pPr>
        <w:pStyle w:val="Nessunaspaziatura"/>
      </w:pPr>
      <w:r w:rsidRPr="006D734B">
        <w:t>• Answer from FM: taxation code(1 byte)</w:t>
      </w:r>
    </w:p>
    <w:tbl>
      <w:tblPr>
        <w:tblStyle w:val="TableNormal"/>
        <w:tblW w:w="0" w:type="auto"/>
        <w:tblInd w:w="1128" w:type="dxa"/>
        <w:tblLayout w:type="fixed"/>
        <w:tblLook w:val="01E0"/>
      </w:tblPr>
      <w:tblGrid>
        <w:gridCol w:w="281"/>
        <w:gridCol w:w="281"/>
        <w:gridCol w:w="282"/>
        <w:gridCol w:w="302"/>
        <w:gridCol w:w="284"/>
        <w:gridCol w:w="283"/>
        <w:gridCol w:w="2953"/>
      </w:tblGrid>
      <w:tr w:rsidR="00933F7E" w:rsidRPr="006D734B" w:rsidTr="00FE21AA">
        <w:trPr>
          <w:cantSplit/>
          <w:trHeight w:hRule="exact" w:val="693"/>
        </w:trPr>
        <w:tc>
          <w:tcPr>
            <w:tcW w:w="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4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5</w:t>
            </w:r>
          </w:p>
        </w:tc>
        <w:tc>
          <w:tcPr>
            <w:tcW w:w="28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4" w:lineRule="exact"/>
              <w:ind w:left="113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Bit 4</w:t>
            </w:r>
          </w:p>
        </w:tc>
        <w:tc>
          <w:tcPr>
            <w:tcW w:w="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4" w:lineRule="exact"/>
              <w:ind w:left="99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3</w:t>
            </w:r>
          </w:p>
        </w:tc>
        <w:tc>
          <w:tcPr>
            <w:tcW w:w="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701E9C">
            <w:pPr>
              <w:pStyle w:val="TableParagraph"/>
              <w:ind w:left="102" w:right="16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Bit </w:t>
            </w:r>
            <w:r w:rsidRPr="006D734B">
              <w:rPr>
                <w:rFonts w:ascii="Calibri" w:hAnsi="Calibri"/>
              </w:rPr>
              <w:t>2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4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1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4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0</w:t>
            </w:r>
          </w:p>
        </w:tc>
        <w:tc>
          <w:tcPr>
            <w:tcW w:w="2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Description</w:t>
            </w:r>
          </w:p>
        </w:tc>
      </w:tr>
      <w:tr w:rsidR="00933F7E" w:rsidRPr="006D734B" w:rsidTr="00FE21AA">
        <w:trPr>
          <w:trHeight w:hRule="exact" w:val="278"/>
        </w:trPr>
        <w:tc>
          <w:tcPr>
            <w:tcW w:w="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 w:right="16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2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Traditional</w:t>
            </w:r>
          </w:p>
        </w:tc>
      </w:tr>
      <w:tr w:rsidR="00933F7E" w:rsidRPr="006D734B" w:rsidTr="00FE21AA">
        <w:trPr>
          <w:trHeight w:hRule="exact" w:val="278"/>
        </w:trPr>
        <w:tc>
          <w:tcPr>
            <w:tcW w:w="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</w:p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28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 w:right="16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Light</w:t>
            </w:r>
            <w:r w:rsidRPr="006D734B">
              <w:rPr>
                <w:rFonts w:ascii="Calibri" w:hAnsi="Calibri"/>
                <w:spacing w:val="-1"/>
                <w:lang w:val="ru-RU"/>
              </w:rPr>
              <w:t xml:space="preserve">, </w:t>
            </w:r>
            <w:r w:rsidRPr="006D734B">
              <w:rPr>
                <w:rFonts w:ascii="Calibri" w:hAnsi="Calibri"/>
                <w:spacing w:val="-1"/>
              </w:rPr>
              <w:t>Income</w:t>
            </w:r>
          </w:p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</w:p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</w:p>
        </w:tc>
      </w:tr>
      <w:tr w:rsidR="00933F7E" w:rsidRPr="006D734B" w:rsidTr="00FE21AA">
        <w:trPr>
          <w:trHeight w:hRule="exact" w:val="315"/>
        </w:trPr>
        <w:tc>
          <w:tcPr>
            <w:tcW w:w="28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1" w:type="dxa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8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30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 w:right="16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95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  <w:lang w:val="ru-RU"/>
              </w:rPr>
            </w:pPr>
            <w:r w:rsidRPr="006D734B">
              <w:rPr>
                <w:rFonts w:ascii="Calibri" w:hAnsi="Calibri"/>
                <w:spacing w:val="-1"/>
              </w:rPr>
              <w:t>Light</w:t>
            </w:r>
            <w:r w:rsidRPr="006D734B">
              <w:rPr>
                <w:rFonts w:ascii="Calibri" w:hAnsi="Calibri"/>
                <w:spacing w:val="-1"/>
                <w:lang w:val="ru-RU"/>
              </w:rPr>
              <w:t xml:space="preserve">, </w:t>
            </w:r>
            <w:r w:rsidRPr="006D734B">
              <w:rPr>
                <w:rFonts w:ascii="Calibri" w:hAnsi="Calibri"/>
                <w:spacing w:val="-1"/>
              </w:rPr>
              <w:t>Income minus Expense</w:t>
            </w:r>
          </w:p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</w:p>
        </w:tc>
      </w:tr>
      <w:tr w:rsidR="00933F7E" w:rsidRPr="006D734B" w:rsidTr="00FE21AA">
        <w:trPr>
          <w:trHeight w:hRule="exact" w:val="281"/>
        </w:trPr>
        <w:tc>
          <w:tcPr>
            <w:tcW w:w="28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  <w:lang w:val="ru-RU"/>
              </w:rPr>
            </w:pPr>
            <w:r w:rsidRPr="006D734B">
              <w:rPr>
                <w:rFonts w:ascii="Calibri"/>
                <w:lang w:val="ru-RU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  <w:lang w:val="ru-RU"/>
              </w:rPr>
            </w:pPr>
            <w:r w:rsidRPr="006D734B">
              <w:rPr>
                <w:rFonts w:ascii="Calibri" w:eastAsia="Calibri" w:hAnsi="Calibri" w:cs="Calibri"/>
                <w:lang w:val="ru-RU"/>
              </w:rPr>
              <w:t xml:space="preserve"> 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/>
                <w:lang w:val="ru-RU"/>
              </w:rPr>
            </w:pPr>
            <w:r w:rsidRPr="006D734B">
              <w:rPr>
                <w:rFonts w:ascii="Calibri"/>
                <w:lang w:val="ru-RU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 w:right="169"/>
              <w:rPr>
                <w:rFonts w:ascii="Calibri"/>
                <w:lang w:val="ru-RU"/>
              </w:rPr>
            </w:pPr>
            <w:r w:rsidRPr="006D734B">
              <w:rPr>
                <w:rFonts w:ascii="Calibri"/>
                <w:lang w:val="ru-RU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  <w:lang w:val="ru-RU"/>
              </w:rPr>
            </w:pPr>
            <w:r w:rsidRPr="006D734B">
              <w:rPr>
                <w:rFonts w:ascii="Calibri"/>
                <w:lang w:val="ru-RU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  <w:lang w:val="ru-RU"/>
              </w:rPr>
            </w:pPr>
            <w:r w:rsidRPr="006D734B">
              <w:rPr>
                <w:rFonts w:ascii="Calibri"/>
                <w:lang w:val="ru-RU"/>
              </w:rPr>
              <w:t>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Single tax for imputed earnings</w:t>
            </w:r>
          </w:p>
        </w:tc>
      </w:tr>
      <w:tr w:rsidR="00933F7E" w:rsidRPr="006D734B" w:rsidTr="00FE21AA">
        <w:trPr>
          <w:trHeight w:hRule="exact" w:val="278"/>
        </w:trPr>
        <w:tc>
          <w:tcPr>
            <w:tcW w:w="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 w:right="16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Single agricultural tax</w:t>
            </w:r>
          </w:p>
        </w:tc>
      </w:tr>
      <w:tr w:rsidR="00933F7E" w:rsidRPr="006D734B" w:rsidTr="00FE21AA">
        <w:trPr>
          <w:trHeight w:hRule="exact" w:val="281"/>
        </w:trPr>
        <w:tc>
          <w:tcPr>
            <w:tcW w:w="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33F7E" w:rsidRPr="006D734B" w:rsidRDefault="00933F7E" w:rsidP="00701E9C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28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7" w:lineRule="exact"/>
              <w:ind w:left="102" w:right="16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2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Patent taxation system</w:t>
            </w:r>
          </w:p>
        </w:tc>
      </w:tr>
    </w:tbl>
    <w:p w:rsidR="000A6991" w:rsidRPr="006D734B" w:rsidRDefault="000A6991" w:rsidP="000A6991">
      <w:pPr>
        <w:pStyle w:val="Nessunaspaziatura"/>
      </w:pPr>
      <w:r w:rsidRPr="006D734B">
        <w:t>• Answer from FM: working mode(1 byte)</w:t>
      </w:r>
    </w:p>
    <w:tbl>
      <w:tblPr>
        <w:tblStyle w:val="TableNormal"/>
        <w:tblW w:w="0" w:type="auto"/>
        <w:tblInd w:w="1074" w:type="dxa"/>
        <w:tblLook w:val="01E0"/>
      </w:tblPr>
      <w:tblGrid>
        <w:gridCol w:w="285"/>
        <w:gridCol w:w="285"/>
        <w:gridCol w:w="285"/>
        <w:gridCol w:w="285"/>
        <w:gridCol w:w="285"/>
        <w:gridCol w:w="285"/>
        <w:gridCol w:w="5234"/>
      </w:tblGrid>
      <w:tr w:rsidR="00933F7E" w:rsidRPr="006D734B" w:rsidTr="000900FF">
        <w:trPr>
          <w:cantSplit/>
          <w:trHeight w:hRule="exact" w:val="74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6" w:lineRule="exact"/>
              <w:ind w:left="99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extDirection w:val="btLr"/>
          </w:tcPr>
          <w:p w:rsidR="00933F7E" w:rsidRPr="006D734B" w:rsidRDefault="00933F7E" w:rsidP="00933F7E">
            <w:pPr>
              <w:pStyle w:val="TableParagraph"/>
              <w:spacing w:line="266" w:lineRule="exact"/>
              <w:ind w:left="102" w:right="11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Bit</w:t>
            </w:r>
            <w:r w:rsidRPr="006D734B">
              <w:rPr>
                <w:rFonts w:ascii="Calibri" w:hAnsi="Calibri"/>
                <w:spacing w:val="1"/>
              </w:rPr>
              <w:t xml:space="preserve"> </w:t>
            </w:r>
            <w:r w:rsidRPr="006D734B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33F7E" w:rsidRPr="006D734B" w:rsidRDefault="00933F7E" w:rsidP="00701E9C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Description</w:t>
            </w:r>
          </w:p>
        </w:tc>
      </w:tr>
      <w:tr w:rsidR="00933F7E" w:rsidRPr="006D734B" w:rsidTr="00933F7E">
        <w:trPr>
          <w:trHeight w:hRule="exact" w:val="279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5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Encoding</w:t>
            </w:r>
          </w:p>
        </w:tc>
      </w:tr>
      <w:tr w:rsidR="00933F7E" w:rsidRPr="006D734B" w:rsidTr="00933F7E">
        <w:trPr>
          <w:trHeight w:hRule="exact" w:val="278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Offline mode</w:t>
            </w:r>
          </w:p>
        </w:tc>
      </w:tr>
      <w:tr w:rsidR="00933F7E" w:rsidRPr="006D734B" w:rsidTr="00933F7E">
        <w:trPr>
          <w:trHeight w:hRule="exact" w:val="330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>Automatic mode</w:t>
            </w:r>
          </w:p>
        </w:tc>
      </w:tr>
      <w:tr w:rsidR="00933F7E" w:rsidRPr="006D734B" w:rsidTr="00933F7E">
        <w:trPr>
          <w:trHeight w:hRule="exact" w:val="341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Use in human services sphere</w:t>
            </w:r>
          </w:p>
        </w:tc>
      </w:tr>
      <w:tr w:rsidR="00933F7E" w:rsidRPr="006D734B" w:rsidTr="00105D90">
        <w:trPr>
          <w:trHeight w:val="244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 xml:space="preserve">  Strict Accounting Form mode (1) or Sales Checks mode (0)</w:t>
            </w:r>
          </w:p>
        </w:tc>
      </w:tr>
      <w:tr w:rsidR="00933F7E" w:rsidRPr="006D734B" w:rsidTr="00933F7E">
        <w:trPr>
          <w:trHeight w:hRule="exact" w:val="284"/>
        </w:trPr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hAnsi="Calibri"/>
                <w:spacing w:val="-1"/>
              </w:rPr>
            </w:pPr>
            <w:r w:rsidRPr="006D734B">
              <w:rPr>
                <w:rFonts w:ascii="Calibri" w:hAnsi="Calibri"/>
                <w:spacing w:val="-1"/>
              </w:rPr>
              <w:t>Usage in Internet</w:t>
            </w:r>
          </w:p>
        </w:tc>
      </w:tr>
    </w:tbl>
    <w:p w:rsidR="000A6991" w:rsidRPr="006D734B" w:rsidRDefault="000A6991" w:rsidP="000A6991">
      <w:pPr>
        <w:pStyle w:val="Nessunaspaziatura"/>
      </w:pPr>
      <w:r w:rsidRPr="006D734B">
        <w:t>• Answer from FM: extra flags working mode(1 byte)</w:t>
      </w:r>
    </w:p>
    <w:tbl>
      <w:tblPr>
        <w:tblStyle w:val="TableNormal"/>
        <w:tblW w:w="0" w:type="auto"/>
        <w:tblInd w:w="1177" w:type="dxa"/>
        <w:tblLook w:val="01E0"/>
      </w:tblPr>
      <w:tblGrid>
        <w:gridCol w:w="368"/>
        <w:gridCol w:w="4579"/>
        <w:gridCol w:w="2312"/>
      </w:tblGrid>
      <w:tr w:rsidR="00933F7E" w:rsidRPr="006D734B" w:rsidTr="002217B4">
        <w:trPr>
          <w:trHeight w:hRule="exact" w:val="36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33F7E" w:rsidRPr="006D734B" w:rsidRDefault="00933F7E" w:rsidP="00933F7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  <w:b/>
              </w:rPr>
            </w:pPr>
            <w:r w:rsidRPr="006D734B">
              <w:rPr>
                <w:rFonts w:ascii="Calibri" w:eastAsia="Calibri" w:hAnsi="Calibri" w:cs="Calibri"/>
                <w:b/>
              </w:rPr>
              <w:t xml:space="preserve">Bit 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b/>
                <w:spacing w:val="-1"/>
              </w:rPr>
              <w:t>Field value (flag) (0 – no, 1 – yes)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 w:right="15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b/>
                <w:spacing w:val="-1"/>
              </w:rPr>
              <w:t>Corresponding TLV tag</w:t>
            </w:r>
          </w:p>
        </w:tc>
      </w:tr>
      <w:tr w:rsidR="00933F7E" w:rsidRPr="006D734B" w:rsidTr="00933F7E">
        <w:trPr>
          <w:trHeight w:hRule="exact" w:val="30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rPr>
                <w:lang w:eastAsia="ru-RU"/>
              </w:rPr>
            </w:pPr>
            <w:r w:rsidRPr="006D734B">
              <w:rPr>
                <w:lang w:eastAsia="ru-RU"/>
              </w:rPr>
              <w:t xml:space="preserve">  Flag of excisable goods selling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2217B4" w:rsidP="00701E9C">
            <w:r w:rsidRPr="006D734B">
              <w:t xml:space="preserve"> #</w:t>
            </w:r>
            <w:r w:rsidR="00933F7E" w:rsidRPr="006D734B">
              <w:t>1207</w:t>
            </w:r>
          </w:p>
        </w:tc>
      </w:tr>
      <w:tr w:rsidR="00933F7E" w:rsidRPr="006D734B" w:rsidTr="00C71452">
        <w:trPr>
          <w:trHeight w:hRule="exact" w:val="36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lang w:eastAsia="ru-RU"/>
              </w:rPr>
              <w:t>Flag of gambling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2217B4" w:rsidP="002217B4">
            <w:pPr>
              <w:pStyle w:val="TableParagraph"/>
              <w:ind w:right="123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 #</w:t>
            </w:r>
            <w:r w:rsidR="00933F7E" w:rsidRPr="006D734B">
              <w:rPr>
                <w:rFonts w:ascii="Calibri" w:hAnsi="Calibri"/>
                <w:spacing w:val="-1"/>
              </w:rPr>
              <w:t>1193</w:t>
            </w:r>
          </w:p>
        </w:tc>
      </w:tr>
      <w:tr w:rsidR="00933F7E" w:rsidRPr="006D734B" w:rsidTr="00933F7E">
        <w:trPr>
          <w:trHeight w:hRule="exact" w:val="30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rPr>
                <w:lang w:eastAsia="ru-RU"/>
              </w:rPr>
            </w:pPr>
            <w:r w:rsidRPr="006D734B">
              <w:rPr>
                <w:lang w:eastAsia="ru-RU"/>
              </w:rPr>
              <w:t xml:space="preserve">  Flag of the lottery</w:t>
            </w:r>
          </w:p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2217B4" w:rsidP="002217B4">
            <w:pPr>
              <w:pStyle w:val="TableParagraph"/>
              <w:spacing w:line="264" w:lineRule="exact"/>
              <w:ind w:right="15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 #</w:t>
            </w:r>
            <w:r w:rsidR="00933F7E" w:rsidRPr="006D734B">
              <w:rPr>
                <w:rFonts w:ascii="Calibri" w:hAnsi="Calibri"/>
                <w:spacing w:val="-1"/>
              </w:rPr>
              <w:t>1126</w:t>
            </w:r>
          </w:p>
        </w:tc>
      </w:tr>
      <w:tr w:rsidR="00933F7E" w:rsidRPr="006D734B" w:rsidTr="00933F7E">
        <w:trPr>
          <w:trHeight w:hRule="exact" w:val="27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D734B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933F7E" w:rsidP="00701E9C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 w:rsidRPr="006D734B">
              <w:rPr>
                <w:lang w:eastAsia="ru-RU"/>
              </w:rPr>
              <w:t>Flag of printer installation inside automatic device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3F7E" w:rsidRPr="006D734B" w:rsidRDefault="002217B4" w:rsidP="002217B4">
            <w:pPr>
              <w:pStyle w:val="TableParagraph"/>
              <w:spacing w:line="264" w:lineRule="exact"/>
              <w:ind w:right="159"/>
              <w:rPr>
                <w:rFonts w:ascii="Calibri" w:eastAsia="Calibri" w:hAnsi="Calibri" w:cs="Calibri"/>
              </w:rPr>
            </w:pPr>
            <w:r w:rsidRPr="006D734B">
              <w:rPr>
                <w:rFonts w:ascii="Calibri" w:hAnsi="Calibri"/>
                <w:spacing w:val="-1"/>
              </w:rPr>
              <w:t xml:space="preserve"> #</w:t>
            </w:r>
            <w:r w:rsidR="00933F7E" w:rsidRPr="006D734B">
              <w:rPr>
                <w:rFonts w:ascii="Calibri" w:hAnsi="Calibri"/>
                <w:spacing w:val="-1"/>
              </w:rPr>
              <w:t>1221</w:t>
            </w:r>
          </w:p>
        </w:tc>
      </w:tr>
    </w:tbl>
    <w:p w:rsidR="000A6991" w:rsidRPr="006D734B" w:rsidRDefault="000A6991" w:rsidP="000A6991">
      <w:pPr>
        <w:pStyle w:val="Nessunaspaziatura"/>
      </w:pPr>
      <w:r w:rsidRPr="006D734B">
        <w:t>• Answer from FM: OFD TIN(12 bytes)</w:t>
      </w:r>
    </w:p>
    <w:p w:rsidR="006714F1" w:rsidRPr="006D734B" w:rsidRDefault="006714F1" w:rsidP="006714F1">
      <w:pPr>
        <w:pStyle w:val="Nessunaspaziatura"/>
      </w:pPr>
      <w:r w:rsidRPr="006D734B">
        <w:t xml:space="preserve">• Answer from FM: </w:t>
      </w:r>
      <w:proofErr w:type="spellStart"/>
      <w:r w:rsidRPr="006D734B">
        <w:t>reregistration</w:t>
      </w:r>
      <w:proofErr w:type="spellEnd"/>
      <w:r w:rsidRPr="006D734B">
        <w:t xml:space="preserve"> reason</w:t>
      </w:r>
      <w:r>
        <w:t>(#1205)</w:t>
      </w:r>
      <w:r w:rsidRPr="006D734B">
        <w:t>(</w:t>
      </w:r>
      <w:r>
        <w:t>4</w:t>
      </w:r>
      <w:r w:rsidRPr="006D734B">
        <w:t xml:space="preserve"> byte</w:t>
      </w:r>
      <w:r>
        <w:t>s</w:t>
      </w:r>
      <w:r w:rsidRPr="006D734B">
        <w:t>)</w:t>
      </w:r>
    </w:p>
    <w:p w:rsidR="000A6991" w:rsidRPr="006D734B" w:rsidRDefault="000A6991" w:rsidP="000A6991">
      <w:pPr>
        <w:pStyle w:val="Nessunaspaziatura"/>
      </w:pPr>
      <w:r w:rsidRPr="006D734B">
        <w:t>• Answer from FM: fiscal doc number(4 bytes)</w:t>
      </w:r>
    </w:p>
    <w:p w:rsidR="000A6991" w:rsidRPr="00681D40" w:rsidRDefault="000A6991" w:rsidP="000A6991">
      <w:pPr>
        <w:pStyle w:val="Nessunaspaziatura"/>
      </w:pPr>
      <w:r w:rsidRPr="00681D40">
        <w:t>• Answer from FM: fiscal sign(4 bytes)</w:t>
      </w:r>
    </w:p>
    <w:p w:rsidR="00426166" w:rsidRPr="00681D40" w:rsidRDefault="00CB66C1" w:rsidP="00681D40">
      <w:pPr>
        <w:pStyle w:val="Titolo2"/>
      </w:pPr>
      <w:bookmarkStart w:id="721" w:name="_Toc510106621"/>
      <w:r>
        <w:t>E</w:t>
      </w:r>
      <w:r w:rsidR="00884D87">
        <w:t xml:space="preserve">9H: </w:t>
      </w:r>
      <w:r w:rsidR="00060588">
        <w:t xml:space="preserve">FM - </w:t>
      </w:r>
      <w:r w:rsidR="00426166" w:rsidRPr="00681D40">
        <w:t>get fiscalization STVL(fm command 44h)</w:t>
      </w:r>
      <w:bookmarkEnd w:id="72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 xml:space="preserve">Command: E9H. Message length: </w:t>
      </w:r>
      <w:r w:rsidR="00D61A62">
        <w:t>8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961A83" w:rsidRPr="00681D40" w:rsidRDefault="00961A83" w:rsidP="002A6295">
      <w:pPr>
        <w:pStyle w:val="Nessunaspaziatura"/>
      </w:pPr>
      <w:r w:rsidRPr="00681D40">
        <w:t>• Number of registration (1 byte)</w:t>
      </w:r>
    </w:p>
    <w:p w:rsidR="00B079B4" w:rsidRPr="00681D40" w:rsidRDefault="00B079B4" w:rsidP="002A6295">
      <w:pPr>
        <w:pStyle w:val="Nessunaspaziatura"/>
      </w:pPr>
      <w:r w:rsidRPr="00681D40">
        <w:t>• TLV parameter (2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E9H. Message Length: </w:t>
      </w:r>
      <w:r w:rsidR="004E56ED" w:rsidRPr="00681D40">
        <w:t>4</w:t>
      </w:r>
      <w:r w:rsidR="0076396D" w:rsidRPr="00681D40">
        <w:t>+</w:t>
      </w:r>
      <w:r w:rsidR="00492399">
        <w:t>size of “</w:t>
      </w:r>
      <w:r w:rsidR="00492399" w:rsidRPr="00681D40">
        <w:t>Answer from FM: TLV parameter</w:t>
      </w:r>
      <w:r w:rsidR="00492399">
        <w:t>” field</w:t>
      </w:r>
      <w:r w:rsidRPr="00681D40">
        <w:t>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6417F0" w:rsidRDefault="00E035A4" w:rsidP="006417F0">
      <w:pPr>
        <w:pStyle w:val="Nessunaspaziatura"/>
      </w:pPr>
      <w:r w:rsidRPr="00020F7D">
        <w:t xml:space="preserve">The command allows to get one of the parameters TLV value, which was set during </w:t>
      </w:r>
      <w:proofErr w:type="spellStart"/>
      <w:r w:rsidRPr="00020F7D">
        <w:t>fiscalization</w:t>
      </w:r>
      <w:proofErr w:type="spellEnd"/>
      <w:r w:rsidRPr="00020F7D">
        <w:t xml:space="preserve"> </w:t>
      </w:r>
      <w:r>
        <w:t xml:space="preserve">(forming registration or </w:t>
      </w:r>
      <w:proofErr w:type="spellStart"/>
      <w:r>
        <w:t>reregistration</w:t>
      </w:r>
      <w:proofErr w:type="spellEnd"/>
      <w:r>
        <w:t xml:space="preserve"> report)</w:t>
      </w:r>
      <w:r w:rsidRPr="00020F7D">
        <w:t>.</w:t>
      </w:r>
    </w:p>
    <w:p w:rsidR="006417F0" w:rsidRDefault="00E035A4" w:rsidP="006417F0">
      <w:pPr>
        <w:pStyle w:val="Nessunaspaziatura"/>
      </w:pPr>
      <w:r w:rsidRPr="00020F7D">
        <w:t xml:space="preserve">Data is available for transmission only after successfully completed </w:t>
      </w:r>
      <w:proofErr w:type="spellStart"/>
      <w:r w:rsidRPr="00020F7D">
        <w:t>fiscalization</w:t>
      </w:r>
      <w:proofErr w:type="spellEnd"/>
      <w:r w:rsidRPr="00020F7D">
        <w:t>.</w:t>
      </w:r>
    </w:p>
    <w:p w:rsidR="006417F0" w:rsidRDefault="00E035A4" w:rsidP="006417F0">
      <w:pPr>
        <w:pStyle w:val="Nessunaspaziatura"/>
      </w:pPr>
      <w:r>
        <w:t>Registration (</w:t>
      </w:r>
      <w:proofErr w:type="spellStart"/>
      <w:r>
        <w:t>reregistration</w:t>
      </w:r>
      <w:proofErr w:type="spellEnd"/>
      <w:r>
        <w:t>) report number, for which is required to get data is transmitted as a first parameter.</w:t>
      </w:r>
    </w:p>
    <w:p w:rsidR="006417F0" w:rsidRDefault="00E035A4" w:rsidP="006417F0">
      <w:pPr>
        <w:pStyle w:val="Nessunaspaziatura"/>
      </w:pPr>
      <w:r>
        <w:t>If parameter “</w:t>
      </w:r>
      <w:r w:rsidRPr="00681D40">
        <w:t xml:space="preserve">TLV parameter </w:t>
      </w:r>
      <w:r>
        <w:t xml:space="preserve">“ is set to </w:t>
      </w:r>
      <w:proofErr w:type="spellStart"/>
      <w:r>
        <w:t>FFFFh</w:t>
      </w:r>
      <w:proofErr w:type="spellEnd"/>
      <w:r>
        <w:t xml:space="preserve"> (65535), then a command gives possibility to get all TLV set at registration. For this it is required to call the command C8h till it does not return answer code 2408 – “No requested data”</w:t>
      </w:r>
    </w:p>
    <w:p w:rsidR="00E035A4" w:rsidRPr="00681D40" w:rsidRDefault="00E035A4" w:rsidP="002A6295">
      <w:pPr>
        <w:pStyle w:val="Nessunaspaziatura"/>
      </w:pPr>
    </w:p>
    <w:p w:rsidR="00426166" w:rsidRPr="00681D40" w:rsidRDefault="00426166" w:rsidP="002A6295">
      <w:pPr>
        <w:pStyle w:val="Nessunaspaziatura"/>
      </w:pPr>
      <w:r w:rsidRPr="00681D40">
        <w:t>• Answer from FM</w:t>
      </w:r>
      <w:r w:rsidR="00725A52" w:rsidRPr="00681D40">
        <w:t>: TLV parameter</w:t>
      </w:r>
      <w:r w:rsidRPr="00681D40">
        <w:t xml:space="preserve"> (</w:t>
      </w:r>
      <w:r w:rsidR="0008112B">
        <w:t>X</w:t>
      </w:r>
      <w:r w:rsidRPr="00681D40">
        <w:t xml:space="preserve"> byte</w:t>
      </w:r>
      <w:r w:rsidR="00725A52" w:rsidRPr="00681D40">
        <w:t>s</w:t>
      </w:r>
      <w:r w:rsidRPr="00681D40">
        <w:t>)</w:t>
      </w:r>
    </w:p>
    <w:p w:rsidR="00426166" w:rsidRPr="00681D40" w:rsidRDefault="00CB66C1" w:rsidP="00681D40">
      <w:pPr>
        <w:pStyle w:val="Titolo2"/>
      </w:pPr>
      <w:bookmarkStart w:id="722" w:name="_Toc510106622"/>
      <w:r>
        <w:t>EA</w:t>
      </w:r>
      <w:r w:rsidR="00884D87">
        <w:t xml:space="preserve">H: </w:t>
      </w:r>
      <w:r w:rsidR="00060588">
        <w:t xml:space="preserve">FM - </w:t>
      </w:r>
      <w:r w:rsidR="0076396D" w:rsidRPr="00681D40">
        <w:t>get fiscal document</w:t>
      </w:r>
      <w:r w:rsidR="00426166" w:rsidRPr="00681D40">
        <w:t>(fm command 45h)</w:t>
      </w:r>
      <w:bookmarkEnd w:id="72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 xml:space="preserve">Command: EAH. Message length: </w:t>
      </w:r>
      <w:r w:rsidR="00B079B4" w:rsidRPr="00681D40">
        <w:t>9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B079B4" w:rsidRPr="00681D40" w:rsidRDefault="00B079B4" w:rsidP="002A6295">
      <w:pPr>
        <w:pStyle w:val="Nessunaspaziatura"/>
      </w:pPr>
      <w:r w:rsidRPr="00681D40">
        <w:t>• Fiscal document number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EAH. Message </w:t>
      </w:r>
      <w:r w:rsidR="0008112B">
        <w:t>l</w:t>
      </w:r>
      <w:r w:rsidRPr="00681D40">
        <w:t xml:space="preserve">ength: </w:t>
      </w:r>
      <w:r w:rsidR="005575EC" w:rsidRPr="00681D40">
        <w:t>8</w:t>
      </w:r>
      <w:r w:rsidRPr="00681D40">
        <w:t xml:space="preserve"> bytes.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5575EC" w:rsidRDefault="005575EC" w:rsidP="002A6295">
      <w:pPr>
        <w:pStyle w:val="Nessunaspaziatura"/>
      </w:pPr>
      <w:r w:rsidRPr="00681D40">
        <w:t xml:space="preserve">• Answer from FM: Fiscal document type (2 bytes) </w:t>
      </w:r>
    </w:p>
    <w:tbl>
      <w:tblPr>
        <w:tblW w:w="0" w:type="auto"/>
        <w:tblInd w:w="108" w:type="dxa"/>
        <w:tblLook w:val="04A0"/>
      </w:tblPr>
      <w:tblGrid>
        <w:gridCol w:w="1561"/>
        <w:gridCol w:w="4460"/>
      </w:tblGrid>
      <w:tr w:rsidR="00701E9C" w:rsidRPr="00701E9C" w:rsidTr="00D25C00">
        <w:trPr>
          <w:trHeight w:val="26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rPr>
                <w:b/>
                <w:lang w:eastAsia="ru-RU"/>
              </w:rPr>
            </w:pPr>
            <w:r w:rsidRPr="006D734B">
              <w:rPr>
                <w:b/>
                <w:lang w:eastAsia="ru-RU"/>
              </w:rPr>
              <w:t>FD form code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rPr>
                <w:b/>
                <w:lang w:eastAsia="ru-RU"/>
              </w:rPr>
            </w:pPr>
            <w:r w:rsidRPr="006D734B">
              <w:rPr>
                <w:b/>
                <w:lang w:eastAsia="ru-RU"/>
              </w:rPr>
              <w:t>Full FD name</w:t>
            </w:r>
          </w:p>
        </w:tc>
      </w:tr>
      <w:tr w:rsidR="00701E9C" w:rsidRPr="00701E9C" w:rsidTr="00D25C00">
        <w:trPr>
          <w:trHeight w:val="30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Report about registration</w:t>
            </w:r>
          </w:p>
        </w:tc>
      </w:tr>
      <w:tr w:rsidR="00701E9C" w:rsidRPr="00701E9C" w:rsidTr="00D25C00">
        <w:trPr>
          <w:trHeight w:val="30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Report about registration parameters change</w:t>
            </w:r>
          </w:p>
        </w:tc>
      </w:tr>
      <w:tr w:rsidR="00701E9C" w:rsidRPr="00701E9C" w:rsidTr="00D25C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Report about session opening</w:t>
            </w:r>
          </w:p>
        </w:tc>
      </w:tr>
      <w:tr w:rsidR="00701E9C" w:rsidRPr="00701E9C" w:rsidTr="00D25C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Report about current payments state</w:t>
            </w:r>
          </w:p>
        </w:tc>
      </w:tr>
      <w:tr w:rsidR="00701E9C" w:rsidRPr="00701E9C" w:rsidTr="00D25C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Sales check</w:t>
            </w:r>
          </w:p>
        </w:tc>
      </w:tr>
      <w:tr w:rsidR="00701E9C" w:rsidRPr="00701E9C" w:rsidTr="00D25C0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Correction sales check</w:t>
            </w:r>
          </w:p>
        </w:tc>
      </w:tr>
      <w:tr w:rsidR="00701E9C" w:rsidRPr="00701E9C" w:rsidTr="00D25C00">
        <w:trPr>
          <w:trHeight w:val="41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Strict accounting form</w:t>
            </w:r>
          </w:p>
        </w:tc>
      </w:tr>
      <w:tr w:rsidR="00701E9C" w:rsidRPr="00701E9C" w:rsidTr="00D25C0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Correction strict accounting form</w:t>
            </w:r>
          </w:p>
        </w:tc>
      </w:tr>
      <w:tr w:rsidR="00701E9C" w:rsidRPr="00701E9C" w:rsidTr="00D25C0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Report about session closing</w:t>
            </w:r>
          </w:p>
        </w:tc>
      </w:tr>
      <w:tr w:rsidR="00701E9C" w:rsidRPr="00701E9C" w:rsidTr="00D25C00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Report about FN closing</w:t>
            </w:r>
          </w:p>
        </w:tc>
      </w:tr>
      <w:tr w:rsidR="00701E9C" w:rsidRPr="00701E9C" w:rsidTr="00D25C0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jc w:val="center"/>
              <w:rPr>
                <w:lang w:eastAsia="ru-RU"/>
              </w:rPr>
            </w:pPr>
            <w:r w:rsidRPr="006D734B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01E9C" w:rsidRPr="006D734B" w:rsidRDefault="00701E9C" w:rsidP="00701E9C">
            <w:pPr>
              <w:pStyle w:val="Nessunaspaziatura"/>
              <w:rPr>
                <w:lang w:eastAsia="ru-RU"/>
              </w:rPr>
            </w:pPr>
            <w:r w:rsidRPr="006D734B">
              <w:rPr>
                <w:lang w:eastAsia="ru-RU"/>
              </w:rPr>
              <w:t>Confirmation from operator</w:t>
            </w:r>
          </w:p>
        </w:tc>
      </w:tr>
    </w:tbl>
    <w:p w:rsidR="005575EC" w:rsidRPr="00681D40" w:rsidRDefault="005575EC" w:rsidP="002A6295">
      <w:pPr>
        <w:pStyle w:val="Nessunaspaziatura"/>
      </w:pPr>
      <w:r w:rsidRPr="00681D40">
        <w:t>• Answer from FM: Fiscal document length (2 bytes)</w:t>
      </w:r>
    </w:p>
    <w:p w:rsidR="00426166" w:rsidRPr="00681D40" w:rsidRDefault="00CB66C1" w:rsidP="00681D40">
      <w:pPr>
        <w:pStyle w:val="Titolo2"/>
      </w:pPr>
      <w:bookmarkStart w:id="723" w:name="_Toc510106623"/>
      <w:r>
        <w:t>EB</w:t>
      </w:r>
      <w:r w:rsidR="00884D87">
        <w:t xml:space="preserve">H: </w:t>
      </w:r>
      <w:r w:rsidR="00060588">
        <w:t xml:space="preserve">FM - </w:t>
      </w:r>
      <w:r w:rsidR="0076396D" w:rsidRPr="00681D40">
        <w:t>get fiscal document TVL</w:t>
      </w:r>
      <w:r w:rsidR="00426166" w:rsidRPr="00681D40">
        <w:t>(fm command 46h)</w:t>
      </w:r>
      <w:bookmarkEnd w:id="72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426166" w:rsidRPr="00681D40" w:rsidRDefault="00426166" w:rsidP="002A6295">
      <w:pPr>
        <w:pStyle w:val="Nessunaspaziatura"/>
      </w:pPr>
      <w:r w:rsidRPr="00681D40">
        <w:t>Command: EBH. Message length: 5 bytes.</w:t>
      </w:r>
    </w:p>
    <w:p w:rsidR="00426166" w:rsidRPr="00681D40" w:rsidRDefault="00426166" w:rsidP="002A6295">
      <w:pPr>
        <w:pStyle w:val="Nessunaspaziatura"/>
      </w:pPr>
      <w:r w:rsidRPr="00681D40">
        <w:t>• Operator Password (4 bytes)</w:t>
      </w:r>
    </w:p>
    <w:p w:rsidR="00426166" w:rsidRPr="00681D40" w:rsidRDefault="00426166" w:rsidP="002A6295">
      <w:pPr>
        <w:pStyle w:val="Nessunaspaziatura"/>
      </w:pPr>
      <w:r w:rsidRPr="00681D40">
        <w:t xml:space="preserve">Answer: EBH. Message Length: </w:t>
      </w:r>
      <w:r w:rsidR="004E56ED" w:rsidRPr="00681D40">
        <w:t>4</w:t>
      </w:r>
      <w:r w:rsidR="0076396D" w:rsidRPr="00681D40">
        <w:t>+</w:t>
      </w:r>
      <w:r w:rsidR="0008112B">
        <w:t>size of “</w:t>
      </w:r>
      <w:r w:rsidR="0008112B" w:rsidRPr="00681D40">
        <w:t>Answer from FM: TLV(STLV) Fiscal document data</w:t>
      </w:r>
      <w:r w:rsidR="0008112B">
        <w:t>”</w:t>
      </w:r>
      <w:r w:rsidRPr="00681D40">
        <w:t xml:space="preserve"> </w:t>
      </w:r>
      <w:r w:rsidR="0008112B">
        <w:t>field</w:t>
      </w:r>
      <w:r w:rsidRPr="00681D40">
        <w:t>.</w:t>
      </w:r>
    </w:p>
    <w:p w:rsidR="00426166" w:rsidRPr="00681D40" w:rsidRDefault="0042616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426166" w:rsidRPr="00681D40" w:rsidRDefault="0042616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426166" w:rsidRDefault="00426166" w:rsidP="002A6295">
      <w:pPr>
        <w:pStyle w:val="Nessunaspaziatura"/>
      </w:pPr>
      <w:r w:rsidRPr="00681D40">
        <w:t>• Answer from FM</w:t>
      </w:r>
      <w:r w:rsidR="00803A01" w:rsidRPr="00681D40">
        <w:t>: TLV(STLV) Fiscal document data</w:t>
      </w:r>
      <w:r w:rsidRPr="00681D40">
        <w:t xml:space="preserve"> (</w:t>
      </w:r>
      <w:r w:rsidR="0008112B">
        <w:t>X</w:t>
      </w:r>
      <w:r w:rsidR="005F6277" w:rsidRPr="00681D40">
        <w:t xml:space="preserve"> </w:t>
      </w:r>
      <w:r w:rsidRPr="00681D40">
        <w:t>byte</w:t>
      </w:r>
      <w:r w:rsidR="00803A01" w:rsidRPr="00681D40">
        <w:t>s</w:t>
      </w:r>
      <w:r w:rsidRPr="00681D40">
        <w:t>)</w:t>
      </w:r>
    </w:p>
    <w:p w:rsidR="004C3B24" w:rsidRDefault="004C3B24" w:rsidP="002A6295">
      <w:pPr>
        <w:pStyle w:val="Nessunaspaziatura"/>
      </w:pPr>
    </w:p>
    <w:p w:rsidR="004C3B24" w:rsidRDefault="004C3B24" w:rsidP="002A6295">
      <w:pPr>
        <w:pStyle w:val="Nessunaspaziatura"/>
      </w:pPr>
      <w:r>
        <w:t>Notes:</w:t>
      </w:r>
    </w:p>
    <w:p w:rsidR="006417F0" w:rsidRDefault="004C3B24" w:rsidP="006417F0">
      <w:pPr>
        <w:pStyle w:val="Nessunaspaziatura"/>
      </w:pPr>
      <w:r w:rsidRPr="00020F7D">
        <w:t xml:space="preserve">The command allows to </w:t>
      </w:r>
      <w:r>
        <w:t xml:space="preserve">read all contents of fiscal document in TLV format, including the data received from ECR and the data formed by FN. </w:t>
      </w:r>
    </w:p>
    <w:p w:rsidR="006417F0" w:rsidRDefault="004C3B24" w:rsidP="006417F0">
      <w:pPr>
        <w:pStyle w:val="Nessunaspaziatura"/>
      </w:pPr>
      <w:r>
        <w:t>Command sequence:</w:t>
      </w:r>
    </w:p>
    <w:p w:rsidR="006417F0" w:rsidRDefault="004C3B24" w:rsidP="006417F0">
      <w:pPr>
        <w:pStyle w:val="Nessunaspaziatura"/>
      </w:pPr>
      <w:r>
        <w:t xml:space="preserve">- ECR sends </w:t>
      </w:r>
      <w:proofErr w:type="spellStart"/>
      <w:r>
        <w:t>EAh</w:t>
      </w:r>
      <w:proofErr w:type="spellEnd"/>
      <w:r>
        <w:t xml:space="preserve"> command with FD number, if for this document there are data in TLV format, FN returns STLV document type and its’ length in response;</w:t>
      </w:r>
    </w:p>
    <w:p w:rsidR="006417F0" w:rsidRDefault="004C3B24" w:rsidP="006417F0">
      <w:pPr>
        <w:pStyle w:val="Nessunaspaziatura"/>
      </w:pPr>
      <w:r>
        <w:t xml:space="preserve">- ECR sends </w:t>
      </w:r>
      <w:proofErr w:type="spellStart"/>
      <w:r>
        <w:t>EBh</w:t>
      </w:r>
      <w:proofErr w:type="spellEnd"/>
      <w:r>
        <w:t xml:space="preserve"> command and receives one of first level TLV, as a part of STLV. ECR sends </w:t>
      </w:r>
      <w:proofErr w:type="spellStart"/>
      <w:r>
        <w:t>EBh</w:t>
      </w:r>
      <w:proofErr w:type="spellEnd"/>
      <w:r>
        <w:t xml:space="preserve"> command till the moment when FN returns 2408 response code - no requested data, and it will mean that all the STLV contents has been sent to ECR.</w:t>
      </w:r>
    </w:p>
    <w:p w:rsidR="004C3B24" w:rsidRPr="00681D40" w:rsidRDefault="004C3B24" w:rsidP="002A6295">
      <w:pPr>
        <w:pStyle w:val="Nessunaspaziatura"/>
      </w:pPr>
    </w:p>
    <w:p w:rsidR="005D1280" w:rsidRPr="00681D40" w:rsidRDefault="00CB66C1" w:rsidP="00884D87">
      <w:pPr>
        <w:pStyle w:val="Titolo2"/>
      </w:pPr>
      <w:bookmarkStart w:id="724" w:name="_Toc510106624"/>
      <w:r>
        <w:t>EC</w:t>
      </w:r>
      <w:r w:rsidR="00884D87">
        <w:t xml:space="preserve">H: </w:t>
      </w:r>
      <w:r w:rsidR="00060588">
        <w:t xml:space="preserve">FM - </w:t>
      </w:r>
      <w:r w:rsidR="005D1280" w:rsidRPr="00681D40">
        <w:t>get recent session parameters(fm command 10h)</w:t>
      </w:r>
      <w:bookmarkEnd w:id="72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5D1280" w:rsidRPr="00681D40" w:rsidRDefault="005D1280" w:rsidP="002A6295">
      <w:pPr>
        <w:pStyle w:val="Nessunaspaziatura"/>
      </w:pPr>
      <w:r w:rsidRPr="00681D40">
        <w:t>Command: ECH. Message length: 5 bytes.</w:t>
      </w:r>
    </w:p>
    <w:p w:rsidR="005D1280" w:rsidRPr="00681D40" w:rsidRDefault="005D1280" w:rsidP="002A6295">
      <w:pPr>
        <w:pStyle w:val="Nessunaspaziatura"/>
      </w:pPr>
      <w:r w:rsidRPr="00681D40">
        <w:t>• Operator Password (4 bytes)</w:t>
      </w:r>
    </w:p>
    <w:p w:rsidR="005D1280" w:rsidRPr="00681D40" w:rsidRDefault="005D1280" w:rsidP="002A6295">
      <w:pPr>
        <w:pStyle w:val="Nessunaspaziatura"/>
      </w:pPr>
      <w:r w:rsidRPr="00681D40">
        <w:t xml:space="preserve">Answer: ECH. Message Length: </w:t>
      </w:r>
      <w:r w:rsidR="00D35E45" w:rsidRPr="00681D40">
        <w:t>9</w:t>
      </w:r>
      <w:r w:rsidRPr="00681D40">
        <w:t xml:space="preserve"> bytes.</w:t>
      </w:r>
    </w:p>
    <w:p w:rsidR="005D1280" w:rsidRPr="00681D40" w:rsidRDefault="005D1280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5D1280" w:rsidRPr="00681D40" w:rsidRDefault="005D1280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D35E45" w:rsidRPr="00681D40" w:rsidRDefault="00D35E45" w:rsidP="002A6295">
      <w:pPr>
        <w:pStyle w:val="Nessunaspaziatura"/>
      </w:pPr>
      <w:r w:rsidRPr="00681D40">
        <w:t>• Answer from FM: Session state (1 byte)</w:t>
      </w:r>
    </w:p>
    <w:p w:rsidR="00D35E45" w:rsidRPr="00681D40" w:rsidRDefault="00D35E45" w:rsidP="002A6295">
      <w:pPr>
        <w:pStyle w:val="Nessunaspaziatura"/>
      </w:pPr>
      <w:r w:rsidRPr="00681D40">
        <w:t>• Answer from FM: Session number (2 byte</w:t>
      </w:r>
      <w:r w:rsidR="00364F06" w:rsidRPr="00681D40">
        <w:t>s</w:t>
      </w:r>
      <w:r w:rsidRPr="00681D40">
        <w:t>)</w:t>
      </w:r>
    </w:p>
    <w:p w:rsidR="00D35E45" w:rsidRPr="00681D40" w:rsidRDefault="00D35E45" w:rsidP="002A6295">
      <w:pPr>
        <w:pStyle w:val="Nessunaspaziatura"/>
      </w:pPr>
      <w:r w:rsidRPr="00681D40">
        <w:t>• Answer</w:t>
      </w:r>
      <w:r w:rsidR="00364F06" w:rsidRPr="00681D40">
        <w:t xml:space="preserve"> from FM: Check number(2 bytes)</w:t>
      </w:r>
    </w:p>
    <w:p w:rsidR="00BD75F3" w:rsidRPr="00681D40" w:rsidRDefault="00CB66C1" w:rsidP="00681D40">
      <w:pPr>
        <w:pStyle w:val="Titolo2"/>
      </w:pPr>
      <w:bookmarkStart w:id="725" w:name="_Toc510106625"/>
      <w:r>
        <w:t>F</w:t>
      </w:r>
      <w:r w:rsidR="00884D87">
        <w:t xml:space="preserve">0H: </w:t>
      </w:r>
      <w:r w:rsidR="00BD75F3" w:rsidRPr="00681D40">
        <w:t>Read actual date/time</w:t>
      </w:r>
      <w:bookmarkEnd w:id="72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BD75F3" w:rsidRPr="00681D40" w:rsidRDefault="00BD75F3" w:rsidP="002A6295">
      <w:pPr>
        <w:pStyle w:val="Nessunaspaziatura"/>
      </w:pPr>
      <w:r w:rsidRPr="00681D40">
        <w:t>Command: F0H. Message length: 5 bytes.</w:t>
      </w:r>
    </w:p>
    <w:p w:rsidR="00BD75F3" w:rsidRPr="00681D40" w:rsidRDefault="00BD75F3" w:rsidP="002A6295">
      <w:pPr>
        <w:pStyle w:val="Nessunaspaziatura"/>
      </w:pPr>
      <w:r w:rsidRPr="00681D40">
        <w:t>• Operator Password (4 bytes)</w:t>
      </w:r>
    </w:p>
    <w:p w:rsidR="00BD75F3" w:rsidRPr="00681D40" w:rsidRDefault="00BD75F3" w:rsidP="002A6295">
      <w:pPr>
        <w:pStyle w:val="Nessunaspaziatura"/>
      </w:pPr>
      <w:r w:rsidRPr="00681D40">
        <w:t xml:space="preserve">Answer: F0H. Message Length: </w:t>
      </w:r>
      <w:r w:rsidR="006365EF" w:rsidRPr="00681D40">
        <w:t>9</w:t>
      </w:r>
      <w:r w:rsidRPr="00681D40">
        <w:t xml:space="preserve"> bytes.</w:t>
      </w:r>
    </w:p>
    <w:p w:rsidR="00BD75F3" w:rsidRPr="00681D40" w:rsidRDefault="00BD75F3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BD75F3" w:rsidRPr="00681D40" w:rsidRDefault="00BD75F3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BD75F3" w:rsidRPr="00681D40" w:rsidRDefault="00BD75F3" w:rsidP="002A6295">
      <w:pPr>
        <w:pStyle w:val="Nessunaspaziatura"/>
      </w:pPr>
      <w:r w:rsidRPr="00681D40">
        <w:t>• Day(</w:t>
      </w:r>
      <w:r w:rsidR="00E9011C" w:rsidRPr="00681D40">
        <w:t>1</w:t>
      </w:r>
      <w:r w:rsidRPr="00681D40">
        <w:t xml:space="preserve"> byte)</w:t>
      </w:r>
    </w:p>
    <w:p w:rsidR="00BD75F3" w:rsidRPr="00681D40" w:rsidRDefault="00BD75F3" w:rsidP="002A6295">
      <w:pPr>
        <w:pStyle w:val="Nessunaspaziatura"/>
      </w:pPr>
      <w:r w:rsidRPr="00681D40">
        <w:t>• Month(</w:t>
      </w:r>
      <w:r w:rsidR="00E9011C" w:rsidRPr="00681D40">
        <w:t>1</w:t>
      </w:r>
      <w:r w:rsidRPr="00681D40">
        <w:t xml:space="preserve"> byte)</w:t>
      </w:r>
    </w:p>
    <w:p w:rsidR="00BD75F3" w:rsidRPr="00681D40" w:rsidRDefault="00BD75F3" w:rsidP="002A6295">
      <w:pPr>
        <w:pStyle w:val="Nessunaspaziatura"/>
      </w:pPr>
      <w:r w:rsidRPr="00681D40">
        <w:t>• Year(</w:t>
      </w:r>
      <w:r w:rsidR="00E9011C" w:rsidRPr="00681D40">
        <w:t>1</w:t>
      </w:r>
      <w:r w:rsidRPr="00681D40">
        <w:t xml:space="preserve"> byte)</w:t>
      </w:r>
    </w:p>
    <w:p w:rsidR="00BD75F3" w:rsidRPr="00681D40" w:rsidRDefault="00BD75F3" w:rsidP="002A6295">
      <w:pPr>
        <w:pStyle w:val="Nessunaspaziatura"/>
      </w:pPr>
      <w:r w:rsidRPr="00681D40">
        <w:t>• Hour</w:t>
      </w:r>
      <w:r w:rsidR="00E9011C" w:rsidRPr="00681D40">
        <w:t>(1</w:t>
      </w:r>
      <w:r w:rsidRPr="00681D40">
        <w:t xml:space="preserve"> byte)</w:t>
      </w:r>
    </w:p>
    <w:p w:rsidR="00BD75F3" w:rsidRPr="00681D40" w:rsidRDefault="00BD75F3" w:rsidP="002A6295">
      <w:pPr>
        <w:pStyle w:val="Nessunaspaziatura"/>
      </w:pPr>
      <w:r w:rsidRPr="00681D40">
        <w:t>• Minute(</w:t>
      </w:r>
      <w:r w:rsidR="00E9011C" w:rsidRPr="00681D40">
        <w:t>1</w:t>
      </w:r>
      <w:r w:rsidRPr="00681D40">
        <w:t xml:space="preserve"> byte)</w:t>
      </w:r>
    </w:p>
    <w:p w:rsidR="00515140" w:rsidRPr="00681D40" w:rsidRDefault="00CB66C1" w:rsidP="00681D40">
      <w:pPr>
        <w:pStyle w:val="Titolo2"/>
      </w:pPr>
      <w:bookmarkStart w:id="726" w:name="_Toc510106626"/>
      <w:r>
        <w:t>F</w:t>
      </w:r>
      <w:r w:rsidR="00884D87">
        <w:t xml:space="preserve">1H: </w:t>
      </w:r>
      <w:r w:rsidR="00515140" w:rsidRPr="00681D40">
        <w:t>Printer status</w:t>
      </w:r>
      <w:bookmarkEnd w:id="72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515140" w:rsidRPr="00681D40" w:rsidRDefault="00515140" w:rsidP="002A6295">
      <w:pPr>
        <w:pStyle w:val="Nessunaspaziatura"/>
      </w:pPr>
      <w:r w:rsidRPr="00681D40">
        <w:t>Command: F</w:t>
      </w:r>
      <w:r w:rsidR="00504CEC" w:rsidRPr="00681D40">
        <w:t>1</w:t>
      </w:r>
      <w:r w:rsidRPr="00681D40">
        <w:t>H. Message length: 5 bytes.</w:t>
      </w:r>
    </w:p>
    <w:p w:rsidR="00515140" w:rsidRPr="00681D40" w:rsidRDefault="00515140" w:rsidP="002A6295">
      <w:pPr>
        <w:pStyle w:val="Nessunaspaziatura"/>
      </w:pPr>
      <w:r w:rsidRPr="00681D40">
        <w:t>• Operator Password (4 bytes)</w:t>
      </w:r>
    </w:p>
    <w:p w:rsidR="00515140" w:rsidRPr="00681D40" w:rsidRDefault="00515140" w:rsidP="002A6295">
      <w:pPr>
        <w:pStyle w:val="Nessunaspaziatura"/>
      </w:pPr>
      <w:r w:rsidRPr="00681D40">
        <w:t>Answer: F</w:t>
      </w:r>
      <w:r w:rsidR="00504CEC" w:rsidRPr="00681D40">
        <w:t>1</w:t>
      </w:r>
      <w:r w:rsidRPr="00681D40">
        <w:t xml:space="preserve">H. Message Length: </w:t>
      </w:r>
      <w:r w:rsidR="00504CEC" w:rsidRPr="00681D40">
        <w:t>7</w:t>
      </w:r>
      <w:r w:rsidRPr="00681D40">
        <w:t xml:space="preserve"> bytes.</w:t>
      </w:r>
    </w:p>
    <w:p w:rsidR="00515140" w:rsidRPr="00681D40" w:rsidRDefault="00515140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515140" w:rsidRPr="00681D40" w:rsidRDefault="00515140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466ABB" w:rsidRPr="00681D40" w:rsidRDefault="00466ABB" w:rsidP="002A6295">
      <w:pPr>
        <w:pStyle w:val="Nessunaspaziatura"/>
      </w:pPr>
      <w:r w:rsidRPr="00681D40">
        <w:t>• BYTE STATUS 1</w:t>
      </w:r>
    </w:p>
    <w:p w:rsidR="00466ABB" w:rsidRPr="00681D40" w:rsidRDefault="00466ABB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0: </w:t>
      </w:r>
      <w:r w:rsidRPr="00681D40">
        <w:t>Cover open: 0-&gt;closed</w:t>
      </w:r>
    </w:p>
    <w:p w:rsidR="00466ABB" w:rsidRPr="00681D40" w:rsidRDefault="00466ABB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1: </w:t>
      </w:r>
      <w:r w:rsidRPr="00681D40">
        <w:t>Paper present: 0-&gt;paper present</w:t>
      </w:r>
    </w:p>
    <w:p w:rsidR="00466ABB" w:rsidRPr="00681D40" w:rsidRDefault="00466ABB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2: </w:t>
      </w:r>
      <w:r w:rsidRPr="00681D40">
        <w:t>Paper near end: 0-&gt;paper not near end</w:t>
      </w:r>
    </w:p>
    <w:p w:rsidR="00466ABB" w:rsidRPr="00681D40" w:rsidRDefault="00466ABB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3: </w:t>
      </w:r>
      <w:r w:rsidRPr="00681D40">
        <w:t>cutter error: 0-&gt;cutter not in error</w:t>
      </w:r>
    </w:p>
    <w:p w:rsidR="00466ABB" w:rsidRPr="00681D40" w:rsidRDefault="00466ABB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4: </w:t>
      </w:r>
      <w:r w:rsidRPr="00681D40">
        <w:t>Virtual paper near end: 0-&gt;paper not virtual near end</w:t>
      </w:r>
    </w:p>
    <w:p w:rsidR="00466ABB" w:rsidRPr="00681D40" w:rsidRDefault="00466ABB" w:rsidP="002A6295">
      <w:pPr>
        <w:pStyle w:val="Nessunaspaziatura"/>
      </w:pPr>
      <w:r w:rsidRPr="00681D40">
        <w:t>• BYTE STATUS 2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0: </w:t>
      </w:r>
      <w:r w:rsidRPr="00681D40">
        <w:t>no fm: 0-&gt;</w:t>
      </w:r>
      <w:r w:rsidR="00E50B64" w:rsidRPr="00681D40">
        <w:t>fm present</w:t>
      </w:r>
      <w:r w:rsidR="008D7562" w:rsidRPr="00681D40">
        <w:t xml:space="preserve"> – </w:t>
      </w:r>
      <w:r w:rsidR="00E01FF1" w:rsidRPr="00681D40">
        <w:t>reserved in R</w:t>
      </w:r>
      <w:r w:rsidR="008D7562" w:rsidRPr="00681D40">
        <w:t>ussia</w:t>
      </w:r>
    </w:p>
    <w:p w:rsidR="004F7173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1: </w:t>
      </w:r>
      <w:r w:rsidR="00637721" w:rsidRPr="00681D40">
        <w:t>0-&gt; day is not open, 1 -&gt; day is open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2: </w:t>
      </w:r>
      <w:r w:rsidRPr="00681D40">
        <w:t xml:space="preserve">date not set: </w:t>
      </w:r>
      <w:r w:rsidR="00E802A3" w:rsidRPr="00681D40">
        <w:t>1</w:t>
      </w:r>
      <w:r w:rsidRPr="00681D40">
        <w:t>-&gt;</w:t>
      </w:r>
      <w:r w:rsidR="00E50B64" w:rsidRPr="00681D40">
        <w:t>date set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3: </w:t>
      </w:r>
      <w:r w:rsidRPr="00681D40">
        <w:t xml:space="preserve">fm </w:t>
      </w:r>
      <w:proofErr w:type="spellStart"/>
      <w:r w:rsidRPr="00681D40">
        <w:t>ko</w:t>
      </w:r>
      <w:proofErr w:type="spellEnd"/>
      <w:r w:rsidRPr="00681D40">
        <w:t>: 0-&gt;</w:t>
      </w:r>
      <w:r w:rsidR="00E50B64" w:rsidRPr="00681D40">
        <w:t>fm ok</w:t>
      </w:r>
      <w:r w:rsidR="008D7562" w:rsidRPr="00681D40">
        <w:t xml:space="preserve"> – </w:t>
      </w:r>
      <w:r w:rsidR="00E01FF1" w:rsidRPr="00681D40">
        <w:t>reserved in R</w:t>
      </w:r>
      <w:r w:rsidR="008D7562" w:rsidRPr="00681D40">
        <w:t>ussi</w:t>
      </w:r>
      <w:r w:rsidR="001F0BBA">
        <w:t>a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4: </w:t>
      </w:r>
      <w:r w:rsidRPr="00681D40">
        <w:t>reset needed: 0-&gt;</w:t>
      </w:r>
      <w:r w:rsidR="00E50B64" w:rsidRPr="00681D40">
        <w:t>not needed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5: </w:t>
      </w:r>
      <w:r w:rsidRPr="00681D40">
        <w:t>hw init jumper set: 0-&gt;</w:t>
      </w:r>
      <w:r w:rsidR="00E50B64" w:rsidRPr="00681D40">
        <w:t>not insert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6: </w:t>
      </w:r>
      <w:r w:rsidRPr="00681D40">
        <w:t>serialized: 0-&gt;</w:t>
      </w:r>
      <w:r w:rsidR="00E50B64" w:rsidRPr="00681D40">
        <w:t>non serialized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7: </w:t>
      </w:r>
      <w:r w:rsidR="00E50B64" w:rsidRPr="00681D40">
        <w:t>idle state</w:t>
      </w:r>
      <w:r w:rsidRPr="00681D40">
        <w:t xml:space="preserve">: </w:t>
      </w:r>
      <w:r w:rsidR="00201CF8" w:rsidRPr="00681D40">
        <w:t>1</w:t>
      </w:r>
      <w:r w:rsidRPr="00681D40">
        <w:t>-&gt;</w:t>
      </w:r>
      <w:r w:rsidR="00E50B64" w:rsidRPr="00681D40">
        <w:t>idle</w:t>
      </w:r>
    </w:p>
    <w:p w:rsidR="00466ABB" w:rsidRPr="00681D40" w:rsidRDefault="00466ABB" w:rsidP="002A6295">
      <w:pPr>
        <w:pStyle w:val="Nessunaspaziatura"/>
      </w:pPr>
      <w:r w:rsidRPr="00681D40">
        <w:t xml:space="preserve">• BYTE STATUS </w:t>
      </w:r>
      <w:r w:rsidR="00FD6AC7" w:rsidRPr="00681D40">
        <w:t>3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0: </w:t>
      </w:r>
      <w:r w:rsidR="00FD11D1" w:rsidRPr="00681D40">
        <w:t xml:space="preserve">the </w:t>
      </w:r>
      <w:r w:rsidRPr="00681D40">
        <w:t xml:space="preserve">printer </w:t>
      </w:r>
      <w:r w:rsidR="00FD11D1" w:rsidRPr="00681D40">
        <w:t>is printing</w:t>
      </w:r>
      <w:r w:rsidRPr="00681D40">
        <w:t>: 0-&gt;</w:t>
      </w:r>
      <w:r w:rsidR="00E50B64" w:rsidRPr="00681D40">
        <w:t xml:space="preserve">not </w:t>
      </w:r>
      <w:r w:rsidR="00FD11D1" w:rsidRPr="00681D40">
        <w:t>printing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1: </w:t>
      </w:r>
      <w:r w:rsidRPr="00681D40">
        <w:t>printer error: 0-&gt;</w:t>
      </w:r>
      <w:r w:rsidR="00E50B64" w:rsidRPr="00681D40">
        <w:t>no error</w:t>
      </w:r>
    </w:p>
    <w:p w:rsidR="00515140" w:rsidRPr="00681D40" w:rsidRDefault="00515140" w:rsidP="00023C92">
      <w:pPr>
        <w:pStyle w:val="Nessunaspaziatura"/>
        <w:ind w:left="708"/>
      </w:pPr>
      <w:r w:rsidRPr="00681D40">
        <w:t xml:space="preserve">• </w:t>
      </w:r>
      <w:r w:rsidR="004F7173" w:rsidRPr="00681D40">
        <w:t xml:space="preserve">bit 2: </w:t>
      </w:r>
      <w:r w:rsidRPr="00681D40">
        <w:t>learning mode: 0-&gt;</w:t>
      </w:r>
      <w:r w:rsidR="00E50B64" w:rsidRPr="00681D40">
        <w:t>no learning</w:t>
      </w:r>
      <w:r w:rsidR="00FD6AC7" w:rsidRPr="00681D40">
        <w:t>, NOT USED IN RUSSIA</w:t>
      </w:r>
    </w:p>
    <w:p w:rsidR="003A4846" w:rsidRPr="00681D40" w:rsidRDefault="00CB66C1" w:rsidP="00681D40">
      <w:pPr>
        <w:pStyle w:val="Titolo2"/>
      </w:pPr>
      <w:bookmarkStart w:id="727" w:name="_Toc510106627"/>
      <w:r>
        <w:t>F</w:t>
      </w:r>
      <w:r w:rsidR="00884D87">
        <w:t xml:space="preserve">3H: </w:t>
      </w:r>
      <w:r w:rsidR="003A4846" w:rsidRPr="00681D40">
        <w:t>Receipt status</w:t>
      </w:r>
      <w:bookmarkEnd w:id="727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3A4846" w:rsidRPr="00681D40" w:rsidRDefault="003A4846" w:rsidP="002A6295">
      <w:pPr>
        <w:pStyle w:val="Nessunaspaziatura"/>
      </w:pPr>
      <w:r w:rsidRPr="00681D40">
        <w:t>Command: F3H. Message length: 5 bytes.</w:t>
      </w:r>
    </w:p>
    <w:p w:rsidR="003A4846" w:rsidRPr="00681D40" w:rsidRDefault="003A4846" w:rsidP="002A6295">
      <w:pPr>
        <w:pStyle w:val="Nessunaspaziatura"/>
      </w:pPr>
      <w:r w:rsidRPr="00681D40">
        <w:t>• Operator Password (4 bytes)</w:t>
      </w:r>
    </w:p>
    <w:p w:rsidR="003A4846" w:rsidRPr="00681D40" w:rsidRDefault="003A4846" w:rsidP="002A6295">
      <w:pPr>
        <w:pStyle w:val="Nessunaspaziatura"/>
      </w:pPr>
      <w:r w:rsidRPr="00681D40">
        <w:t xml:space="preserve">Answer: F3H. Message Length: </w:t>
      </w:r>
      <w:r w:rsidR="00433C77" w:rsidRPr="00681D40">
        <w:t>7</w:t>
      </w:r>
      <w:r w:rsidRPr="00681D40">
        <w:t xml:space="preserve"> bytes.</w:t>
      </w:r>
    </w:p>
    <w:p w:rsidR="003A4846" w:rsidRPr="00681D40" w:rsidRDefault="003A4846" w:rsidP="002A6295">
      <w:pPr>
        <w:pStyle w:val="Nessunaspaziatura"/>
      </w:pPr>
      <w:r w:rsidRPr="00681D40">
        <w:t>• Error code (</w:t>
      </w:r>
      <w:r w:rsidR="007F3723" w:rsidRPr="00681D40">
        <w:t>2 bytes</w:t>
      </w:r>
      <w:r w:rsidRPr="00681D40">
        <w:t>)</w:t>
      </w:r>
    </w:p>
    <w:p w:rsidR="003A4846" w:rsidRPr="00681D40" w:rsidRDefault="003A4846" w:rsidP="002A6295">
      <w:pPr>
        <w:pStyle w:val="Nessunaspaziatura"/>
      </w:pPr>
      <w:r w:rsidRPr="00681D40">
        <w:t xml:space="preserve">• Serial number of the operator (1 byte) 1 ... </w:t>
      </w:r>
      <w:r w:rsidR="00AF5315" w:rsidRPr="00681D40">
        <w:t>99</w:t>
      </w:r>
    </w:p>
    <w:p w:rsidR="003A4846" w:rsidRPr="00681D40" w:rsidRDefault="003A4846" w:rsidP="002A6295">
      <w:pPr>
        <w:pStyle w:val="Nessunaspaziatura"/>
      </w:pPr>
      <w:r w:rsidRPr="00681D40">
        <w:t>• Fiscal receipt in progress (1 byte): 0 -&gt; not in progress</w:t>
      </w:r>
    </w:p>
    <w:p w:rsidR="003A4846" w:rsidRPr="00681D40" w:rsidRDefault="003A4846" w:rsidP="002A6295">
      <w:pPr>
        <w:pStyle w:val="Nessunaspaziatura"/>
      </w:pPr>
      <w:r w:rsidRPr="00681D40">
        <w:t>• Non fiscal receipt in progress (1 byte) : 0 -&gt; not in progress</w:t>
      </w:r>
    </w:p>
    <w:p w:rsidR="008B251D" w:rsidRPr="00681D40" w:rsidRDefault="008B251D" w:rsidP="002A6295">
      <w:pPr>
        <w:pStyle w:val="Nessunaspaziatura"/>
      </w:pPr>
      <w:r w:rsidRPr="00681D40">
        <w:t xml:space="preserve">• Fiscal receipt step (1 byte) : </w:t>
      </w:r>
    </w:p>
    <w:p w:rsidR="008B251D" w:rsidRPr="00681D40" w:rsidRDefault="008B251D" w:rsidP="00023C92">
      <w:pPr>
        <w:pStyle w:val="Nessunaspaziatura"/>
        <w:ind w:left="708"/>
      </w:pPr>
      <w:r w:rsidRPr="00681D40">
        <w:t>0 -&gt; not in progress</w:t>
      </w:r>
    </w:p>
    <w:p w:rsidR="003A079D" w:rsidRPr="00CB66C1" w:rsidRDefault="003A079D" w:rsidP="00023C92">
      <w:pPr>
        <w:pStyle w:val="Nessunaspaziatura"/>
        <w:ind w:left="708"/>
      </w:pPr>
      <w:r w:rsidRPr="00CB66C1">
        <w:t>1 -&gt; ticket open, no sale done</w:t>
      </w:r>
    </w:p>
    <w:p w:rsidR="003A079D" w:rsidRPr="00CB66C1" w:rsidRDefault="003A079D" w:rsidP="00023C92">
      <w:pPr>
        <w:pStyle w:val="Nessunaspaziatura"/>
        <w:ind w:left="708"/>
      </w:pPr>
      <w:r w:rsidRPr="00CB66C1">
        <w:t>2 -&gt; sale</w:t>
      </w:r>
    </w:p>
    <w:p w:rsidR="008B251D" w:rsidRPr="00CB66C1" w:rsidRDefault="003A079D" w:rsidP="00023C92">
      <w:pPr>
        <w:pStyle w:val="Nessunaspaziatura"/>
        <w:ind w:left="708"/>
      </w:pPr>
      <w:r w:rsidRPr="00CB66C1">
        <w:t>3</w:t>
      </w:r>
      <w:r w:rsidR="00E00A0B" w:rsidRPr="00CB66C1">
        <w:t xml:space="preserve"> </w:t>
      </w:r>
      <w:r w:rsidR="008B251D" w:rsidRPr="00CB66C1">
        <w:t>-&gt; payments</w:t>
      </w:r>
    </w:p>
    <w:p w:rsidR="008B251D" w:rsidRPr="00CB66C1" w:rsidRDefault="003A079D" w:rsidP="00023C92">
      <w:pPr>
        <w:pStyle w:val="Nessunaspaziatura"/>
        <w:ind w:left="708"/>
      </w:pPr>
      <w:r w:rsidRPr="00CB66C1">
        <w:t>4</w:t>
      </w:r>
      <w:r w:rsidR="008B251D" w:rsidRPr="00CB66C1">
        <w:t xml:space="preserve"> -&gt; </w:t>
      </w:r>
      <w:r w:rsidR="003C675E" w:rsidRPr="00CB66C1">
        <w:t>change print</w:t>
      </w:r>
    </w:p>
    <w:p w:rsidR="008B251D" w:rsidRPr="00CB66C1" w:rsidRDefault="003A079D" w:rsidP="00023C92">
      <w:pPr>
        <w:pStyle w:val="Nessunaspaziatura"/>
        <w:ind w:left="708"/>
      </w:pPr>
      <w:r w:rsidRPr="00CB66C1">
        <w:t>5</w:t>
      </w:r>
      <w:r w:rsidR="008B251D" w:rsidRPr="00CB66C1">
        <w:t xml:space="preserve"> -&gt; fixed lines(opt) </w:t>
      </w:r>
    </w:p>
    <w:p w:rsidR="008B251D" w:rsidRPr="00CB66C1" w:rsidRDefault="003A079D" w:rsidP="00023C92">
      <w:pPr>
        <w:pStyle w:val="Nessunaspaziatura"/>
        <w:ind w:left="708"/>
      </w:pPr>
      <w:r w:rsidRPr="00CB66C1">
        <w:t>6</w:t>
      </w:r>
      <w:r w:rsidR="008B251D" w:rsidRPr="00CB66C1">
        <w:t xml:space="preserve"> -&gt; closing</w:t>
      </w:r>
      <w:r w:rsidR="003C675E" w:rsidRPr="00CB66C1">
        <w:t xml:space="preserve"> executed</w:t>
      </w:r>
      <w:r w:rsidR="008B251D" w:rsidRPr="00CB66C1">
        <w:t xml:space="preserve"> </w:t>
      </w:r>
    </w:p>
    <w:p w:rsidR="008B251D" w:rsidRPr="00CB66C1" w:rsidRDefault="003A079D" w:rsidP="00023C92">
      <w:pPr>
        <w:pStyle w:val="Nessunaspaziatura"/>
        <w:ind w:left="708"/>
      </w:pPr>
      <w:r w:rsidRPr="00CB66C1">
        <w:t>7</w:t>
      </w:r>
      <w:r w:rsidR="008B251D" w:rsidRPr="00CB66C1">
        <w:t xml:space="preserve"> -&gt; cou</w:t>
      </w:r>
      <w:r w:rsidR="003C675E" w:rsidRPr="00CB66C1">
        <w:t>rtesy messages</w:t>
      </w:r>
    </w:p>
    <w:p w:rsidR="008B251D" w:rsidRPr="00CB66C1" w:rsidRDefault="003A079D" w:rsidP="00023C92">
      <w:pPr>
        <w:pStyle w:val="Nessunaspaziatura"/>
        <w:ind w:left="708"/>
      </w:pPr>
      <w:r w:rsidRPr="00CB66C1">
        <w:t>8</w:t>
      </w:r>
      <w:r w:rsidR="008B251D" w:rsidRPr="00CB66C1">
        <w:t xml:space="preserve"> -&gt; </w:t>
      </w:r>
      <w:r w:rsidR="003C675E" w:rsidRPr="00CB66C1">
        <w:t>ejection</w:t>
      </w:r>
    </w:p>
    <w:p w:rsidR="008B251D" w:rsidRPr="00CB66C1" w:rsidRDefault="003A079D" w:rsidP="00023C92">
      <w:pPr>
        <w:pStyle w:val="Nessunaspaziatura"/>
        <w:ind w:left="708"/>
      </w:pPr>
      <w:r w:rsidRPr="00CB66C1">
        <w:t>9</w:t>
      </w:r>
      <w:r w:rsidR="008B251D" w:rsidRPr="00CB66C1">
        <w:t xml:space="preserve"> -&gt; non fiscal open</w:t>
      </w:r>
    </w:p>
    <w:p w:rsidR="00F73072" w:rsidRPr="00681D40" w:rsidRDefault="00CB66C1" w:rsidP="00681D40">
      <w:pPr>
        <w:pStyle w:val="Titolo2"/>
      </w:pPr>
      <w:bookmarkStart w:id="728" w:name="_Toc510106628"/>
      <w:r>
        <w:t>F</w:t>
      </w:r>
      <w:r w:rsidR="00884D87">
        <w:t xml:space="preserve">4H: </w:t>
      </w:r>
      <w:r w:rsidR="00F73072" w:rsidRPr="00681D40">
        <w:t>Last receipt status</w:t>
      </w:r>
      <w:bookmarkEnd w:id="728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</w:tr>
    </w:tbl>
    <w:p w:rsidR="00F73072" w:rsidRPr="00681D40" w:rsidRDefault="00F73072" w:rsidP="002A6295">
      <w:pPr>
        <w:pStyle w:val="Nessunaspaziatura"/>
      </w:pPr>
      <w:r w:rsidRPr="00681D40">
        <w:t>Command: F4H. Message length: 5 bytes.</w:t>
      </w:r>
    </w:p>
    <w:p w:rsidR="00F73072" w:rsidRPr="00681D40" w:rsidRDefault="00F73072" w:rsidP="002A6295">
      <w:pPr>
        <w:pStyle w:val="Nessunaspaziatura"/>
      </w:pPr>
      <w:r w:rsidRPr="00681D40">
        <w:t>• Operator Password (4 bytes)</w:t>
      </w:r>
    </w:p>
    <w:p w:rsidR="00F73072" w:rsidRPr="00F33600" w:rsidRDefault="00F73072" w:rsidP="002A6295">
      <w:pPr>
        <w:pStyle w:val="Nessunaspaziatura"/>
      </w:pPr>
      <w:r w:rsidRPr="00F33600">
        <w:t xml:space="preserve">Answer: F4H. Message Length: </w:t>
      </w:r>
      <w:r w:rsidR="00040284">
        <w:t>19</w:t>
      </w:r>
      <w:r w:rsidRPr="00F33600">
        <w:t xml:space="preserve"> bytes.</w:t>
      </w:r>
    </w:p>
    <w:p w:rsidR="00F73072" w:rsidRPr="00F33600" w:rsidRDefault="00F73072" w:rsidP="002A6295">
      <w:pPr>
        <w:pStyle w:val="Nessunaspaziatura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F73072" w:rsidRPr="00F33600" w:rsidRDefault="00F73072" w:rsidP="002A6295">
      <w:pPr>
        <w:pStyle w:val="Nessunaspaziatura"/>
      </w:pPr>
      <w:r w:rsidRPr="00F33600">
        <w:t xml:space="preserve">• Serial number of the operator (1 byte) 1 ... </w:t>
      </w:r>
      <w:r w:rsidR="00AF5315" w:rsidRPr="00F33600">
        <w:t>99</w:t>
      </w:r>
    </w:p>
    <w:p w:rsidR="00F73072" w:rsidRPr="00F33600" w:rsidRDefault="00F73072" w:rsidP="002A6295">
      <w:pPr>
        <w:pStyle w:val="Nessunaspaziatura"/>
      </w:pPr>
      <w:r w:rsidRPr="00F33600">
        <w:t>• Day(</w:t>
      </w:r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Nessunaspaziatura"/>
      </w:pPr>
      <w:r w:rsidRPr="00F33600">
        <w:t>• Month(</w:t>
      </w:r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Nessunaspaziatura"/>
      </w:pPr>
      <w:r w:rsidRPr="00F33600">
        <w:t>• Year(</w:t>
      </w:r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Nessunaspaziatura"/>
      </w:pPr>
      <w:r w:rsidRPr="00F33600">
        <w:t>• Hour(</w:t>
      </w:r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Nessunaspaziatura"/>
      </w:pPr>
      <w:r w:rsidRPr="00F33600">
        <w:t>• Minute(</w:t>
      </w:r>
      <w:r w:rsidR="00E00A0B" w:rsidRPr="00F33600">
        <w:t>1</w:t>
      </w:r>
      <w:r w:rsidRPr="00F33600">
        <w:t xml:space="preserve"> bytes)</w:t>
      </w:r>
    </w:p>
    <w:p w:rsidR="00F73072" w:rsidRPr="00F33600" w:rsidRDefault="00F73072" w:rsidP="002A6295">
      <w:pPr>
        <w:pStyle w:val="Nessunaspaziatura"/>
      </w:pPr>
      <w:r w:rsidRPr="00F33600">
        <w:t>• Number of the ticket(</w:t>
      </w:r>
      <w:r w:rsidR="00E00A0B" w:rsidRPr="00F33600">
        <w:t>2</w:t>
      </w:r>
      <w:r w:rsidRPr="00F33600">
        <w:t xml:space="preserve"> bytes)</w:t>
      </w:r>
    </w:p>
    <w:p w:rsidR="00F73072" w:rsidRPr="00F33600" w:rsidRDefault="00F73072" w:rsidP="002A6295">
      <w:pPr>
        <w:pStyle w:val="Nessunaspaziatura"/>
      </w:pPr>
      <w:r w:rsidRPr="00F33600">
        <w:t>• total of the ticket(</w:t>
      </w:r>
      <w:r w:rsidR="00E00A0B" w:rsidRPr="00F33600">
        <w:t>8</w:t>
      </w:r>
      <w:r w:rsidRPr="00F33600">
        <w:t xml:space="preserve"> bytes)</w:t>
      </w:r>
    </w:p>
    <w:p w:rsidR="00B80D52" w:rsidRPr="00F33600" w:rsidRDefault="00CB66C1" w:rsidP="00681D40">
      <w:pPr>
        <w:pStyle w:val="Titolo2"/>
      </w:pPr>
      <w:bookmarkStart w:id="729" w:name="_Toc510106629"/>
      <w:r>
        <w:t>F</w:t>
      </w:r>
      <w:r w:rsidR="00884D87">
        <w:t xml:space="preserve">5H: </w:t>
      </w:r>
      <w:r w:rsidR="00B80D52" w:rsidRPr="00F33600">
        <w:t xml:space="preserve">Grand totals </w:t>
      </w:r>
      <w:r w:rsidR="002824FF">
        <w:t xml:space="preserve">counters </w:t>
      </w:r>
      <w:r w:rsidR="00B80D52" w:rsidRPr="00F33600">
        <w:t>status</w:t>
      </w:r>
      <w:bookmarkEnd w:id="729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B80D52" w:rsidRPr="00F33600" w:rsidRDefault="00B80D52" w:rsidP="002A6295">
      <w:pPr>
        <w:pStyle w:val="Nessunaspaziatura"/>
      </w:pPr>
      <w:r w:rsidRPr="00F33600">
        <w:t>Command: F5H. Message length: 5 bytes.</w:t>
      </w:r>
    </w:p>
    <w:p w:rsidR="00B80D52" w:rsidRDefault="00B80D52" w:rsidP="002A6295">
      <w:pPr>
        <w:pStyle w:val="Nessunaspaziatura"/>
      </w:pPr>
      <w:r w:rsidRPr="00F33600">
        <w:t>• Operator Password (4 bytes)</w:t>
      </w:r>
    </w:p>
    <w:p w:rsidR="00B80D52" w:rsidRPr="00F33600" w:rsidRDefault="00B80D52" w:rsidP="002A6295">
      <w:pPr>
        <w:pStyle w:val="Nessunaspaziatura"/>
      </w:pPr>
      <w:r w:rsidRPr="00F33600">
        <w:t xml:space="preserve">Answer: F5H. Message Length: </w:t>
      </w:r>
      <w:r w:rsidR="00142ADB" w:rsidRPr="00F33600">
        <w:t>52</w:t>
      </w:r>
      <w:r w:rsidRPr="00F33600">
        <w:t xml:space="preserve"> bytes.</w:t>
      </w:r>
    </w:p>
    <w:p w:rsidR="00B80D52" w:rsidRPr="00F33600" w:rsidRDefault="00B80D52" w:rsidP="002A6295">
      <w:pPr>
        <w:pStyle w:val="Nessunaspaziatura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B80D52" w:rsidRPr="00F33600" w:rsidRDefault="00B80D52" w:rsidP="002A6295">
      <w:pPr>
        <w:pStyle w:val="Nessunaspaziatura"/>
      </w:pPr>
      <w:r w:rsidRPr="00F33600">
        <w:t xml:space="preserve">• Serial number of the operator (1 byte) 1 ... </w:t>
      </w:r>
      <w:r w:rsidR="00AF5315" w:rsidRPr="00F33600">
        <w:t>99</w:t>
      </w:r>
    </w:p>
    <w:p w:rsidR="00B80D52" w:rsidRPr="00F33600" w:rsidRDefault="00B80D52" w:rsidP="002A6295">
      <w:pPr>
        <w:pStyle w:val="Nessunaspaziatura"/>
      </w:pPr>
      <w:r w:rsidRPr="00F33600">
        <w:t>• grand totals of sale (8 byte)</w:t>
      </w:r>
    </w:p>
    <w:p w:rsidR="00B80D52" w:rsidRPr="00F33600" w:rsidRDefault="00B80D52" w:rsidP="002A6295">
      <w:pPr>
        <w:pStyle w:val="Nessunaspaziatura"/>
      </w:pPr>
      <w:r w:rsidRPr="00F33600">
        <w:t>• grand totals of return sale (8 byte)</w:t>
      </w:r>
    </w:p>
    <w:p w:rsidR="00B80D52" w:rsidRPr="00F33600" w:rsidRDefault="00B80D52" w:rsidP="002A6295">
      <w:pPr>
        <w:pStyle w:val="Nessunaspaziatura"/>
      </w:pPr>
      <w:r w:rsidRPr="00F33600">
        <w:t>• grand totals of purchase (8 byte)</w:t>
      </w:r>
    </w:p>
    <w:p w:rsidR="00B80D52" w:rsidRPr="00F33600" w:rsidRDefault="00B80D52" w:rsidP="002A6295">
      <w:pPr>
        <w:pStyle w:val="Nessunaspaziatura"/>
      </w:pPr>
      <w:r w:rsidRPr="00F33600">
        <w:t>• grand totals of return purchases (8 byte)</w:t>
      </w:r>
    </w:p>
    <w:p w:rsidR="00B80D52" w:rsidRPr="00F33600" w:rsidRDefault="00B80D52" w:rsidP="002A6295">
      <w:pPr>
        <w:pStyle w:val="Nessunaspaziatura"/>
      </w:pPr>
      <w:r w:rsidRPr="00F33600">
        <w:t>• grand totals of sale corrections(8 byte)</w:t>
      </w:r>
    </w:p>
    <w:p w:rsidR="00B80D52" w:rsidRPr="00F33600" w:rsidRDefault="00B80D52" w:rsidP="002A6295">
      <w:pPr>
        <w:pStyle w:val="Nessunaspaziatura"/>
      </w:pPr>
      <w:r w:rsidRPr="00F33600">
        <w:t>• grand totals of purchase corrections(8 byte)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023C92" w:rsidRPr="00F33600" w:rsidRDefault="00023C92" w:rsidP="00023C92">
      <w:pPr>
        <w:pStyle w:val="Nessunaspaziatura"/>
      </w:pPr>
      <w:r w:rsidRPr="00F33600">
        <w:t>Command: F5H. Message length: 5 bytes.</w:t>
      </w:r>
    </w:p>
    <w:p w:rsidR="00023C92" w:rsidRPr="00023C92" w:rsidRDefault="00023C92" w:rsidP="00023C92">
      <w:pPr>
        <w:pStyle w:val="Nessunaspaziatura"/>
      </w:pPr>
      <w:r w:rsidRPr="00023C92">
        <w:t>• Operator Password (4 bytes)</w:t>
      </w:r>
    </w:p>
    <w:p w:rsidR="00D91A39" w:rsidRPr="006D734B" w:rsidRDefault="00D91A39" w:rsidP="002A6295">
      <w:pPr>
        <w:pStyle w:val="Nessunaspaziatura"/>
      </w:pPr>
      <w:r w:rsidRPr="006D734B">
        <w:t xml:space="preserve">Answer: F5H. Message Length: </w:t>
      </w:r>
      <w:r w:rsidR="00292EE8">
        <w:t>460</w:t>
      </w:r>
      <w:r w:rsidR="00292EE8" w:rsidRPr="006D734B">
        <w:t xml:space="preserve"> </w:t>
      </w:r>
      <w:r w:rsidRPr="006D734B">
        <w:t>bytes.</w:t>
      </w:r>
    </w:p>
    <w:p w:rsidR="00D91A39" w:rsidRPr="006D734B" w:rsidRDefault="00D91A39" w:rsidP="002A6295">
      <w:pPr>
        <w:pStyle w:val="Nessunaspaziatura"/>
      </w:pPr>
      <w:r w:rsidRPr="006D734B">
        <w:t>• Error code (2 bytes)</w:t>
      </w:r>
    </w:p>
    <w:p w:rsidR="00D91A39" w:rsidRPr="006D734B" w:rsidRDefault="00D91A39" w:rsidP="002A6295">
      <w:pPr>
        <w:pStyle w:val="Nessunaspaziatura"/>
      </w:pPr>
      <w:r w:rsidRPr="006D734B">
        <w:t>• Serial number of the operator (1 byte) 1 ... 99</w:t>
      </w:r>
    </w:p>
    <w:p w:rsidR="00CA7936" w:rsidRPr="006D734B" w:rsidRDefault="00CA7936" w:rsidP="00CA7936">
      <w:pPr>
        <w:pStyle w:val="Nessunaspaziatura"/>
      </w:pPr>
      <w:r w:rsidRPr="006D734B">
        <w:t>• Operations quantity(#1157.#1134)(4 bytes)</w:t>
      </w:r>
    </w:p>
    <w:p w:rsidR="00CA7936" w:rsidRPr="006D734B" w:rsidRDefault="00CA7936" w:rsidP="00CA7936">
      <w:pPr>
        <w:pStyle w:val="Nessunaspaziatura"/>
      </w:pPr>
      <w:r w:rsidRPr="006D734B">
        <w:t xml:space="preserve">• Operations quantity </w:t>
      </w:r>
      <w:r w:rsidR="001268B8" w:rsidRPr="006D734B">
        <w:t>–</w:t>
      </w:r>
      <w:r w:rsidRPr="006D734B">
        <w:t xml:space="preserve"> Sales</w:t>
      </w:r>
      <w:r w:rsidR="001268B8" w:rsidRPr="006D734B">
        <w:t xml:space="preserve"> and correction sales</w:t>
      </w:r>
      <w:r w:rsidRPr="006D734B">
        <w:t>(#1157.#1129.#1135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Sum of payments - Sales</w:t>
      </w:r>
      <w:r w:rsidR="001268B8" w:rsidRPr="006D734B">
        <w:t xml:space="preserve"> and correction sales </w:t>
      </w:r>
      <w:r w:rsidRPr="006D734B">
        <w:t>(#1157.#1129.#1201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#1</w:t>
      </w:r>
      <w:r w:rsidR="00DE7644" w:rsidRPr="006D734B">
        <w:t>(by cash)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(#1157.#1129.#1136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 xml:space="preserve">• Sum of </w:t>
      </w:r>
      <w:r w:rsidR="009C0CFD" w:rsidRPr="006D734B">
        <w:t>payment #2</w:t>
      </w:r>
      <w:r w:rsidR="00DE7644" w:rsidRPr="006D734B">
        <w:t>(by electronic)</w:t>
      </w:r>
      <w:r w:rsidRPr="006D734B">
        <w:t xml:space="preserve"> - Sales</w:t>
      </w:r>
      <w:r w:rsidR="001268B8" w:rsidRPr="006D734B">
        <w:t xml:space="preserve"> and correction sales </w:t>
      </w:r>
      <w:r w:rsidRPr="006D734B">
        <w:t>(#1157.#1129.#1138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(#1157.#1129.#1218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#4</w:t>
      </w:r>
      <w:r w:rsidR="00DE7644" w:rsidRPr="006D734B">
        <w:t>(for posterior)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(#1157.#1129.#1219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(#1157.#1129.#1220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#1</w:t>
      </w:r>
      <w:r w:rsidR="00C81E83" w:rsidRPr="006D734B">
        <w:t>(18%)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(#1157.#1129.#1139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#2</w:t>
      </w:r>
      <w:r w:rsidR="00C81E83" w:rsidRPr="006D734B">
        <w:t>(10%)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(#1157.#1129.#1140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#3</w:t>
      </w:r>
      <w:r w:rsidR="00C81E83" w:rsidRPr="006D734B">
        <w:t>(0%)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(#1157.#1129.#1143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(#1157.#1129.#1183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#5</w:t>
      </w:r>
      <w:r w:rsidR="00C81E83" w:rsidRPr="006D734B">
        <w:t>(18/118)</w:t>
      </w:r>
      <w:r w:rsidR="00CA7936" w:rsidRPr="006D734B">
        <w:t xml:space="preserve"> - Sales</w:t>
      </w:r>
      <w:r w:rsidR="001268B8" w:rsidRPr="006D734B">
        <w:t xml:space="preserve"> and correction sales </w:t>
      </w:r>
      <w:r w:rsidR="00CA7936" w:rsidRPr="006D734B">
        <w:t>(#1157.#1129.#1141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S</w:t>
      </w:r>
      <w:r w:rsidR="009C0CFD" w:rsidRPr="006D734B">
        <w:t>um of VAT rate #6</w:t>
      </w:r>
      <w:r w:rsidR="00C81E83" w:rsidRPr="006D734B">
        <w:t>(10/110)</w:t>
      </w:r>
      <w:r w:rsidRPr="006D734B">
        <w:t xml:space="preserve"> - Sales</w:t>
      </w:r>
      <w:r w:rsidR="001268B8" w:rsidRPr="006D734B">
        <w:t xml:space="preserve"> and correction sales </w:t>
      </w:r>
      <w:r w:rsidRPr="006D734B">
        <w:t>(#1157.#1129.#1142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Operations quantity – Return Sales</w:t>
      </w:r>
      <w:r w:rsidR="001268B8" w:rsidRPr="006D734B">
        <w:t xml:space="preserve"> and correction return sales</w:t>
      </w:r>
      <w:r w:rsidRPr="006D734B">
        <w:t>(#1157.#1130.#1135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Sum of payments - Return Sales</w:t>
      </w:r>
      <w:r w:rsidR="001268B8" w:rsidRPr="006D734B">
        <w:t xml:space="preserve"> and correction return sales</w:t>
      </w:r>
      <w:r w:rsidRPr="006D734B">
        <w:t>(#1157.#1130.#1201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#1</w:t>
      </w:r>
      <w:r w:rsidR="00DE7644" w:rsidRPr="006D734B">
        <w:t>(by cash)</w:t>
      </w:r>
      <w:r w:rsidR="00CA7936" w:rsidRPr="006D734B">
        <w:t xml:space="preserve"> - Return Sales</w:t>
      </w:r>
      <w:r w:rsidR="001268B8" w:rsidRPr="006D734B">
        <w:t xml:space="preserve"> and correction return sales</w:t>
      </w:r>
      <w:r w:rsidR="00CA7936" w:rsidRPr="006D734B">
        <w:t>(#1157.#1130.#1136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 xml:space="preserve">• Sum of </w:t>
      </w:r>
      <w:r w:rsidR="009C0CFD" w:rsidRPr="006D734B">
        <w:t>payment #2</w:t>
      </w:r>
      <w:r w:rsidR="00DE7644" w:rsidRPr="006D734B">
        <w:t>(by electronic)</w:t>
      </w:r>
      <w:r w:rsidRPr="006D734B">
        <w:t xml:space="preserve"> - Return Sales</w:t>
      </w:r>
      <w:r w:rsidR="001268B8" w:rsidRPr="006D734B">
        <w:t xml:space="preserve"> and correction return sales </w:t>
      </w:r>
      <w:r w:rsidRPr="006D734B">
        <w:t>(#1157.#1130.#1138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CA7936" w:rsidRPr="006D734B">
        <w:t xml:space="preserve"> - Return Sales</w:t>
      </w:r>
      <w:r w:rsidR="001268B8" w:rsidRPr="006D734B">
        <w:t xml:space="preserve"> and correction return sales </w:t>
      </w:r>
      <w:r w:rsidR="00CA7936" w:rsidRPr="006D734B">
        <w:t>(#1157.#1130.#1218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#4</w:t>
      </w:r>
      <w:r w:rsidR="00DE7644" w:rsidRPr="006D734B">
        <w:t>(for posterior)</w:t>
      </w:r>
      <w:r w:rsidR="00CA7936" w:rsidRPr="006D734B">
        <w:t xml:space="preserve"> - Return Sales</w:t>
      </w:r>
      <w:r w:rsidR="001268B8" w:rsidRPr="006D734B">
        <w:t xml:space="preserve"> and correction return sales </w:t>
      </w:r>
      <w:r w:rsidR="00CA7936" w:rsidRPr="006D734B">
        <w:t>(#1157.#1130.#1219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CA7936" w:rsidRPr="006D734B">
        <w:t xml:space="preserve"> - Return Sales</w:t>
      </w:r>
      <w:r w:rsidR="001268B8" w:rsidRPr="006D734B">
        <w:t xml:space="preserve"> and correction return sales </w:t>
      </w:r>
      <w:r w:rsidR="00CA7936" w:rsidRPr="006D734B">
        <w:t>(#1157.#1130.#1220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 xml:space="preserve">• Sum of </w:t>
      </w:r>
      <w:r w:rsidR="009C0CFD" w:rsidRPr="006D734B">
        <w:t>VAT rate #1</w:t>
      </w:r>
      <w:r w:rsidR="00C81E83" w:rsidRPr="006D734B">
        <w:t>(18%)</w:t>
      </w:r>
      <w:r w:rsidRPr="006D734B">
        <w:t xml:space="preserve"> - Return Sales</w:t>
      </w:r>
      <w:r w:rsidR="001268B8" w:rsidRPr="006D734B">
        <w:t xml:space="preserve"> and correction return sales</w:t>
      </w:r>
      <w:r w:rsidRPr="006D734B">
        <w:t>(#1157.#1130.#1139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#2</w:t>
      </w:r>
      <w:r w:rsidR="00C81E83" w:rsidRPr="006D734B">
        <w:t>(10%)</w:t>
      </w:r>
      <w:r w:rsidR="00CA7936" w:rsidRPr="006D734B">
        <w:t xml:space="preserve"> - Return Sales</w:t>
      </w:r>
      <w:r w:rsidR="001268B8" w:rsidRPr="006D734B">
        <w:t xml:space="preserve"> and correction return sales</w:t>
      </w:r>
      <w:r w:rsidR="00CA7936" w:rsidRPr="006D734B">
        <w:t>(#1157.#1130.#1140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#3</w:t>
      </w:r>
      <w:r w:rsidR="00C81E83" w:rsidRPr="006D734B">
        <w:t>(0%)</w:t>
      </w:r>
      <w:r w:rsidR="00CA7936" w:rsidRPr="006D734B">
        <w:t xml:space="preserve"> - Return Sales</w:t>
      </w:r>
      <w:r w:rsidR="001268B8" w:rsidRPr="006D734B">
        <w:t xml:space="preserve"> and correction return sales</w:t>
      </w:r>
      <w:r w:rsidR="00CA7936" w:rsidRPr="006D734B">
        <w:t>(#1157.#1130.#1143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CA7936" w:rsidRPr="006D734B">
        <w:t xml:space="preserve"> - Return Sales</w:t>
      </w:r>
      <w:r w:rsidR="001268B8" w:rsidRPr="006D734B">
        <w:t xml:space="preserve"> and correction return sales</w:t>
      </w:r>
      <w:r w:rsidR="00CA7936" w:rsidRPr="006D734B">
        <w:t>(#1157.#1130.#1183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Sum</w:t>
      </w:r>
      <w:r w:rsidR="009C0CFD" w:rsidRPr="006D734B">
        <w:t xml:space="preserve"> of VAT rate #5</w:t>
      </w:r>
      <w:r w:rsidR="00C81E83" w:rsidRPr="006D734B">
        <w:t>(18/118)</w:t>
      </w:r>
      <w:r w:rsidRPr="006D734B">
        <w:t xml:space="preserve"> - Return Sales</w:t>
      </w:r>
      <w:r w:rsidR="001268B8" w:rsidRPr="006D734B">
        <w:t xml:space="preserve"> and correction return sales</w:t>
      </w:r>
      <w:r w:rsidRPr="006D734B">
        <w:t>(#1157.#1130.#1141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#6</w:t>
      </w:r>
      <w:r w:rsidR="00C81E83" w:rsidRPr="006D734B">
        <w:t>(10/110)</w:t>
      </w:r>
      <w:r w:rsidR="00CA7936" w:rsidRPr="006D734B">
        <w:t xml:space="preserve"> - Return Sales</w:t>
      </w:r>
      <w:r w:rsidR="001268B8" w:rsidRPr="006D734B">
        <w:t xml:space="preserve"> and correction return sales</w:t>
      </w:r>
      <w:r w:rsidR="00CA7936" w:rsidRPr="006D734B">
        <w:t>(#1157.#1130.#1142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Operations quantity - Purchases</w:t>
      </w:r>
      <w:r w:rsidR="001268B8" w:rsidRPr="006D734B">
        <w:t xml:space="preserve"> and correction </w:t>
      </w:r>
      <w:r w:rsidR="00954AB8" w:rsidRPr="006D734B">
        <w:t>Purchases</w:t>
      </w:r>
      <w:r w:rsidRPr="006D734B">
        <w:t>(#1157.#1131.#1135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Sum of payments - Purchases</w:t>
      </w:r>
      <w:r w:rsidR="001268B8" w:rsidRPr="006D734B">
        <w:t xml:space="preserve"> and correction </w:t>
      </w:r>
      <w:r w:rsidR="00954AB8" w:rsidRPr="006D734B">
        <w:t>Purchases</w:t>
      </w:r>
      <w:r w:rsidRPr="006D734B">
        <w:t>(#1157.#1131.#1201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 xml:space="preserve">• Sum of </w:t>
      </w:r>
      <w:r w:rsidR="009C0CFD" w:rsidRPr="006D734B">
        <w:t>payment #1</w:t>
      </w:r>
      <w:r w:rsidR="00DE7644" w:rsidRPr="006D734B">
        <w:t>(by cash)</w:t>
      </w:r>
      <w:r w:rsidRPr="006D734B">
        <w:t xml:space="preserve"> - Purchases</w:t>
      </w:r>
      <w:r w:rsidR="001268B8" w:rsidRPr="006D734B">
        <w:t xml:space="preserve"> and correction </w:t>
      </w:r>
      <w:r w:rsidR="00954AB8" w:rsidRPr="006D734B">
        <w:t>Purchases</w:t>
      </w:r>
      <w:r w:rsidRPr="006D734B">
        <w:t xml:space="preserve">(#1157.#1131.#1136)(8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#2</w:t>
      </w:r>
      <w:r w:rsidR="00DE7644" w:rsidRPr="006D734B">
        <w:t>(by electronic)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>Purchases</w:t>
      </w:r>
      <w:r w:rsidR="00CA7936" w:rsidRPr="006D734B">
        <w:t>(#1157.#1131.#1138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(#1157.#1131.#1218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#4</w:t>
      </w:r>
      <w:r w:rsidR="00DE7644" w:rsidRPr="006D734B">
        <w:t>(for posterior)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(#1157.#1131.#1219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(#1157.#1131.#1220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#1</w:t>
      </w:r>
      <w:r w:rsidR="00C81E83" w:rsidRPr="006D734B">
        <w:t>(18%)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(#1157.#1131.#1139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#2</w:t>
      </w:r>
      <w:r w:rsidR="00C81E83" w:rsidRPr="006D734B">
        <w:t>(10%)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(#1157.#1131.#1140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#3</w:t>
      </w:r>
      <w:r w:rsidR="00C81E83" w:rsidRPr="006D734B">
        <w:t>(0%)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(#1157.#1131.#1143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(#1157.#1131.#1183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#5</w:t>
      </w:r>
      <w:r w:rsidR="00C81E83" w:rsidRPr="006D734B">
        <w:t>(18/118)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(#1157.#1131.#1141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#6</w:t>
      </w:r>
      <w:r w:rsidR="00C81E83" w:rsidRPr="006D734B">
        <w:t>(10/110)</w:t>
      </w:r>
      <w:r w:rsidR="00CA7936" w:rsidRPr="006D734B">
        <w:t xml:space="preserve"> - Purchases</w:t>
      </w:r>
      <w:r w:rsidR="001268B8" w:rsidRPr="006D734B">
        <w:t xml:space="preserve"> and correction </w:t>
      </w:r>
      <w:r w:rsidR="00954AB8" w:rsidRPr="006D734B">
        <w:t xml:space="preserve">Purchases </w:t>
      </w:r>
      <w:r w:rsidR="00CA7936" w:rsidRPr="006D734B">
        <w:t>(#1157.#1131.#1142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Operations quantity – Return Purchases</w:t>
      </w:r>
      <w:r w:rsidR="001268B8" w:rsidRPr="006D734B">
        <w:t xml:space="preserve"> and correction return </w:t>
      </w:r>
      <w:r w:rsidR="00954AB8" w:rsidRPr="006D734B">
        <w:t>Purchases</w:t>
      </w:r>
      <w:r w:rsidRPr="006D734B">
        <w:t>(#1157.#1132.#1135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Sum of payments - Return Purchases</w:t>
      </w:r>
      <w:r w:rsidR="00EC0BC1" w:rsidRPr="006D734B">
        <w:t xml:space="preserve"> and correction purchases</w:t>
      </w:r>
      <w:r w:rsidRPr="006D734B">
        <w:t>(#1157.#1132.#1201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#1</w:t>
      </w:r>
      <w:r w:rsidR="00DE7644" w:rsidRPr="006D734B">
        <w:t>(by cash)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(#1157.#1132.#1136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#2</w:t>
      </w:r>
      <w:r w:rsidR="00DE7644" w:rsidRPr="006D734B">
        <w:t>(by electronic)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(#1157.#1132.#1138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(#1157.#1132.#1218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 xml:space="preserve">• Sum of payment </w:t>
      </w:r>
      <w:r w:rsidR="009C0CFD" w:rsidRPr="006D734B">
        <w:t>#4</w:t>
      </w:r>
      <w:r w:rsidR="00DE7644" w:rsidRPr="006D734B">
        <w:t>(for posterior)</w:t>
      </w:r>
      <w:r w:rsidRPr="006D734B">
        <w:t xml:space="preserve"> - Return Purchases</w:t>
      </w:r>
      <w:r w:rsidR="00EC0BC1" w:rsidRPr="006D734B">
        <w:t xml:space="preserve"> and correction Return purchases </w:t>
      </w:r>
      <w:r w:rsidRPr="006D734B">
        <w:t>(#1157.#1132.#1219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(#1157.#1132.#1220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#1</w:t>
      </w:r>
      <w:r w:rsidR="00C81E83" w:rsidRPr="006D734B">
        <w:t>(18%)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(#1157.#1132.#1139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#2</w:t>
      </w:r>
      <w:r w:rsidR="00C81E83" w:rsidRPr="006D734B">
        <w:t>(10%)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(#1157.#1132.#1140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#3</w:t>
      </w:r>
      <w:r w:rsidR="00C81E83" w:rsidRPr="006D734B">
        <w:t>(0%)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(#1157.#1132.#1143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(#1157.#1132.#1141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#5</w:t>
      </w:r>
      <w:r w:rsidR="00C81E83" w:rsidRPr="006D734B">
        <w:t>(18/118)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(#1157.#1132.#1142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9C0CFD" w:rsidP="00CA7936">
      <w:pPr>
        <w:pStyle w:val="Nessunaspaziatura"/>
      </w:pPr>
      <w:r w:rsidRPr="006D734B">
        <w:t>• Sum of VAT rate #6</w:t>
      </w:r>
      <w:r w:rsidR="00C81E83" w:rsidRPr="006D734B">
        <w:t>(10/110)</w:t>
      </w:r>
      <w:r w:rsidR="00CA7936" w:rsidRPr="006D734B">
        <w:t xml:space="preserve"> - Return Purchases</w:t>
      </w:r>
      <w:r w:rsidR="00EC0BC1" w:rsidRPr="006D734B">
        <w:t xml:space="preserve"> and correction Return purchases </w:t>
      </w:r>
      <w:r w:rsidR="00CA7936" w:rsidRPr="006D734B">
        <w:t>(#1157.#1132.#1</w:t>
      </w:r>
      <w:r w:rsidR="00DE7644" w:rsidRPr="006D734B">
        <w:t>)(</w:t>
      </w:r>
      <w:r w:rsidR="00CA7936"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Quantity of Correction Checks(#1157.#1133.#1144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Quantity of Correction Checks - Sales(#1157.#1133.#1145.#1135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Total of Correction Checks - Sales(#1157.#1133.#1145.#1201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Quantity of Correction Checks – Return Sales(#1157.#1133.#1232.#1135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Total of Correction Checks - Return Sales(#1157.#1133.#1232.#1201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Quantity of Correction Checks - Purchases(#1157.#1133.#1146.#1135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Total of Correction Checks - Purchases(#1157.#1133.#1146.#1201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Quantity of Correction Checks – Return Purchases(#1157.#1133.#1233.#1135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CA7936" w:rsidRPr="006D734B" w:rsidRDefault="00CA7936" w:rsidP="00CA7936">
      <w:pPr>
        <w:pStyle w:val="Nessunaspaziatura"/>
      </w:pPr>
      <w:r w:rsidRPr="006D734B">
        <w:t>• Total of Correction Checks - Return Purchases(#1157.#1133.#1233.#1201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4B5125" w:rsidRPr="00F33600" w:rsidRDefault="00CB66C1" w:rsidP="00681D40">
      <w:pPr>
        <w:pStyle w:val="Titolo2"/>
      </w:pPr>
      <w:bookmarkStart w:id="730" w:name="_Toc510106630"/>
      <w:r>
        <w:t>F</w:t>
      </w:r>
      <w:r w:rsidR="00884D87">
        <w:t xml:space="preserve">6H: </w:t>
      </w:r>
      <w:r w:rsidR="004B5125" w:rsidRPr="00F33600">
        <w:t xml:space="preserve">Day totals </w:t>
      </w:r>
      <w:r w:rsidR="002824FF">
        <w:t xml:space="preserve">counters </w:t>
      </w:r>
      <w:r w:rsidR="004B5125" w:rsidRPr="00F33600">
        <w:t>status</w:t>
      </w:r>
      <w:bookmarkEnd w:id="73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4B5125" w:rsidRPr="00F33600" w:rsidRDefault="004B5125" w:rsidP="002A6295">
      <w:pPr>
        <w:pStyle w:val="Nessunaspaziatura"/>
      </w:pPr>
      <w:r w:rsidRPr="00F33600">
        <w:t>Command: F6H. Message length: 5 bytes.</w:t>
      </w:r>
    </w:p>
    <w:p w:rsidR="004B5125" w:rsidRPr="00F33600" w:rsidRDefault="004B5125" w:rsidP="002A6295">
      <w:pPr>
        <w:pStyle w:val="Nessunaspaziatura"/>
      </w:pPr>
      <w:r w:rsidRPr="00F33600">
        <w:t>• Operator Password (4 bytes)</w:t>
      </w:r>
    </w:p>
    <w:p w:rsidR="004B5125" w:rsidRPr="00F33600" w:rsidRDefault="004B5125" w:rsidP="002A6295">
      <w:pPr>
        <w:pStyle w:val="Nessunaspaziatura"/>
      </w:pPr>
      <w:r w:rsidRPr="00F33600">
        <w:t xml:space="preserve">Answer: F6H. Message Length: </w:t>
      </w:r>
      <w:r w:rsidR="00142ADB" w:rsidRPr="00F33600">
        <w:t>7</w:t>
      </w:r>
      <w:r w:rsidR="00351028" w:rsidRPr="00F33600">
        <w:t>2</w:t>
      </w:r>
      <w:r w:rsidRPr="00F33600">
        <w:t xml:space="preserve"> bytes.</w:t>
      </w:r>
    </w:p>
    <w:p w:rsidR="004B5125" w:rsidRPr="00F33600" w:rsidRDefault="004B5125" w:rsidP="002A6295">
      <w:pPr>
        <w:pStyle w:val="Nessunaspaziatura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4B5125" w:rsidRPr="00F33600" w:rsidRDefault="004B5125" w:rsidP="002A6295">
      <w:pPr>
        <w:pStyle w:val="Nessunaspaziatura"/>
      </w:pPr>
      <w:r w:rsidRPr="00F33600">
        <w:t xml:space="preserve">• Serial number of the operator (1 byte) 1 ... </w:t>
      </w:r>
      <w:r w:rsidR="00AF5315" w:rsidRPr="00F33600">
        <w:t>99</w:t>
      </w:r>
    </w:p>
    <w:p w:rsidR="0021623F" w:rsidRPr="00F33600" w:rsidRDefault="0021623F" w:rsidP="002A6295">
      <w:pPr>
        <w:pStyle w:val="Nessunaspaziatura"/>
      </w:pPr>
      <w:r w:rsidRPr="00F33600">
        <w:t>• number of sale tickets(2 byte)</w:t>
      </w:r>
    </w:p>
    <w:p w:rsidR="0021623F" w:rsidRPr="00F33600" w:rsidRDefault="0021623F" w:rsidP="002A6295">
      <w:pPr>
        <w:pStyle w:val="Nessunaspaziatura"/>
      </w:pPr>
      <w:r w:rsidRPr="00F33600">
        <w:t>• grand totals of sale (8 byte)</w:t>
      </w:r>
    </w:p>
    <w:p w:rsidR="0021623F" w:rsidRPr="00F33600" w:rsidRDefault="0021623F" w:rsidP="002A6295">
      <w:pPr>
        <w:pStyle w:val="Nessunaspaziatura"/>
      </w:pPr>
      <w:r w:rsidRPr="00F33600">
        <w:t>• number of return sale tickets(2 byte)</w:t>
      </w:r>
    </w:p>
    <w:p w:rsidR="0021623F" w:rsidRPr="00F33600" w:rsidRDefault="0021623F" w:rsidP="002A6295">
      <w:pPr>
        <w:pStyle w:val="Nessunaspaziatura"/>
      </w:pPr>
      <w:r w:rsidRPr="00F33600">
        <w:t>• grand totals of return sale (8 byte)</w:t>
      </w:r>
    </w:p>
    <w:p w:rsidR="0021623F" w:rsidRPr="00F33600" w:rsidRDefault="0021623F" w:rsidP="002A6295">
      <w:pPr>
        <w:pStyle w:val="Nessunaspaziatura"/>
      </w:pPr>
      <w:r w:rsidRPr="00F33600">
        <w:t>• number of purchase tickets(2 byte)</w:t>
      </w:r>
    </w:p>
    <w:p w:rsidR="0021623F" w:rsidRPr="00F33600" w:rsidRDefault="0021623F" w:rsidP="002A6295">
      <w:pPr>
        <w:pStyle w:val="Nessunaspaziatura"/>
      </w:pPr>
      <w:r w:rsidRPr="00F33600">
        <w:t>• grand totals of purchase (8 byte)</w:t>
      </w:r>
    </w:p>
    <w:p w:rsidR="0021623F" w:rsidRPr="00F33600" w:rsidRDefault="0021623F" w:rsidP="002A6295">
      <w:pPr>
        <w:pStyle w:val="Nessunaspaziatura"/>
      </w:pPr>
      <w:r w:rsidRPr="00F33600">
        <w:t>• number of return purchases tickets(2 byte)</w:t>
      </w:r>
    </w:p>
    <w:p w:rsidR="0021623F" w:rsidRPr="00F33600" w:rsidRDefault="0021623F" w:rsidP="002A6295">
      <w:pPr>
        <w:pStyle w:val="Nessunaspaziatura"/>
      </w:pPr>
      <w:r w:rsidRPr="00F33600">
        <w:t>• grand totals of return purchases (8 byte)</w:t>
      </w:r>
    </w:p>
    <w:p w:rsidR="0021623F" w:rsidRPr="00F33600" w:rsidRDefault="0021623F" w:rsidP="002A6295">
      <w:pPr>
        <w:pStyle w:val="Nessunaspaziatura"/>
      </w:pPr>
      <w:r w:rsidRPr="00F33600">
        <w:t>• number of sale corrections tickets(2 byte)</w:t>
      </w:r>
    </w:p>
    <w:p w:rsidR="0021623F" w:rsidRPr="00F33600" w:rsidRDefault="0021623F" w:rsidP="002A6295">
      <w:pPr>
        <w:pStyle w:val="Nessunaspaziatura"/>
      </w:pPr>
      <w:r w:rsidRPr="00F33600">
        <w:t>• grand totals of sale corrections(8 byte)</w:t>
      </w:r>
    </w:p>
    <w:p w:rsidR="00351028" w:rsidRPr="00F33600" w:rsidRDefault="00351028" w:rsidP="002A6295">
      <w:pPr>
        <w:pStyle w:val="Nessunaspaziatura"/>
      </w:pPr>
      <w:r w:rsidRPr="00F33600">
        <w:t>• number of purchase corrections tickets(2 byte)</w:t>
      </w:r>
    </w:p>
    <w:p w:rsidR="0021623F" w:rsidRPr="00F33600" w:rsidRDefault="0021623F" w:rsidP="002A6295">
      <w:pPr>
        <w:pStyle w:val="Nessunaspaziatura"/>
      </w:pPr>
      <w:r w:rsidRPr="00F33600">
        <w:t>• grand totals of purchase corrections(8 byte)</w:t>
      </w:r>
    </w:p>
    <w:p w:rsidR="00CE6E44" w:rsidRPr="00F33600" w:rsidRDefault="00CE6E44" w:rsidP="002A6295">
      <w:pPr>
        <w:pStyle w:val="Nessunaspaziatura"/>
      </w:pPr>
      <w:r w:rsidRPr="00F33600">
        <w:t>• cash in the drawer(8 byte)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023C92" w:rsidRPr="00F33600" w:rsidRDefault="00023C92" w:rsidP="00023C92">
      <w:pPr>
        <w:pStyle w:val="Nessunaspaziatura"/>
      </w:pPr>
      <w:r w:rsidRPr="00F33600">
        <w:t>Command: F6H. Message length: 5 bytes.</w:t>
      </w:r>
    </w:p>
    <w:p w:rsidR="00023C92" w:rsidRPr="00F33600" w:rsidRDefault="00023C92" w:rsidP="00023C92">
      <w:pPr>
        <w:pStyle w:val="Nessunaspaziatura"/>
      </w:pPr>
      <w:r w:rsidRPr="00F33600">
        <w:t>• Operator Password (4 bytes)</w:t>
      </w:r>
    </w:p>
    <w:p w:rsidR="002824FF" w:rsidRPr="006D734B" w:rsidRDefault="002824FF" w:rsidP="002A6295">
      <w:pPr>
        <w:pStyle w:val="Nessunaspaziatura"/>
      </w:pPr>
      <w:r w:rsidRPr="006D734B">
        <w:t xml:space="preserve">Answer: F6H. Message Length: </w:t>
      </w:r>
      <w:r w:rsidR="00292EE8">
        <w:t>460</w:t>
      </w:r>
      <w:r w:rsidR="00292EE8" w:rsidRPr="006D734B">
        <w:t xml:space="preserve"> </w:t>
      </w:r>
      <w:r w:rsidRPr="006D734B">
        <w:t>bytes.</w:t>
      </w:r>
    </w:p>
    <w:p w:rsidR="002824FF" w:rsidRPr="006D734B" w:rsidRDefault="002824FF" w:rsidP="002A6295">
      <w:pPr>
        <w:pStyle w:val="Nessunaspaziatura"/>
      </w:pPr>
      <w:r w:rsidRPr="006D734B">
        <w:t>• Error code (2 bytes)</w:t>
      </w:r>
    </w:p>
    <w:p w:rsidR="002824FF" w:rsidRPr="006D734B" w:rsidRDefault="002824FF" w:rsidP="002A6295">
      <w:pPr>
        <w:pStyle w:val="Nessunaspaziatura"/>
      </w:pPr>
      <w:r w:rsidRPr="006D734B">
        <w:t>• Serial number of the operator (1 byte) 1 ... 99</w:t>
      </w:r>
    </w:p>
    <w:p w:rsidR="009A636B" w:rsidRPr="006D734B" w:rsidRDefault="009A636B" w:rsidP="009A636B">
      <w:pPr>
        <w:pStyle w:val="Nessunaspaziatura"/>
      </w:pPr>
      <w:r w:rsidRPr="006D734B">
        <w:t>• Operations quantity(#1194.#1134)(4 bytes)</w:t>
      </w:r>
    </w:p>
    <w:p w:rsidR="009A636B" w:rsidRPr="006D734B" w:rsidRDefault="009A636B" w:rsidP="009A636B">
      <w:pPr>
        <w:pStyle w:val="Nessunaspaziatura"/>
      </w:pPr>
      <w:r w:rsidRPr="006D734B">
        <w:t xml:space="preserve">• Operations quantity </w:t>
      </w:r>
      <w:r w:rsidR="00031A24" w:rsidRPr="006D734B">
        <w:t>–</w:t>
      </w:r>
      <w:r w:rsidRPr="006D734B">
        <w:t xml:space="preserve"> Sales</w:t>
      </w:r>
      <w:r w:rsidR="00031A24" w:rsidRPr="006D734B">
        <w:t xml:space="preserve"> and correction sales</w:t>
      </w:r>
      <w:r w:rsidRPr="006D734B">
        <w:t>(#1194.#1129.#1135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Sum of payments - Sales</w:t>
      </w:r>
      <w:r w:rsidR="00031A24" w:rsidRPr="006D734B">
        <w:t xml:space="preserve"> and correction sales </w:t>
      </w:r>
      <w:r w:rsidRPr="006D734B">
        <w:t>(#1194.#1129.#1201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#1</w:t>
      </w:r>
      <w:r w:rsidR="00DE7644" w:rsidRPr="006D734B">
        <w:t>(by cash)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(#1194.#1129.#1136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#2</w:t>
      </w:r>
      <w:r w:rsidR="00DE7644" w:rsidRPr="006D734B">
        <w:t>(by electronic)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(#1194.#1129.#1138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(#1194.#1129.#1218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#4</w:t>
      </w:r>
      <w:r w:rsidR="00DE7644" w:rsidRPr="006D734B">
        <w:t>(for posterior)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(#1194.#1129.#1219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(#1194.#1129.#1220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#1</w:t>
      </w:r>
      <w:r w:rsidR="00C81E83" w:rsidRPr="006D734B">
        <w:t>(18%)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(#1194.#1129.#1139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#2</w:t>
      </w:r>
      <w:r w:rsidR="00C81E83" w:rsidRPr="006D734B">
        <w:t>(10%)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(#1194.#1129.#1140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 xml:space="preserve">• Sum of </w:t>
      </w:r>
      <w:r w:rsidR="009C0CFD" w:rsidRPr="006D734B">
        <w:t>VAT rate #3</w:t>
      </w:r>
      <w:r w:rsidR="00C81E83" w:rsidRPr="006D734B">
        <w:t>(0%)</w:t>
      </w:r>
      <w:r w:rsidRPr="006D734B">
        <w:t xml:space="preserve"> - Sales</w:t>
      </w:r>
      <w:r w:rsidR="00031A24" w:rsidRPr="006D734B">
        <w:t xml:space="preserve"> and correction sales </w:t>
      </w:r>
      <w:r w:rsidRPr="006D734B">
        <w:t>(#1194.#1129.#1143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(#1194.#1129.#1183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#5</w:t>
      </w:r>
      <w:r w:rsidR="00C81E83" w:rsidRPr="006D734B">
        <w:t>(18/118)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(#1194.#1129.#1141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#6</w:t>
      </w:r>
      <w:r w:rsidR="00C81E83" w:rsidRPr="006D734B">
        <w:t>(10/110)</w:t>
      </w:r>
      <w:r w:rsidR="009A636B" w:rsidRPr="006D734B">
        <w:t xml:space="preserve"> - Sales</w:t>
      </w:r>
      <w:r w:rsidR="00031A24" w:rsidRPr="006D734B">
        <w:t xml:space="preserve"> and correction sales </w:t>
      </w:r>
      <w:r w:rsidR="009A636B" w:rsidRPr="006D734B">
        <w:t>(#1194.#1129.#1142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Operations quantity – Return Sales</w:t>
      </w:r>
      <w:r w:rsidR="00031A24" w:rsidRPr="006D734B">
        <w:t xml:space="preserve"> and correction return sales </w:t>
      </w:r>
      <w:r w:rsidRPr="006D734B">
        <w:t>(#1194.#1130.#1135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Sum of payments - Return Sales</w:t>
      </w:r>
      <w:r w:rsidR="00031A24" w:rsidRPr="006D734B">
        <w:t xml:space="preserve"> and correction return sales </w:t>
      </w:r>
      <w:r w:rsidRPr="006D734B">
        <w:t>(#1194.#1130.#1201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#1</w:t>
      </w:r>
      <w:r w:rsidR="00DE7644" w:rsidRPr="006D734B">
        <w:t>(by cash)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(#1194.#1130.#1136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#2</w:t>
      </w:r>
      <w:r w:rsidR="00DE7644" w:rsidRPr="006D734B">
        <w:t>(by electronic)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(#1194.#1130.#1138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(#1194.#1130.#1218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#4</w:t>
      </w:r>
      <w:r w:rsidR="00DE7644" w:rsidRPr="006D734B">
        <w:t>(for posterior)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(#1194.#1130.#1219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(#1194.#1130.#1220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#1</w:t>
      </w:r>
      <w:r w:rsidR="00C81E83" w:rsidRPr="006D734B">
        <w:t>(18%)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(#1194.#1130.#1139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#2</w:t>
      </w:r>
      <w:r w:rsidR="00C81E83" w:rsidRPr="006D734B">
        <w:t>(10%)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(#1194.#1130.#1140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#3</w:t>
      </w:r>
      <w:r w:rsidR="00C81E83" w:rsidRPr="006D734B">
        <w:t>(0%)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(#1194.#1130.#1143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(#1194.#1130.#1183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#5</w:t>
      </w:r>
      <w:r w:rsidR="00C81E83" w:rsidRPr="006D734B">
        <w:t>(18/118)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(#1194.#1130.#1141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#6</w:t>
      </w:r>
      <w:r w:rsidR="00C81E83" w:rsidRPr="006D734B">
        <w:t>(10/110)</w:t>
      </w:r>
      <w:r w:rsidR="009A636B" w:rsidRPr="006D734B">
        <w:t xml:space="preserve"> - Return Sales</w:t>
      </w:r>
      <w:r w:rsidR="00031A24" w:rsidRPr="006D734B">
        <w:t xml:space="preserve"> and correction return sales </w:t>
      </w:r>
      <w:r w:rsidR="009A636B" w:rsidRPr="006D734B">
        <w:t>(#1194.#1130.#1142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Operations quantity - Purchases</w:t>
      </w:r>
      <w:r w:rsidR="00031A24" w:rsidRPr="006D734B">
        <w:t xml:space="preserve"> and correction purchases </w:t>
      </w:r>
      <w:r w:rsidRPr="006D734B">
        <w:t>(#1194.#1131.#1135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Sum of payments - Purchases</w:t>
      </w:r>
      <w:r w:rsidR="00031A24" w:rsidRPr="006D734B">
        <w:t xml:space="preserve"> and correction purchases </w:t>
      </w:r>
      <w:r w:rsidRPr="006D734B">
        <w:t>(#1194.#1131.#1201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#1</w:t>
      </w:r>
      <w:r w:rsidR="00DE7644" w:rsidRPr="006D734B">
        <w:t>(by cash)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 xml:space="preserve">(#1194.#1131.#1136)(8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#2</w:t>
      </w:r>
      <w:r w:rsidR="00DE7644" w:rsidRPr="006D734B">
        <w:t>(by electronic)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(#1194.#1131.#1138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(#1194.#1131.#1218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#4</w:t>
      </w:r>
      <w:r w:rsidR="00DE7644" w:rsidRPr="006D734B">
        <w:t>(for posterior)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(#1194.#1131.#1219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(#1194.#1131.#1220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#1</w:t>
      </w:r>
      <w:r w:rsidR="00C81E83" w:rsidRPr="006D734B">
        <w:t>(18%)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(#1194.#1131.#1139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#2</w:t>
      </w:r>
      <w:r w:rsidR="00C81E83" w:rsidRPr="006D734B">
        <w:t>(10%)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(#1194.#1131.#1140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#3</w:t>
      </w:r>
      <w:r w:rsidR="00C81E83" w:rsidRPr="006D734B">
        <w:t>(0%)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(#1194.#1131.#1143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(#1194.#1131.#1183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#5</w:t>
      </w:r>
      <w:r w:rsidR="00C81E83" w:rsidRPr="006D734B">
        <w:t>(18/118)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(#1194.#1131.#1141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#6</w:t>
      </w:r>
      <w:r w:rsidR="00C81E83" w:rsidRPr="006D734B">
        <w:t>(10/110)</w:t>
      </w:r>
      <w:r w:rsidR="009A636B" w:rsidRPr="006D734B">
        <w:t xml:space="preserve"> - Purchases</w:t>
      </w:r>
      <w:r w:rsidR="00031A24" w:rsidRPr="006D734B">
        <w:t xml:space="preserve"> and correction purchases </w:t>
      </w:r>
      <w:r w:rsidR="009A636B" w:rsidRPr="006D734B">
        <w:t>(#1194.#1131.#1142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Operations quantity – Return Purchases</w:t>
      </w:r>
      <w:r w:rsidR="00031A24" w:rsidRPr="006D734B">
        <w:t xml:space="preserve"> and correction return purchases </w:t>
      </w:r>
      <w:r w:rsidRPr="006D734B">
        <w:t>(#1194.#1132.#1135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Sum of payments - Return Purchases</w:t>
      </w:r>
      <w:r w:rsidR="00031A24" w:rsidRPr="006D734B">
        <w:t xml:space="preserve"> and correction return purchases </w:t>
      </w:r>
      <w:r w:rsidRPr="006D734B">
        <w:t>(#1194.#1132.#1201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#1</w:t>
      </w:r>
      <w:r w:rsidR="00DE7644" w:rsidRPr="006D734B">
        <w:t>(by cash)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(#1194.#1132.#1136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#2</w:t>
      </w:r>
      <w:r w:rsidR="00DE7644" w:rsidRPr="006D734B">
        <w:t>(by electronic)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(#1194.#1132.#1138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#3</w:t>
      </w:r>
      <w:r w:rsidR="00DE7644" w:rsidRPr="006D734B">
        <w:t>(in advance)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(#1194.#1132.#1218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#4</w:t>
      </w:r>
      <w:r w:rsidR="00DE7644" w:rsidRPr="006D734B">
        <w:t>(for posterior)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(#1194.#1132.#1219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payment #5</w:t>
      </w:r>
      <w:r w:rsidR="00DE7644" w:rsidRPr="006D734B">
        <w:t>(by counter means)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(#1194.#1132.#1220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#1</w:t>
      </w:r>
      <w:r w:rsidR="00C81E83" w:rsidRPr="006D734B">
        <w:t>(18%)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(#1194.#1132.#1139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#2</w:t>
      </w:r>
      <w:r w:rsidR="00C81E83" w:rsidRPr="006D734B">
        <w:t>(10%)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(#1194.#1132.#1140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#3</w:t>
      </w:r>
      <w:r w:rsidR="00C81E83" w:rsidRPr="006D734B">
        <w:t>(0%)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(#1194.#1132.#1143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#4</w:t>
      </w:r>
      <w:r w:rsidR="00C81E83" w:rsidRPr="006D734B">
        <w:t>(NO VAT)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(#1194.#1132.#1141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Sum of V</w:t>
      </w:r>
      <w:r w:rsidR="009C0CFD" w:rsidRPr="006D734B">
        <w:t>AT rate #5</w:t>
      </w:r>
      <w:r w:rsidR="00C81E83" w:rsidRPr="006D734B">
        <w:t>(18/118)</w:t>
      </w:r>
      <w:r w:rsidRPr="006D734B">
        <w:t xml:space="preserve"> - Return Purchases</w:t>
      </w:r>
      <w:r w:rsidR="00031A24" w:rsidRPr="006D734B">
        <w:t xml:space="preserve"> and correction return purchases </w:t>
      </w:r>
      <w:r w:rsidRPr="006D734B">
        <w:t>(#1194.#1132.#1142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C0CFD" w:rsidP="009A636B">
      <w:pPr>
        <w:pStyle w:val="Nessunaspaziatura"/>
      </w:pPr>
      <w:r w:rsidRPr="006D734B">
        <w:t>• Sum of VAT rate #6</w:t>
      </w:r>
      <w:r w:rsidR="00C81E83" w:rsidRPr="006D734B">
        <w:t>(10/110)</w:t>
      </w:r>
      <w:r w:rsidR="009A636B" w:rsidRPr="006D734B">
        <w:t xml:space="preserve"> - Return Purchases</w:t>
      </w:r>
      <w:r w:rsidR="00031A24" w:rsidRPr="006D734B">
        <w:t xml:space="preserve"> and correction return purchases </w:t>
      </w:r>
      <w:r w:rsidR="009A636B" w:rsidRPr="006D734B">
        <w:t>(#1194.#1132.#1</w:t>
      </w:r>
      <w:r w:rsidR="00DE7644" w:rsidRPr="006D734B">
        <w:t>)(</w:t>
      </w:r>
      <w:r w:rsidR="009A636B"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Quantity of Correction Checks(#1194.#1133.#1144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Quantity of Correction Checks - Sales(#1194.#1133.#1145.#1135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Total of Correction Checks - Sales(#1194.#1133.#1145.#1201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Quantity of Correction Checks – Return Sales(#1194.#1133.#1232.#1135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Total of Correction Checks - Return Sales(#1194.#1133.#1232.#1201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Quantity of Correction Checks - Purchases(#1194.#1133.#1146.#1135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Total of Correction Checks - Purchases(#1194.#1133.#1146.#1201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Quantity of Correction Checks – Return Purchases(#1194.#1133.#1233.#1135</w:t>
      </w:r>
      <w:r w:rsidR="00DE7644" w:rsidRPr="006D734B">
        <w:t>)(</w:t>
      </w:r>
      <w:r w:rsidRPr="006D734B">
        <w:t xml:space="preserve">4 </w:t>
      </w:r>
      <w:r w:rsidR="00F04EC0" w:rsidRPr="006D734B">
        <w:t>bytes)</w:t>
      </w:r>
    </w:p>
    <w:p w:rsidR="009A636B" w:rsidRPr="006D734B" w:rsidRDefault="009A636B" w:rsidP="009A636B">
      <w:pPr>
        <w:pStyle w:val="Nessunaspaziatura"/>
      </w:pPr>
      <w:r w:rsidRPr="006D734B">
        <w:t>• Total of Correction Checks - Return Purchases(#1194.#1133.#1233.#1201</w:t>
      </w:r>
      <w:r w:rsidR="00DE7644" w:rsidRPr="006D734B">
        <w:t>)(</w:t>
      </w:r>
      <w:r w:rsidRPr="006D734B">
        <w:t xml:space="preserve">8 </w:t>
      </w:r>
      <w:r w:rsidR="00F04EC0" w:rsidRPr="006D734B">
        <w:t>bytes)</w:t>
      </w:r>
    </w:p>
    <w:p w:rsidR="004B5125" w:rsidRPr="00F33600" w:rsidRDefault="00CB66C1" w:rsidP="00A65759">
      <w:pPr>
        <w:pStyle w:val="Titolo2"/>
      </w:pPr>
      <w:bookmarkStart w:id="731" w:name="_Toc510106631"/>
      <w:r>
        <w:t>F</w:t>
      </w:r>
      <w:r w:rsidR="00884D87">
        <w:t xml:space="preserve">7H: </w:t>
      </w:r>
      <w:r w:rsidR="004B5125" w:rsidRPr="00F33600">
        <w:t>Ticket totals status</w:t>
      </w:r>
      <w:bookmarkEnd w:id="73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RP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1.1</w:t>
            </w:r>
          </w:p>
        </w:tc>
      </w:tr>
      <w:tr w:rsidR="005F5304" w:rsidRPr="005F5304" w:rsidTr="005F5304">
        <w:tc>
          <w:tcPr>
            <w:tcW w:w="1951" w:type="dxa"/>
            <w:shd w:val="pct25" w:color="auto" w:fill="auto"/>
          </w:tcPr>
          <w:p w:rsidR="005F5304" w:rsidRPr="005F5304" w:rsidRDefault="005F5304" w:rsidP="005F5304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X</w:t>
            </w:r>
          </w:p>
        </w:tc>
        <w:tc>
          <w:tcPr>
            <w:tcW w:w="747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5F5304" w:rsidRPr="005F5304" w:rsidRDefault="005F5304" w:rsidP="005F5304">
            <w:pPr>
              <w:pStyle w:val="Nessunaspaziatura"/>
            </w:pPr>
            <w:r w:rsidRPr="005F5304"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CE68E1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CE68E1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CE68E1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CE68E1" w:rsidP="005F5304">
            <w:pPr>
              <w:pStyle w:val="Nessunaspaziatura"/>
            </w:pPr>
            <w:r>
              <w:t>-</w:t>
            </w:r>
          </w:p>
        </w:tc>
      </w:tr>
    </w:tbl>
    <w:p w:rsidR="004B5125" w:rsidRPr="00F33600" w:rsidRDefault="004B5125" w:rsidP="002A6295">
      <w:pPr>
        <w:pStyle w:val="Nessunaspaziatura"/>
      </w:pPr>
      <w:r w:rsidRPr="00F33600">
        <w:t>Command: F7H. Message length: 5 bytes.</w:t>
      </w:r>
    </w:p>
    <w:p w:rsidR="004B5125" w:rsidRPr="00F33600" w:rsidRDefault="004B5125" w:rsidP="002A6295">
      <w:pPr>
        <w:pStyle w:val="Nessunaspaziatura"/>
      </w:pPr>
      <w:r w:rsidRPr="00F33600">
        <w:t>• Operator Password (4 bytes)</w:t>
      </w:r>
    </w:p>
    <w:p w:rsidR="004B5125" w:rsidRPr="00F33600" w:rsidRDefault="004B5125" w:rsidP="002A6295">
      <w:pPr>
        <w:pStyle w:val="Nessunaspaziatura"/>
      </w:pPr>
      <w:r w:rsidRPr="00F33600">
        <w:t xml:space="preserve">Answer: F7H. Message Length: </w:t>
      </w:r>
      <w:r w:rsidR="00554D3E" w:rsidRPr="00F33600">
        <w:t>55</w:t>
      </w:r>
      <w:r w:rsidRPr="00F33600">
        <w:t xml:space="preserve"> bytes.</w:t>
      </w:r>
    </w:p>
    <w:p w:rsidR="004B5125" w:rsidRPr="00F33600" w:rsidRDefault="004B5125" w:rsidP="002A6295">
      <w:pPr>
        <w:pStyle w:val="Nessunaspaziatura"/>
      </w:pPr>
      <w:r w:rsidRPr="00F33600">
        <w:t>• Error code (</w:t>
      </w:r>
      <w:r w:rsidR="007F3723" w:rsidRPr="00F33600">
        <w:t>2 bytes</w:t>
      </w:r>
      <w:r w:rsidRPr="00F33600">
        <w:t>)</w:t>
      </w:r>
    </w:p>
    <w:p w:rsidR="004B5125" w:rsidRPr="00F33600" w:rsidRDefault="004B5125" w:rsidP="002A6295">
      <w:pPr>
        <w:pStyle w:val="Nessunaspaziatura"/>
      </w:pPr>
      <w:r w:rsidRPr="00F33600">
        <w:t xml:space="preserve">• Serial number of the operator (1 byte) 1 ... </w:t>
      </w:r>
      <w:r w:rsidR="00AF5315" w:rsidRPr="00F33600">
        <w:t>99</w:t>
      </w:r>
    </w:p>
    <w:p w:rsidR="004B5125" w:rsidRPr="00F33600" w:rsidRDefault="004B5125" w:rsidP="002A6295">
      <w:pPr>
        <w:pStyle w:val="Nessunaspaziatura"/>
      </w:pPr>
      <w:r w:rsidRPr="00F33600">
        <w:t xml:space="preserve">• extra charge(8 byte) </w:t>
      </w:r>
    </w:p>
    <w:p w:rsidR="004B5125" w:rsidRPr="00F33600" w:rsidRDefault="004B5125" w:rsidP="002A6295">
      <w:pPr>
        <w:pStyle w:val="Nessunaspaziatura"/>
      </w:pPr>
      <w:r w:rsidRPr="00F33600">
        <w:t>• discount(8 byte)</w:t>
      </w:r>
    </w:p>
    <w:p w:rsidR="004B5125" w:rsidRPr="00F33600" w:rsidRDefault="004B5125" w:rsidP="002A6295">
      <w:pPr>
        <w:pStyle w:val="Nessunaspaziatura"/>
      </w:pPr>
      <w:r w:rsidRPr="00F33600">
        <w:t>• void(8 byte)</w:t>
      </w:r>
    </w:p>
    <w:p w:rsidR="004B5125" w:rsidRPr="006D734B" w:rsidRDefault="004B5125" w:rsidP="002A6295">
      <w:pPr>
        <w:pStyle w:val="Nessunaspaziatura"/>
      </w:pPr>
      <w:r w:rsidRPr="006D734B">
        <w:t xml:space="preserve">• return(8 byte) -&gt; not used </w:t>
      </w:r>
      <w:r w:rsidR="00E7057D" w:rsidRPr="006D734B">
        <w:t xml:space="preserve">in </w:t>
      </w:r>
      <w:r w:rsidRPr="006D734B">
        <w:t>Russia</w:t>
      </w:r>
    </w:p>
    <w:p w:rsidR="004B5125" w:rsidRPr="00F33600" w:rsidRDefault="004B5125" w:rsidP="002A6295">
      <w:pPr>
        <w:pStyle w:val="Nessunaspaziatura"/>
      </w:pPr>
      <w:r w:rsidRPr="00F33600">
        <w:t>• sub total(8 byte)</w:t>
      </w:r>
    </w:p>
    <w:p w:rsidR="004B5125" w:rsidRPr="00F33600" w:rsidRDefault="004B5125" w:rsidP="002A6295">
      <w:pPr>
        <w:pStyle w:val="Nessunaspaziatura"/>
      </w:pPr>
      <w:r w:rsidRPr="00F33600">
        <w:t>• remainder(8 byte)</w:t>
      </w:r>
    </w:p>
    <w:p w:rsidR="004B5125" w:rsidRPr="00F33600" w:rsidRDefault="004B5125" w:rsidP="002A6295">
      <w:pPr>
        <w:pStyle w:val="Nessunaspaziatura"/>
      </w:pPr>
      <w:r w:rsidRPr="00F33600">
        <w:t>• number of receipt(2 byte)</w:t>
      </w:r>
    </w:p>
    <w:p w:rsidR="000C6271" w:rsidRDefault="000C6271" w:rsidP="002A6295">
      <w:pPr>
        <w:pStyle w:val="Nessunaspaziatura"/>
      </w:pPr>
      <w:r w:rsidRPr="00F33600">
        <w:t>• ticket is open(1 byte): 0-&gt;not open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CE68E1" w:rsidRPr="005F5304" w:rsidTr="00701E9C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CE68E1" w:rsidRPr="005F5304" w:rsidRDefault="00CE68E1" w:rsidP="00701E9C">
            <w:pPr>
              <w:pStyle w:val="Nessunaspaziatura"/>
            </w:pPr>
            <w:r w:rsidRPr="005F5304">
              <w:rPr>
                <w:sz w:val="16"/>
                <w:szCs w:val="16"/>
              </w:rPr>
              <w:t xml:space="preserve"> </w:t>
            </w:r>
            <w:r w:rsidRPr="005F5304">
              <w:t xml:space="preserve">                       </w:t>
            </w:r>
            <w:r w:rsidRPr="005F5304">
              <w:rPr>
                <w:sz w:val="12"/>
                <w:szCs w:val="12"/>
              </w:rPr>
              <w:t>OFD PROT</w:t>
            </w:r>
            <w:r w:rsidRPr="005F5304">
              <w:rPr>
                <w:sz w:val="16"/>
                <w:szCs w:val="16"/>
              </w:rPr>
              <w:t xml:space="preserve">     </w:t>
            </w:r>
            <w:r w:rsidRPr="005F5304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CE68E1" w:rsidRPr="005F5304" w:rsidRDefault="00CE68E1" w:rsidP="00701E9C">
            <w:pPr>
              <w:pStyle w:val="Nessunaspaziatura"/>
            </w:pPr>
            <w:r w:rsidRPr="005F5304">
              <w:t>1.0</w:t>
            </w:r>
          </w:p>
        </w:tc>
        <w:tc>
          <w:tcPr>
            <w:tcW w:w="747" w:type="dxa"/>
            <w:shd w:val="pct20" w:color="auto" w:fill="auto"/>
          </w:tcPr>
          <w:p w:rsidR="00CE68E1" w:rsidRPr="005F5304" w:rsidRDefault="00CE68E1" w:rsidP="00701E9C">
            <w:pPr>
              <w:pStyle w:val="Nessunaspaziatura"/>
            </w:pPr>
            <w:r w:rsidRPr="005F5304">
              <w:t>1.05</w:t>
            </w:r>
          </w:p>
        </w:tc>
        <w:tc>
          <w:tcPr>
            <w:tcW w:w="625" w:type="dxa"/>
            <w:shd w:val="pct20" w:color="auto" w:fill="auto"/>
          </w:tcPr>
          <w:p w:rsidR="00CE68E1" w:rsidRPr="005F5304" w:rsidRDefault="00CE68E1" w:rsidP="00701E9C">
            <w:pPr>
              <w:pStyle w:val="Nessunaspaziatura"/>
            </w:pPr>
            <w:r w:rsidRPr="005F5304">
              <w:t>1.1</w:t>
            </w:r>
          </w:p>
        </w:tc>
      </w:tr>
      <w:tr w:rsidR="00CE68E1" w:rsidRPr="005F5304" w:rsidTr="00701E9C">
        <w:tc>
          <w:tcPr>
            <w:tcW w:w="1951" w:type="dxa"/>
            <w:shd w:val="pct25" w:color="auto" w:fill="auto"/>
          </w:tcPr>
          <w:p w:rsidR="00CE68E1" w:rsidRPr="005F5304" w:rsidRDefault="00CE68E1" w:rsidP="00701E9C">
            <w:pPr>
              <w:pStyle w:val="Nessunaspaziatura"/>
            </w:pPr>
            <w:r w:rsidRPr="005F5304">
              <w:t>Q3X-</w:t>
            </w:r>
            <w:r w:rsidRPr="005F5304">
              <w:rPr>
                <w:lang w:val="ru-RU"/>
              </w:rPr>
              <w:t>Ф</w:t>
            </w:r>
            <w:r w:rsidRPr="005F5304">
              <w:t xml:space="preserve"> V3.01.XX</w:t>
            </w:r>
          </w:p>
        </w:tc>
        <w:tc>
          <w:tcPr>
            <w:tcW w:w="731" w:type="dxa"/>
          </w:tcPr>
          <w:p w:rsidR="00CE68E1" w:rsidRPr="005F5304" w:rsidRDefault="00234089" w:rsidP="00701E9C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CE68E1" w:rsidRPr="005F5304" w:rsidRDefault="00CE68E1" w:rsidP="00701E9C">
            <w:pPr>
              <w:pStyle w:val="Nessunaspaziatura"/>
            </w:pPr>
            <w:r w:rsidRPr="005F5304">
              <w:t>N/A</w:t>
            </w:r>
          </w:p>
        </w:tc>
        <w:tc>
          <w:tcPr>
            <w:tcW w:w="625" w:type="dxa"/>
          </w:tcPr>
          <w:p w:rsidR="00CE68E1" w:rsidRPr="005F5304" w:rsidRDefault="00CE68E1" w:rsidP="00701E9C">
            <w:pPr>
              <w:pStyle w:val="Nessunaspaziatura"/>
            </w:pPr>
            <w:r w:rsidRPr="005F5304">
              <w:t>N/A</w:t>
            </w:r>
          </w:p>
        </w:tc>
      </w:tr>
      <w:tr w:rsidR="00CE68E1" w:rsidTr="00701E9C">
        <w:tc>
          <w:tcPr>
            <w:tcW w:w="1951" w:type="dxa"/>
            <w:shd w:val="pct25" w:color="auto" w:fill="auto"/>
          </w:tcPr>
          <w:p w:rsidR="00CE68E1" w:rsidRDefault="00CE68E1" w:rsidP="00701E9C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CE68E1" w:rsidRDefault="00CE68E1" w:rsidP="00701E9C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CE68E1" w:rsidRDefault="00CE68E1" w:rsidP="00701E9C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CE68E1" w:rsidRDefault="00CE68E1" w:rsidP="00701E9C">
            <w:pPr>
              <w:pStyle w:val="Nessunaspaziatura"/>
            </w:pPr>
            <w:r>
              <w:t>X</w:t>
            </w:r>
          </w:p>
        </w:tc>
      </w:tr>
      <w:tr w:rsidR="00CE68E1" w:rsidTr="00701E9C">
        <w:tc>
          <w:tcPr>
            <w:tcW w:w="1951" w:type="dxa"/>
            <w:shd w:val="pct25" w:color="auto" w:fill="auto"/>
          </w:tcPr>
          <w:p w:rsidR="00CE68E1" w:rsidRDefault="00CE68E1" w:rsidP="00701E9C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CE68E1" w:rsidRDefault="00CE68E1" w:rsidP="00701E9C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CE68E1" w:rsidRDefault="00CE68E1" w:rsidP="00701E9C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CE68E1" w:rsidRDefault="00CE68E1" w:rsidP="00701E9C">
            <w:pPr>
              <w:pStyle w:val="Nessunaspaziatura"/>
            </w:pPr>
            <w:r>
              <w:t>X</w:t>
            </w:r>
          </w:p>
        </w:tc>
      </w:tr>
    </w:tbl>
    <w:p w:rsidR="00CE68E1" w:rsidRPr="00F33600" w:rsidRDefault="00CE68E1" w:rsidP="00CE68E1">
      <w:pPr>
        <w:pStyle w:val="Nessunaspaziatura"/>
      </w:pPr>
      <w:r w:rsidRPr="00F33600">
        <w:t>Command: F7H. Message length: 5 bytes.</w:t>
      </w:r>
    </w:p>
    <w:p w:rsidR="00CE68E1" w:rsidRPr="00F33600" w:rsidRDefault="00CE68E1" w:rsidP="00CE68E1">
      <w:pPr>
        <w:pStyle w:val="Nessunaspaziatura"/>
      </w:pPr>
      <w:r w:rsidRPr="00F33600">
        <w:t>• Operator Password (4 bytes)</w:t>
      </w:r>
    </w:p>
    <w:p w:rsidR="00CE68E1" w:rsidRPr="00F33600" w:rsidRDefault="00CE68E1" w:rsidP="00CE68E1">
      <w:pPr>
        <w:pStyle w:val="Nessunaspaziatura"/>
      </w:pPr>
      <w:r w:rsidRPr="00F33600">
        <w:t>Answer: F7H. Message Length: 55 bytes.</w:t>
      </w:r>
    </w:p>
    <w:p w:rsidR="00CE68E1" w:rsidRPr="00F33600" w:rsidRDefault="00CE68E1" w:rsidP="00CE68E1">
      <w:pPr>
        <w:pStyle w:val="Nessunaspaziatura"/>
      </w:pPr>
      <w:r w:rsidRPr="00F33600">
        <w:t>• Error code (2 bytes)</w:t>
      </w:r>
    </w:p>
    <w:p w:rsidR="00CE68E1" w:rsidRPr="00F33600" w:rsidRDefault="00CE68E1" w:rsidP="00CE68E1">
      <w:pPr>
        <w:pStyle w:val="Nessunaspaziatura"/>
      </w:pPr>
      <w:r w:rsidRPr="00F33600">
        <w:t>• Serial number of the operator (1 byte) 1 ... 99</w:t>
      </w:r>
    </w:p>
    <w:p w:rsidR="00CE68E1" w:rsidRPr="00F33600" w:rsidRDefault="00CE68E1" w:rsidP="00CE68E1">
      <w:pPr>
        <w:pStyle w:val="Nessunaspaziatura"/>
      </w:pPr>
      <w:r w:rsidRPr="00F33600">
        <w:t xml:space="preserve">• extra charge(8 byte) </w:t>
      </w:r>
    </w:p>
    <w:p w:rsidR="00CE68E1" w:rsidRPr="00F33600" w:rsidRDefault="00CE68E1" w:rsidP="00CE68E1">
      <w:pPr>
        <w:pStyle w:val="Nessunaspaziatura"/>
      </w:pPr>
      <w:r w:rsidRPr="00F33600">
        <w:t>• discount(8 byte)</w:t>
      </w:r>
    </w:p>
    <w:p w:rsidR="00CE68E1" w:rsidRPr="006D734B" w:rsidRDefault="00CE68E1" w:rsidP="00CE68E1">
      <w:pPr>
        <w:pStyle w:val="Nessunaspaziatura"/>
      </w:pPr>
      <w:r w:rsidRPr="006D734B">
        <w:t xml:space="preserve">• void(8 byte) -&gt; not used </w:t>
      </w:r>
      <w:r w:rsidR="00A134A4" w:rsidRPr="006D734B">
        <w:t xml:space="preserve">in </w:t>
      </w:r>
      <w:r w:rsidRPr="006D734B">
        <w:t>Russia</w:t>
      </w:r>
    </w:p>
    <w:p w:rsidR="00CE68E1" w:rsidRPr="006D734B" w:rsidRDefault="00CE68E1" w:rsidP="00CE68E1">
      <w:pPr>
        <w:pStyle w:val="Nessunaspaziatura"/>
      </w:pPr>
      <w:r w:rsidRPr="006D734B">
        <w:t xml:space="preserve">• return(8 byte) -&gt; not used </w:t>
      </w:r>
      <w:r w:rsidR="00A134A4" w:rsidRPr="006D734B">
        <w:t xml:space="preserve">in </w:t>
      </w:r>
      <w:r w:rsidRPr="006D734B">
        <w:t>Russia</w:t>
      </w:r>
    </w:p>
    <w:p w:rsidR="00CE68E1" w:rsidRPr="00F33600" w:rsidRDefault="00CE68E1" w:rsidP="00CE68E1">
      <w:pPr>
        <w:pStyle w:val="Nessunaspaziatura"/>
      </w:pPr>
      <w:r w:rsidRPr="00F33600">
        <w:t>• sub total(8 byte)</w:t>
      </w:r>
    </w:p>
    <w:p w:rsidR="00CE68E1" w:rsidRPr="00F33600" w:rsidRDefault="00CE68E1" w:rsidP="00CE68E1">
      <w:pPr>
        <w:pStyle w:val="Nessunaspaziatura"/>
      </w:pPr>
      <w:r w:rsidRPr="00F33600">
        <w:t>• remainder(8 byte)</w:t>
      </w:r>
    </w:p>
    <w:p w:rsidR="00CE68E1" w:rsidRPr="00F33600" w:rsidRDefault="00CE68E1" w:rsidP="00CE68E1">
      <w:pPr>
        <w:pStyle w:val="Nessunaspaziatura"/>
      </w:pPr>
      <w:r w:rsidRPr="00F33600">
        <w:t>• number of receipt(2 byte)</w:t>
      </w:r>
    </w:p>
    <w:p w:rsidR="00CE68E1" w:rsidRPr="00F33600" w:rsidRDefault="00CE68E1" w:rsidP="00CE68E1">
      <w:pPr>
        <w:pStyle w:val="Nessunaspaziatura"/>
      </w:pPr>
      <w:r w:rsidRPr="00F33600">
        <w:t>• ticket is open(1 byte): 0-&gt;not open</w:t>
      </w:r>
    </w:p>
    <w:p w:rsidR="00CE68E1" w:rsidRPr="00F33600" w:rsidRDefault="00CE68E1" w:rsidP="002A6295">
      <w:pPr>
        <w:pStyle w:val="Nessunaspaziatura"/>
      </w:pPr>
    </w:p>
    <w:p w:rsidR="00023C92" w:rsidRPr="004C62F9" w:rsidRDefault="00023C92" w:rsidP="00023C92">
      <w:pPr>
        <w:pStyle w:val="Titolo2"/>
        <w:rPr>
          <w:color w:val="auto"/>
        </w:rPr>
      </w:pPr>
      <w:bookmarkStart w:id="732" w:name="_Toc510106632"/>
      <w:r>
        <w:t>F8H - ADDITIONAL INFO</w:t>
      </w:r>
      <w:bookmarkEnd w:id="73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023C92" w:rsidRPr="004C62F9" w:rsidRDefault="00023C92" w:rsidP="00023C92">
      <w:pPr>
        <w:pStyle w:val="Nessunaspaziatura"/>
      </w:pPr>
      <w:r w:rsidRPr="004C62F9">
        <w:t>Command: F8H. Message length: 5 bytes.</w:t>
      </w:r>
    </w:p>
    <w:p w:rsidR="00023C92" w:rsidRPr="004C62F9" w:rsidRDefault="00023C92" w:rsidP="00023C92">
      <w:pPr>
        <w:pStyle w:val="Nessunaspaziatura"/>
      </w:pPr>
      <w:r w:rsidRPr="004C62F9">
        <w:t>• Operator Password (4 bytes)</w:t>
      </w:r>
    </w:p>
    <w:p w:rsidR="00023C92" w:rsidRPr="004C62F9" w:rsidRDefault="00023C92" w:rsidP="00023C92">
      <w:pPr>
        <w:pStyle w:val="Nessunaspaziatura"/>
      </w:pPr>
      <w:r w:rsidRPr="004C62F9">
        <w:t>Answer: F8H. Message Length: 9 bytes.</w:t>
      </w:r>
    </w:p>
    <w:p w:rsidR="00023C92" w:rsidRPr="004C62F9" w:rsidRDefault="00023C92" w:rsidP="00023C92">
      <w:pPr>
        <w:pStyle w:val="Nessunaspaziatura"/>
      </w:pPr>
      <w:r w:rsidRPr="004C62F9">
        <w:t>• Error code (2 bytes)</w:t>
      </w:r>
    </w:p>
    <w:p w:rsidR="00023C92" w:rsidRPr="004C62F9" w:rsidRDefault="00023C92" w:rsidP="00023C92">
      <w:pPr>
        <w:pStyle w:val="Nessunaspaziatura"/>
      </w:pPr>
      <w:r w:rsidRPr="004C62F9">
        <w:t>• Serial number of the operator (1 byte) 1 ... 99</w:t>
      </w:r>
    </w:p>
    <w:p w:rsidR="00023C92" w:rsidRPr="004C62F9" w:rsidRDefault="00023C92" w:rsidP="00023C92">
      <w:pPr>
        <w:pStyle w:val="Nessunaspaziatura"/>
      </w:pPr>
      <w:r w:rsidRPr="004C62F9">
        <w:t>• type of open ticket (1 byte)</w:t>
      </w:r>
    </w:p>
    <w:p w:rsidR="00023C92" w:rsidRPr="004C62F9" w:rsidRDefault="00023C92" w:rsidP="00023C92">
      <w:pPr>
        <w:pStyle w:val="Nessunaspaziatura"/>
        <w:ind w:left="708"/>
      </w:pPr>
      <w:r w:rsidRPr="004C62F9">
        <w:t>0-&gt;no ticket open(or different ticket open from below list)</w:t>
      </w:r>
    </w:p>
    <w:p w:rsidR="00023C92" w:rsidRPr="004C62F9" w:rsidRDefault="00023C92" w:rsidP="00023C92">
      <w:pPr>
        <w:pStyle w:val="Nessunaspaziatura"/>
        <w:ind w:left="708"/>
      </w:pPr>
      <w:r w:rsidRPr="004C62F9">
        <w:t>1-&gt;sale ticket open</w:t>
      </w:r>
    </w:p>
    <w:p w:rsidR="00023C92" w:rsidRPr="004C62F9" w:rsidRDefault="00023C92" w:rsidP="00023C92">
      <w:pPr>
        <w:pStyle w:val="Nessunaspaziatura"/>
        <w:ind w:left="708"/>
      </w:pPr>
      <w:r w:rsidRPr="004C62F9">
        <w:t>2-&gt;return sale ticket open</w:t>
      </w:r>
    </w:p>
    <w:p w:rsidR="00023C92" w:rsidRPr="004C62F9" w:rsidRDefault="00023C92" w:rsidP="00023C92">
      <w:pPr>
        <w:pStyle w:val="Nessunaspaziatura"/>
        <w:ind w:left="708"/>
      </w:pPr>
      <w:r w:rsidRPr="004C62F9">
        <w:t>3-&gt;purchase ticket open</w:t>
      </w:r>
    </w:p>
    <w:p w:rsidR="00023C92" w:rsidRPr="004C62F9" w:rsidRDefault="00023C92" w:rsidP="00023C92">
      <w:pPr>
        <w:pStyle w:val="Nessunaspaziatura"/>
        <w:ind w:left="708"/>
      </w:pPr>
      <w:r w:rsidRPr="004C62F9">
        <w:t>4-&gt;return purchase ticket open</w:t>
      </w:r>
    </w:p>
    <w:p w:rsidR="00023C92" w:rsidRPr="004C62F9" w:rsidRDefault="00023C92" w:rsidP="00023C92">
      <w:pPr>
        <w:pStyle w:val="Nessunaspaziatura"/>
      </w:pPr>
      <w:r w:rsidRPr="004C62F9">
        <w:t>• number of tickets in the day (2 byte)</w:t>
      </w:r>
    </w:p>
    <w:p w:rsidR="00023C92" w:rsidRDefault="00023C92" w:rsidP="00023C92">
      <w:pPr>
        <w:pStyle w:val="Nessunaspaziatura"/>
      </w:pPr>
      <w:r w:rsidRPr="004C62F9">
        <w:t>• number of documents in the day (2 byte)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BE31F2" w:rsidRPr="004C62F9" w:rsidRDefault="00BE31F2" w:rsidP="00BE31F2">
      <w:pPr>
        <w:pStyle w:val="Nessunaspaziatura"/>
      </w:pPr>
      <w:r w:rsidRPr="004C62F9">
        <w:t>Command: F8H. Message length: 5 bytes.</w:t>
      </w:r>
    </w:p>
    <w:p w:rsidR="00BE31F2" w:rsidRPr="004C62F9" w:rsidRDefault="00BE31F2" w:rsidP="00BE31F2">
      <w:pPr>
        <w:pStyle w:val="Nessunaspaziatura"/>
      </w:pPr>
      <w:r w:rsidRPr="004C62F9">
        <w:t>• Operator Password (4 bytes)</w:t>
      </w:r>
    </w:p>
    <w:p w:rsidR="00BE31F2" w:rsidRPr="004C62F9" w:rsidRDefault="00BE31F2" w:rsidP="00BE31F2">
      <w:pPr>
        <w:pStyle w:val="Nessunaspaziatura"/>
      </w:pPr>
      <w:r w:rsidRPr="004C62F9">
        <w:t xml:space="preserve">Answer: F8H. Message Length: </w:t>
      </w:r>
      <w:r w:rsidR="00FD60E7">
        <w:t>18</w:t>
      </w:r>
      <w:r w:rsidR="00FD60E7" w:rsidRPr="004C62F9">
        <w:t xml:space="preserve"> </w:t>
      </w:r>
      <w:r w:rsidRPr="004C62F9">
        <w:t>bytes.</w:t>
      </w:r>
    </w:p>
    <w:p w:rsidR="00BE31F2" w:rsidRPr="004C62F9" w:rsidRDefault="00BE31F2" w:rsidP="00BE31F2">
      <w:pPr>
        <w:pStyle w:val="Nessunaspaziatura"/>
      </w:pPr>
      <w:r w:rsidRPr="004C62F9">
        <w:t>• Error code (2 bytes)</w:t>
      </w:r>
    </w:p>
    <w:p w:rsidR="00BE31F2" w:rsidRPr="004C62F9" w:rsidRDefault="00BE31F2" w:rsidP="00BE31F2">
      <w:pPr>
        <w:pStyle w:val="Nessunaspaziatura"/>
      </w:pPr>
      <w:r w:rsidRPr="004C62F9">
        <w:t>• Serial number of the operator (1 byte) 1 ... 99</w:t>
      </w:r>
    </w:p>
    <w:p w:rsidR="00BE31F2" w:rsidRPr="004C62F9" w:rsidRDefault="00BE31F2" w:rsidP="00BE31F2">
      <w:pPr>
        <w:pStyle w:val="Nessunaspaziatura"/>
      </w:pPr>
      <w:r w:rsidRPr="004C62F9">
        <w:t>• type of open ticket (1 byte)</w:t>
      </w:r>
    </w:p>
    <w:p w:rsidR="00BE31F2" w:rsidRPr="004C62F9" w:rsidRDefault="00BE31F2" w:rsidP="00BE31F2">
      <w:pPr>
        <w:pStyle w:val="Nessunaspaziatura"/>
        <w:ind w:left="708"/>
      </w:pPr>
      <w:r w:rsidRPr="004C62F9">
        <w:t>0-&gt;no ticket open(or different ticket open from below list)</w:t>
      </w:r>
    </w:p>
    <w:p w:rsidR="00BE31F2" w:rsidRPr="004C62F9" w:rsidRDefault="00BE31F2" w:rsidP="00BE31F2">
      <w:pPr>
        <w:pStyle w:val="Nessunaspaziatura"/>
        <w:ind w:left="708"/>
      </w:pPr>
      <w:r w:rsidRPr="004C62F9">
        <w:t>1-&gt;sale ticket open</w:t>
      </w:r>
    </w:p>
    <w:p w:rsidR="00BE31F2" w:rsidRPr="004C62F9" w:rsidRDefault="00BE31F2" w:rsidP="00BE31F2">
      <w:pPr>
        <w:pStyle w:val="Nessunaspaziatura"/>
        <w:ind w:left="708"/>
      </w:pPr>
      <w:r w:rsidRPr="004C62F9">
        <w:t>2-&gt;return sale ticket open</w:t>
      </w:r>
    </w:p>
    <w:p w:rsidR="00BE31F2" w:rsidRPr="004C62F9" w:rsidRDefault="00BE31F2" w:rsidP="00BE31F2">
      <w:pPr>
        <w:pStyle w:val="Nessunaspaziatura"/>
        <w:ind w:left="708"/>
      </w:pPr>
      <w:r w:rsidRPr="004C62F9">
        <w:t>3-&gt;purchase ticket open</w:t>
      </w:r>
    </w:p>
    <w:p w:rsidR="00BE31F2" w:rsidRPr="004C62F9" w:rsidRDefault="00BE31F2" w:rsidP="00BE31F2">
      <w:pPr>
        <w:pStyle w:val="Nessunaspaziatura"/>
        <w:ind w:left="708"/>
      </w:pPr>
      <w:r w:rsidRPr="004C62F9">
        <w:t>4-&gt;return purchase ticket open</w:t>
      </w:r>
    </w:p>
    <w:p w:rsidR="00BE31F2" w:rsidRPr="004C62F9" w:rsidRDefault="00BE31F2" w:rsidP="00BE31F2">
      <w:pPr>
        <w:pStyle w:val="Nessunaspaziatura"/>
      </w:pPr>
      <w:r w:rsidRPr="004C62F9">
        <w:t>• number of tickets in the day (2 byte)</w:t>
      </w:r>
    </w:p>
    <w:p w:rsidR="00BE31F2" w:rsidRPr="004C62F9" w:rsidRDefault="00BE31F2" w:rsidP="00BE31F2">
      <w:pPr>
        <w:pStyle w:val="Nessunaspaziatura"/>
      </w:pPr>
      <w:r w:rsidRPr="004C62F9">
        <w:t>• number of documents in the day (2 byte)</w:t>
      </w:r>
    </w:p>
    <w:p w:rsidR="00BE31F2" w:rsidRPr="00681D40" w:rsidRDefault="00BE31F2" w:rsidP="00BE31F2">
      <w:pPr>
        <w:pStyle w:val="Nessunaspaziatura"/>
      </w:pPr>
      <w:r w:rsidRPr="00681D40">
        <w:t>• last FD document</w:t>
      </w:r>
      <w:r>
        <w:t xml:space="preserve"> number</w:t>
      </w:r>
      <w:r w:rsidRPr="00681D40">
        <w:t>(4 bytes)</w:t>
      </w:r>
    </w:p>
    <w:p w:rsidR="00BE31F2" w:rsidRPr="00681D40" w:rsidRDefault="00BE31F2" w:rsidP="00BE31F2">
      <w:pPr>
        <w:pStyle w:val="Nessunaspaziatura"/>
      </w:pPr>
      <w:r w:rsidRPr="00681D40">
        <w:t>• last FD document</w:t>
      </w:r>
      <w:r>
        <w:t xml:space="preserve"> fiscal sign</w:t>
      </w:r>
      <w:r w:rsidRPr="00681D40">
        <w:t>(4 bytes)</w:t>
      </w:r>
    </w:p>
    <w:p w:rsidR="00FD60E7" w:rsidRDefault="00FD60E7" w:rsidP="00FD60E7">
      <w:pPr>
        <w:pStyle w:val="Nessunaspaziatura"/>
      </w:pPr>
      <w:r w:rsidRPr="00681D40">
        <w:t xml:space="preserve">• </w:t>
      </w:r>
      <w:r>
        <w:t xml:space="preserve">reason of </w:t>
      </w:r>
      <w:proofErr w:type="spellStart"/>
      <w:r>
        <w:t>ofd</w:t>
      </w:r>
      <w:proofErr w:type="spellEnd"/>
      <w:r>
        <w:t xml:space="preserve"> refusal of last sent doc</w:t>
      </w:r>
      <w:r w:rsidRPr="00681D40">
        <w:t>(</w:t>
      </w:r>
      <w:r>
        <w:t>1</w:t>
      </w:r>
      <w:r w:rsidRPr="00681D40">
        <w:t xml:space="preserve"> byte)</w:t>
      </w:r>
    </w:p>
    <w:p w:rsidR="006417F0" w:rsidRDefault="00FD60E7" w:rsidP="006417F0">
      <w:pPr>
        <w:pStyle w:val="Nessunaspaziatura"/>
        <w:ind w:left="708"/>
        <w:rPr>
          <w:rFonts w:eastAsia="Calibri"/>
          <w:spacing w:val="1"/>
        </w:rPr>
      </w:pPr>
      <w:r w:rsidRPr="00B36D74">
        <w:rPr>
          <w:rFonts w:eastAsia="Calibri"/>
        </w:rPr>
        <w:t>1</w:t>
      </w:r>
      <w:r w:rsidRPr="00B36D74">
        <w:rPr>
          <w:rFonts w:eastAsia="Calibri"/>
          <w:spacing w:val="-1"/>
        </w:rPr>
        <w:t xml:space="preserve"> </w:t>
      </w:r>
      <w:r w:rsidRPr="00B36D74">
        <w:rPr>
          <w:rFonts w:eastAsia="Calibri"/>
        </w:rPr>
        <w:t>–</w:t>
      </w:r>
      <w:r w:rsidRPr="00B36D74">
        <w:rPr>
          <w:rFonts w:eastAsia="Calibri"/>
          <w:spacing w:val="1"/>
        </w:rPr>
        <w:t xml:space="preserve"> Invalid fiscal sign</w:t>
      </w:r>
    </w:p>
    <w:p w:rsidR="006417F0" w:rsidRDefault="00FD60E7" w:rsidP="006417F0">
      <w:pPr>
        <w:pStyle w:val="Nessunaspaziatura"/>
        <w:ind w:left="708"/>
        <w:rPr>
          <w:rFonts w:eastAsia="Calibri"/>
        </w:rPr>
      </w:pPr>
      <w:r w:rsidRPr="00B36D74">
        <w:rPr>
          <w:rFonts w:eastAsia="Calibri"/>
        </w:rPr>
        <w:t>2</w:t>
      </w:r>
      <w:r w:rsidRPr="00B36D74">
        <w:rPr>
          <w:rFonts w:eastAsia="Calibri"/>
          <w:spacing w:val="-1"/>
        </w:rPr>
        <w:t xml:space="preserve"> </w:t>
      </w:r>
      <w:r w:rsidRPr="00B36D74">
        <w:rPr>
          <w:rFonts w:eastAsia="Calibri"/>
        </w:rPr>
        <w:t>–</w:t>
      </w:r>
      <w:r w:rsidRPr="00B36D74">
        <w:rPr>
          <w:rFonts w:eastAsia="Calibri"/>
          <w:spacing w:val="1"/>
        </w:rPr>
        <w:t xml:space="preserve"> Invalid </w:t>
      </w:r>
      <w:r>
        <w:rPr>
          <w:rFonts w:eastAsia="Calibri"/>
          <w:spacing w:val="1"/>
        </w:rPr>
        <w:t xml:space="preserve">acknowledge </w:t>
      </w:r>
      <w:r w:rsidRPr="00B36D74">
        <w:rPr>
          <w:rFonts w:eastAsia="Calibri"/>
          <w:spacing w:val="1"/>
        </w:rPr>
        <w:t>format</w:t>
      </w:r>
    </w:p>
    <w:p w:rsidR="006417F0" w:rsidRDefault="00FD60E7" w:rsidP="006417F0">
      <w:pPr>
        <w:pStyle w:val="Nessunaspaziatura"/>
        <w:ind w:left="708"/>
        <w:rPr>
          <w:rFonts w:eastAsia="Calibri"/>
          <w:spacing w:val="1"/>
        </w:rPr>
      </w:pPr>
      <w:r w:rsidRPr="00B36D74">
        <w:rPr>
          <w:rFonts w:eastAsia="Calibri"/>
        </w:rPr>
        <w:t>3</w:t>
      </w:r>
      <w:r w:rsidRPr="00B36D74">
        <w:rPr>
          <w:rFonts w:eastAsia="Calibri"/>
          <w:spacing w:val="-1"/>
        </w:rPr>
        <w:t xml:space="preserve"> </w:t>
      </w:r>
      <w:r w:rsidRPr="00B36D74">
        <w:rPr>
          <w:rFonts w:eastAsia="Calibri"/>
        </w:rPr>
        <w:t>–</w:t>
      </w:r>
      <w:r w:rsidRPr="00B36D74">
        <w:rPr>
          <w:rFonts w:eastAsia="Calibri"/>
          <w:spacing w:val="1"/>
        </w:rPr>
        <w:t xml:space="preserve"> Invalid FD number</w:t>
      </w:r>
    </w:p>
    <w:p w:rsidR="006417F0" w:rsidRDefault="00FD60E7" w:rsidP="006417F0">
      <w:pPr>
        <w:pStyle w:val="Nessunaspaziatura"/>
        <w:ind w:left="708"/>
        <w:rPr>
          <w:rFonts w:eastAsia="Calibri"/>
          <w:spacing w:val="1"/>
        </w:rPr>
      </w:pPr>
      <w:r w:rsidRPr="001528D1">
        <w:rPr>
          <w:rFonts w:eastAsia="Calibri"/>
        </w:rPr>
        <w:t>4</w:t>
      </w:r>
      <w:r w:rsidRPr="001528D1">
        <w:rPr>
          <w:rFonts w:eastAsia="Calibri"/>
          <w:spacing w:val="-1"/>
        </w:rPr>
        <w:t xml:space="preserve"> </w:t>
      </w:r>
      <w:r w:rsidRPr="001528D1">
        <w:rPr>
          <w:rFonts w:eastAsia="Calibri"/>
        </w:rPr>
        <w:t>–</w:t>
      </w:r>
      <w:r w:rsidRPr="001528D1">
        <w:rPr>
          <w:rFonts w:eastAsia="Calibri"/>
          <w:spacing w:val="1"/>
        </w:rPr>
        <w:t xml:space="preserve"> </w:t>
      </w:r>
      <w:r w:rsidRPr="00B36D74">
        <w:rPr>
          <w:rFonts w:eastAsia="Calibri"/>
          <w:spacing w:val="1"/>
        </w:rPr>
        <w:t xml:space="preserve">Invalid </w:t>
      </w:r>
      <w:r>
        <w:rPr>
          <w:rFonts w:eastAsia="Calibri"/>
          <w:spacing w:val="1"/>
        </w:rPr>
        <w:t>FN</w:t>
      </w:r>
      <w:r w:rsidRPr="00B36D74">
        <w:rPr>
          <w:rFonts w:eastAsia="Calibri"/>
          <w:spacing w:val="1"/>
        </w:rPr>
        <w:t xml:space="preserve"> number</w:t>
      </w:r>
    </w:p>
    <w:p w:rsidR="006417F0" w:rsidRDefault="00FD60E7" w:rsidP="006417F0">
      <w:pPr>
        <w:pStyle w:val="Nessunaspaziatura"/>
        <w:ind w:left="708"/>
        <w:rPr>
          <w:rFonts w:eastAsia="Calibri"/>
          <w:spacing w:val="1"/>
        </w:rPr>
      </w:pPr>
      <w:r>
        <w:rPr>
          <w:rFonts w:eastAsia="Calibri"/>
          <w:spacing w:val="1"/>
        </w:rPr>
        <w:t>5 – Invalid CRC</w:t>
      </w:r>
    </w:p>
    <w:p w:rsidR="006417F0" w:rsidRDefault="00FD60E7" w:rsidP="006417F0">
      <w:pPr>
        <w:pStyle w:val="Nessunaspaziatura"/>
        <w:ind w:left="708"/>
      </w:pPr>
      <w:r>
        <w:rPr>
          <w:rFonts w:eastAsia="Calibri"/>
        </w:rPr>
        <w:t>6 – Invalid FDO TIN</w:t>
      </w:r>
    </w:p>
    <w:p w:rsidR="00BE31F2" w:rsidRPr="004C62F9" w:rsidRDefault="00BE31F2" w:rsidP="00023C92">
      <w:pPr>
        <w:pStyle w:val="Nessunaspaziatura"/>
      </w:pPr>
    </w:p>
    <w:p w:rsidR="002824FF" w:rsidRPr="0050316C" w:rsidRDefault="00CB66C1" w:rsidP="00A65759">
      <w:pPr>
        <w:pStyle w:val="Titolo2"/>
      </w:pPr>
      <w:bookmarkStart w:id="733" w:name="_Toc510106633"/>
      <w:r>
        <w:t>F9</w:t>
      </w:r>
      <w:r w:rsidR="00884D87">
        <w:t xml:space="preserve">H: </w:t>
      </w:r>
      <w:r w:rsidR="002824FF" w:rsidRPr="0050316C">
        <w:t>Not transmitted counters status</w:t>
      </w:r>
      <w:bookmarkEnd w:id="733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2824FF" w:rsidRPr="00023C92" w:rsidRDefault="002824FF" w:rsidP="002A6295">
      <w:pPr>
        <w:pStyle w:val="Nessunaspaziatura"/>
      </w:pPr>
      <w:r w:rsidRPr="00023C92">
        <w:t>Command: F</w:t>
      </w:r>
      <w:r w:rsidR="00B344E4">
        <w:t>9</w:t>
      </w:r>
      <w:r w:rsidRPr="00023C92">
        <w:t>H. Message length: 5 bytes.</w:t>
      </w:r>
    </w:p>
    <w:p w:rsidR="002824FF" w:rsidRPr="00023C92" w:rsidRDefault="002824FF" w:rsidP="002A6295">
      <w:pPr>
        <w:pStyle w:val="Nessunaspaziatura"/>
      </w:pPr>
      <w:r w:rsidRPr="00023C92">
        <w:t>• Operator Password (4 bytes)</w:t>
      </w:r>
    </w:p>
    <w:p w:rsidR="002824FF" w:rsidRPr="006C711B" w:rsidRDefault="002824FF" w:rsidP="002A6295">
      <w:pPr>
        <w:pStyle w:val="Nessunaspaziatura"/>
      </w:pPr>
      <w:r w:rsidRPr="00023C92">
        <w:t>Answer: F</w:t>
      </w:r>
      <w:r w:rsidR="00B344E4">
        <w:t>9</w:t>
      </w:r>
      <w:r w:rsidRPr="00023C92">
        <w:t xml:space="preserve">H. </w:t>
      </w:r>
      <w:r w:rsidRPr="006C711B">
        <w:t xml:space="preserve">Message Length: </w:t>
      </w:r>
      <w:r w:rsidR="00424448" w:rsidRPr="006C711B">
        <w:t>56</w:t>
      </w:r>
      <w:r w:rsidRPr="006C711B">
        <w:t xml:space="preserve"> bytes.</w:t>
      </w:r>
    </w:p>
    <w:p w:rsidR="002824FF" w:rsidRPr="00023C92" w:rsidRDefault="002824FF" w:rsidP="002A6295">
      <w:pPr>
        <w:pStyle w:val="Nessunaspaziatura"/>
      </w:pPr>
      <w:r w:rsidRPr="00023C92">
        <w:t>• Error code (2 bytes)</w:t>
      </w:r>
    </w:p>
    <w:p w:rsidR="002824FF" w:rsidRPr="00023C92" w:rsidRDefault="002824FF" w:rsidP="002A6295">
      <w:pPr>
        <w:pStyle w:val="Nessunaspaziatura"/>
      </w:pPr>
      <w:r w:rsidRPr="00023C92">
        <w:t>• Serial number of the operator (1 byte) 1 ... 99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Quantity of Not Transmitted </w:t>
      </w:r>
      <w:r w:rsidR="00097C52" w:rsidRPr="006D734B">
        <w:t xml:space="preserve">Checks </w:t>
      </w:r>
      <w:r w:rsidRPr="006D734B">
        <w:t>and Correction Checks(#1158.#1144</w:t>
      </w:r>
      <w:r w:rsidR="00DE7644" w:rsidRPr="006D734B">
        <w:t>)(</w:t>
      </w:r>
      <w:r w:rsidRPr="006D734B">
        <w:t>4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Quantity of Not Transmitted </w:t>
      </w:r>
      <w:r w:rsidR="00097C52" w:rsidRPr="006D734B">
        <w:t xml:space="preserve">Checks </w:t>
      </w:r>
      <w:r w:rsidRPr="006D734B">
        <w:t>and Correction Checks - Sales(#1158.#1145.#1135</w:t>
      </w:r>
      <w:r w:rsidR="00DE7644" w:rsidRPr="006D734B">
        <w:t>)(</w:t>
      </w:r>
      <w:r w:rsidRPr="006D734B">
        <w:t>4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Total of Not Transmitted </w:t>
      </w:r>
      <w:r w:rsidR="00097C52" w:rsidRPr="006D734B">
        <w:t xml:space="preserve">Checks </w:t>
      </w:r>
      <w:r w:rsidRPr="006D734B">
        <w:t>and Correction Checks - Sales(#1158.#1145.#1201</w:t>
      </w:r>
      <w:r w:rsidR="00DE7644" w:rsidRPr="006D734B">
        <w:t>)(</w:t>
      </w:r>
      <w:r w:rsidRPr="006D734B">
        <w:t>8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Quantity of Not Transmitted </w:t>
      </w:r>
      <w:r w:rsidR="00097C52" w:rsidRPr="006D734B">
        <w:t xml:space="preserve">Checks </w:t>
      </w:r>
      <w:r w:rsidRPr="006D734B">
        <w:t>and Correction Checks – Return Sales(#1158.#1232.#1135</w:t>
      </w:r>
      <w:r w:rsidR="00DE7644" w:rsidRPr="006D734B">
        <w:t>)(</w:t>
      </w:r>
      <w:r w:rsidRPr="006D734B">
        <w:t>4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Total of Not Transmitted </w:t>
      </w:r>
      <w:r w:rsidR="00097C52" w:rsidRPr="006D734B">
        <w:t xml:space="preserve">Checks </w:t>
      </w:r>
      <w:r w:rsidRPr="006D734B">
        <w:t>and Correction Checks - Return Sales(#1158.#1232.#1201</w:t>
      </w:r>
      <w:r w:rsidR="00DE7644" w:rsidRPr="006D734B">
        <w:t>)(</w:t>
      </w:r>
      <w:r w:rsidRPr="006D734B">
        <w:t>8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Quantity of Not Transmitted </w:t>
      </w:r>
      <w:r w:rsidR="00097C52" w:rsidRPr="006D734B">
        <w:t xml:space="preserve">Checks </w:t>
      </w:r>
      <w:r w:rsidRPr="006D734B">
        <w:t>and Correction Checks - Purchases(#1158.#1146.#1135)(4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Total of Not Transmitted </w:t>
      </w:r>
      <w:r w:rsidR="00097C52" w:rsidRPr="006D734B">
        <w:t xml:space="preserve">Checks </w:t>
      </w:r>
      <w:r w:rsidRPr="006D734B">
        <w:t>and Correction Checks - Purchases(#1158.#1146.#1201</w:t>
      </w:r>
      <w:r w:rsidR="00DE7644" w:rsidRPr="006D734B">
        <w:t>)(</w:t>
      </w:r>
      <w:r w:rsidRPr="006D734B">
        <w:t>8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Quantity of Not Transmitted </w:t>
      </w:r>
      <w:r w:rsidR="00097C52" w:rsidRPr="006D734B">
        <w:t xml:space="preserve">Checks </w:t>
      </w:r>
      <w:r w:rsidRPr="006D734B">
        <w:t>and Correction Checks – Return Purchases(#1158.#1233.#1135)(4 bytes)</w:t>
      </w:r>
    </w:p>
    <w:p w:rsidR="00424448" w:rsidRPr="006D734B" w:rsidRDefault="00424448" w:rsidP="00424448">
      <w:pPr>
        <w:pStyle w:val="Nessunaspaziatura"/>
      </w:pPr>
      <w:r w:rsidRPr="006D734B">
        <w:t xml:space="preserve">• Answer from FM: Total of Not Transmitted </w:t>
      </w:r>
      <w:r w:rsidR="00097C52" w:rsidRPr="006D734B">
        <w:t xml:space="preserve">Checks </w:t>
      </w:r>
      <w:r w:rsidRPr="006D734B">
        <w:t>and Correction Checks - Return Purchases(#1158.#1233.#1201)(8 bytes)</w:t>
      </w:r>
    </w:p>
    <w:p w:rsidR="002824FF" w:rsidRPr="0050316C" w:rsidRDefault="00CB66C1" w:rsidP="00A65759">
      <w:pPr>
        <w:pStyle w:val="Titolo2"/>
      </w:pPr>
      <w:bookmarkStart w:id="734" w:name="_Toc510106634"/>
      <w:r>
        <w:t>FA</w:t>
      </w:r>
      <w:r w:rsidR="00884D87">
        <w:t xml:space="preserve">H: </w:t>
      </w:r>
      <w:r w:rsidR="002824FF" w:rsidRPr="0050316C">
        <w:t>Get Cash in Drawer counter status</w:t>
      </w:r>
      <w:bookmarkEnd w:id="734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2824FF" w:rsidRPr="00023C92" w:rsidRDefault="002824FF" w:rsidP="002A6295">
      <w:pPr>
        <w:pStyle w:val="Nessunaspaziatura"/>
      </w:pPr>
      <w:r w:rsidRPr="00023C92">
        <w:t>Command: F</w:t>
      </w:r>
      <w:r w:rsidR="00B344E4">
        <w:t>A</w:t>
      </w:r>
      <w:r w:rsidRPr="00023C92">
        <w:t>H. Message length: 5 bytes.</w:t>
      </w:r>
    </w:p>
    <w:p w:rsidR="002824FF" w:rsidRPr="00023C92" w:rsidRDefault="002824FF" w:rsidP="002A6295">
      <w:pPr>
        <w:pStyle w:val="Nessunaspaziatura"/>
      </w:pPr>
      <w:r w:rsidRPr="00023C92">
        <w:t>• Operator Password (4 bytes)</w:t>
      </w:r>
    </w:p>
    <w:p w:rsidR="002824FF" w:rsidRPr="00023C92" w:rsidRDefault="002824FF" w:rsidP="002A6295">
      <w:pPr>
        <w:pStyle w:val="Nessunaspaziatura"/>
      </w:pPr>
      <w:r w:rsidRPr="00023C92">
        <w:t>Answer: F</w:t>
      </w:r>
      <w:r w:rsidR="00B344E4">
        <w:t>A</w:t>
      </w:r>
      <w:r w:rsidRPr="00023C92">
        <w:t xml:space="preserve">H. Message Length: </w:t>
      </w:r>
      <w:r w:rsidR="00C365D5">
        <w:t>15</w:t>
      </w:r>
      <w:r w:rsidRPr="00023C92">
        <w:t>2 bytes.</w:t>
      </w:r>
    </w:p>
    <w:p w:rsidR="002824FF" w:rsidRPr="00023C92" w:rsidRDefault="002824FF" w:rsidP="002A6295">
      <w:pPr>
        <w:pStyle w:val="Nessunaspaziatura"/>
      </w:pPr>
      <w:r w:rsidRPr="00023C92">
        <w:t>• Error code (2 bytes)</w:t>
      </w:r>
    </w:p>
    <w:p w:rsidR="002824FF" w:rsidRPr="00023C92" w:rsidRDefault="002824FF" w:rsidP="002A6295">
      <w:pPr>
        <w:pStyle w:val="Nessunaspaziatura"/>
      </w:pPr>
      <w:r w:rsidRPr="00023C92">
        <w:t>• Serial number of the operator (1 byte) 1 ... 99</w:t>
      </w:r>
    </w:p>
    <w:p w:rsidR="000E0AEE" w:rsidRPr="00023C92" w:rsidRDefault="000E0AEE" w:rsidP="000E0AEE">
      <w:pPr>
        <w:pStyle w:val="Nessunaspaziatura"/>
      </w:pPr>
      <w:r w:rsidRPr="00023C92">
        <w:t>• Cash in Drawer(</w:t>
      </w:r>
      <w:r>
        <w:t>8</w:t>
      </w:r>
      <w:r w:rsidRPr="00023C92">
        <w:t xml:space="preserve"> bytes)</w:t>
      </w:r>
    </w:p>
    <w:p w:rsidR="000E0AEE" w:rsidRPr="00023C92" w:rsidRDefault="000E0AEE" w:rsidP="000E0AEE">
      <w:pPr>
        <w:pStyle w:val="Nessunaspaziatura"/>
      </w:pPr>
      <w:r w:rsidRPr="00023C92">
        <w:t xml:space="preserve">• </w:t>
      </w:r>
      <w:r>
        <w:t>Number of Cash Deposit</w:t>
      </w:r>
      <w:r w:rsidRPr="00023C92">
        <w:t>(</w:t>
      </w:r>
      <w:r>
        <w:t>2</w:t>
      </w:r>
      <w:r w:rsidRPr="00023C92">
        <w:t xml:space="preserve"> bytes)</w:t>
      </w:r>
    </w:p>
    <w:p w:rsidR="000E0AEE" w:rsidRDefault="000E0AEE" w:rsidP="000E0AEE">
      <w:pPr>
        <w:pStyle w:val="Nessunaspaziatura"/>
      </w:pPr>
      <w:r w:rsidRPr="00023C92">
        <w:t xml:space="preserve">• </w:t>
      </w:r>
      <w:r>
        <w:t>Sum of Cash Deposit</w:t>
      </w:r>
      <w:r w:rsidRPr="00023C92">
        <w:t>(</w:t>
      </w:r>
      <w:r>
        <w:t>8</w:t>
      </w:r>
      <w:r w:rsidRPr="00023C92">
        <w:t xml:space="preserve"> bytes)</w:t>
      </w:r>
    </w:p>
    <w:p w:rsidR="000E0AEE" w:rsidRPr="00023C92" w:rsidRDefault="000E0AEE" w:rsidP="000E0AEE">
      <w:pPr>
        <w:pStyle w:val="Nessunaspaziatura"/>
      </w:pPr>
      <w:r w:rsidRPr="00023C92">
        <w:t xml:space="preserve">• </w:t>
      </w:r>
      <w:r>
        <w:t>Number of Cash Withdrawal</w:t>
      </w:r>
      <w:r w:rsidRPr="00023C92">
        <w:t xml:space="preserve"> (</w:t>
      </w:r>
      <w:r>
        <w:t>2</w:t>
      </w:r>
      <w:r w:rsidRPr="00023C92">
        <w:t xml:space="preserve"> bytes)</w:t>
      </w:r>
    </w:p>
    <w:p w:rsidR="000E0AEE" w:rsidRPr="00023C92" w:rsidRDefault="000E0AEE" w:rsidP="000E0AEE">
      <w:pPr>
        <w:pStyle w:val="Nessunaspaziatura"/>
      </w:pPr>
      <w:r w:rsidRPr="00023C92">
        <w:t xml:space="preserve">• </w:t>
      </w:r>
      <w:r>
        <w:t>Sum of Cash Withdrawal</w:t>
      </w:r>
      <w:r w:rsidRPr="00023C92">
        <w:t xml:space="preserve"> (</w:t>
      </w:r>
      <w:r>
        <w:t>8</w:t>
      </w:r>
      <w:r w:rsidRPr="00023C92">
        <w:t xml:space="preserve"> bytes)</w:t>
      </w:r>
    </w:p>
    <w:p w:rsidR="000E0AEE" w:rsidRPr="006D734B" w:rsidRDefault="000E0AEE" w:rsidP="000E0AEE">
      <w:pPr>
        <w:pStyle w:val="Nessunaspaziatura"/>
      </w:pPr>
      <w:r w:rsidRPr="006D734B">
        <w:t xml:space="preserve">• Number of Sale </w:t>
      </w:r>
      <w:r w:rsidR="00167360" w:rsidRPr="006D734B">
        <w:t xml:space="preserve">and correction sale </w:t>
      </w:r>
      <w:r w:rsidRPr="006D734B">
        <w:t>Ticket</w:t>
      </w:r>
      <w:r w:rsidR="00167360" w:rsidRPr="006D734B">
        <w:t>s</w:t>
      </w:r>
      <w:r w:rsidRPr="006D734B">
        <w:t xml:space="preserve"> Void (2 bytes)</w:t>
      </w:r>
    </w:p>
    <w:p w:rsidR="000E0AEE" w:rsidRPr="006D734B" w:rsidRDefault="000E0AEE" w:rsidP="000E0AEE">
      <w:pPr>
        <w:pStyle w:val="Nessunaspaziatura"/>
      </w:pPr>
      <w:r w:rsidRPr="006D734B">
        <w:t xml:space="preserve">• Sum of Sale </w:t>
      </w:r>
      <w:r w:rsidR="00167360" w:rsidRPr="006D734B">
        <w:t xml:space="preserve">and correction sale Tickets </w:t>
      </w:r>
      <w:r w:rsidRPr="006D734B">
        <w:t>Void (8 bytes)</w:t>
      </w:r>
    </w:p>
    <w:p w:rsidR="000E0AEE" w:rsidRPr="006D734B" w:rsidRDefault="000E0AEE" w:rsidP="000E0AEE">
      <w:pPr>
        <w:pStyle w:val="Nessunaspaziatura"/>
      </w:pPr>
      <w:r w:rsidRPr="006D734B">
        <w:t xml:space="preserve">• Number of Return Sale </w:t>
      </w:r>
      <w:r w:rsidR="00167360" w:rsidRPr="006D734B">
        <w:t xml:space="preserve">and correction return sale Tickets </w:t>
      </w:r>
      <w:r w:rsidRPr="006D734B">
        <w:t>Void (2 bytes)</w:t>
      </w:r>
    </w:p>
    <w:p w:rsidR="000E0AEE" w:rsidRPr="006D734B" w:rsidRDefault="000E0AEE" w:rsidP="000E0AEE">
      <w:pPr>
        <w:pStyle w:val="Nessunaspaziatura"/>
      </w:pPr>
      <w:r w:rsidRPr="006D734B">
        <w:t xml:space="preserve">• Sum of Return Sale </w:t>
      </w:r>
      <w:r w:rsidR="00167360" w:rsidRPr="006D734B">
        <w:t xml:space="preserve">and correction return sale Tickets </w:t>
      </w:r>
      <w:r w:rsidRPr="006D734B">
        <w:t>Void (8 bytes)</w:t>
      </w:r>
    </w:p>
    <w:p w:rsidR="000E0AEE" w:rsidRPr="006D734B" w:rsidRDefault="000E0AEE" w:rsidP="000E0AEE">
      <w:pPr>
        <w:pStyle w:val="Nessunaspaziatura"/>
      </w:pPr>
      <w:r w:rsidRPr="006D734B">
        <w:t xml:space="preserve">• Number of Purchase </w:t>
      </w:r>
      <w:r w:rsidR="00167360" w:rsidRPr="006D734B">
        <w:t xml:space="preserve">and correction purchase Tickets </w:t>
      </w:r>
      <w:r w:rsidRPr="006D734B">
        <w:t>Void (2 bytes)</w:t>
      </w:r>
    </w:p>
    <w:p w:rsidR="000E0AEE" w:rsidRPr="006D734B" w:rsidRDefault="000E0AEE" w:rsidP="000E0AEE">
      <w:pPr>
        <w:pStyle w:val="Nessunaspaziatura"/>
      </w:pPr>
      <w:r w:rsidRPr="006D734B">
        <w:t xml:space="preserve">• Sum of Purchase </w:t>
      </w:r>
      <w:r w:rsidR="00167360" w:rsidRPr="006D734B">
        <w:t xml:space="preserve">and correction purchase Tickets </w:t>
      </w:r>
      <w:r w:rsidRPr="006D734B">
        <w:t>Void (8 bytes)</w:t>
      </w:r>
    </w:p>
    <w:p w:rsidR="00C365D5" w:rsidRPr="006D734B" w:rsidRDefault="00C365D5" w:rsidP="00C365D5">
      <w:pPr>
        <w:pStyle w:val="Nessunaspaziatura"/>
      </w:pPr>
      <w:r w:rsidRPr="006D734B">
        <w:t xml:space="preserve">• Number of Return Purchase </w:t>
      </w:r>
      <w:r w:rsidR="00167360" w:rsidRPr="006D734B">
        <w:t>and correction return purchase Tickets</w:t>
      </w:r>
      <w:r w:rsidRPr="006D734B">
        <w:t xml:space="preserve"> Void (2 bytes)</w:t>
      </w:r>
    </w:p>
    <w:p w:rsidR="00C365D5" w:rsidRPr="006D734B" w:rsidRDefault="00C365D5" w:rsidP="00C365D5">
      <w:pPr>
        <w:pStyle w:val="Nessunaspaziatura"/>
      </w:pPr>
      <w:r w:rsidRPr="006D734B">
        <w:t xml:space="preserve">• Sum of Return Purchase </w:t>
      </w:r>
      <w:r w:rsidR="00167360" w:rsidRPr="006D734B">
        <w:t xml:space="preserve">and correction return purchase Tickets </w:t>
      </w:r>
      <w:r w:rsidRPr="006D734B">
        <w:t>Void (8 bytes)</w:t>
      </w:r>
    </w:p>
    <w:p w:rsidR="00C365D5" w:rsidRPr="006D734B" w:rsidRDefault="00C365D5" w:rsidP="00C365D5">
      <w:pPr>
        <w:pStyle w:val="Nessunaspaziatura"/>
      </w:pPr>
      <w:r w:rsidRPr="006D734B">
        <w:t xml:space="preserve">• Number of Discounts </w:t>
      </w:r>
      <w:r w:rsidR="00167360" w:rsidRPr="006D734B">
        <w:t>–</w:t>
      </w:r>
      <w:r w:rsidRPr="006D734B">
        <w:t xml:space="preserve"> Sales</w:t>
      </w:r>
      <w:r w:rsidR="00167360" w:rsidRPr="006D734B">
        <w:t xml:space="preserve"> and correction sales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 xml:space="preserve">• Sum of Discounts </w:t>
      </w:r>
      <w:r w:rsidR="00167360" w:rsidRPr="006D734B">
        <w:t>–</w:t>
      </w:r>
      <w:r w:rsidRPr="006D734B">
        <w:t xml:space="preserve"> Sales</w:t>
      </w:r>
      <w:r w:rsidR="00167360" w:rsidRPr="006D734B">
        <w:t xml:space="preserve"> and correction sales </w:t>
      </w:r>
      <w:r w:rsidRPr="006D734B">
        <w:t>(8 bytes)</w:t>
      </w:r>
    </w:p>
    <w:p w:rsidR="00C365D5" w:rsidRPr="006D734B" w:rsidRDefault="00C365D5" w:rsidP="00C365D5">
      <w:pPr>
        <w:pStyle w:val="Nessunaspaziatura"/>
      </w:pPr>
      <w:r w:rsidRPr="006D734B">
        <w:t xml:space="preserve">• Number of Add-ons </w:t>
      </w:r>
      <w:r w:rsidR="00167360" w:rsidRPr="006D734B">
        <w:t>–</w:t>
      </w:r>
      <w:r w:rsidRPr="006D734B">
        <w:t xml:space="preserve"> Sales</w:t>
      </w:r>
      <w:r w:rsidR="00167360" w:rsidRPr="006D734B">
        <w:t xml:space="preserve"> and correction sales 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 xml:space="preserve">• Sum of Add-ons </w:t>
      </w:r>
      <w:r w:rsidR="00167360" w:rsidRPr="006D734B">
        <w:t>–</w:t>
      </w:r>
      <w:r w:rsidRPr="006D734B">
        <w:t xml:space="preserve"> Sales</w:t>
      </w:r>
      <w:r w:rsidR="00167360" w:rsidRPr="006D734B">
        <w:t xml:space="preserve"> and correction sales </w:t>
      </w:r>
      <w:r w:rsidRPr="006D734B">
        <w:t>(8 bytes)</w:t>
      </w:r>
    </w:p>
    <w:p w:rsidR="00C365D5" w:rsidRPr="006D734B" w:rsidRDefault="00C365D5" w:rsidP="00C365D5">
      <w:pPr>
        <w:pStyle w:val="Nessunaspaziatura"/>
      </w:pPr>
      <w:r w:rsidRPr="006D734B">
        <w:t>• Number of Discounts – Return Sales</w:t>
      </w:r>
      <w:r w:rsidR="00167360" w:rsidRPr="006D734B">
        <w:t xml:space="preserve"> and correction return sales 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>• Sum of Discounts - Return Sales</w:t>
      </w:r>
      <w:r w:rsidR="00167360" w:rsidRPr="006D734B">
        <w:t xml:space="preserve"> and correction return sales </w:t>
      </w:r>
      <w:r w:rsidRPr="006D734B">
        <w:t>(8 bytes)</w:t>
      </w:r>
    </w:p>
    <w:p w:rsidR="00C365D5" w:rsidRPr="006D734B" w:rsidRDefault="00C365D5" w:rsidP="00C365D5">
      <w:pPr>
        <w:pStyle w:val="Nessunaspaziatura"/>
      </w:pPr>
      <w:r w:rsidRPr="006D734B">
        <w:t>• Number of Add-ons - Return Sales</w:t>
      </w:r>
      <w:r w:rsidR="00167360" w:rsidRPr="006D734B">
        <w:t xml:space="preserve"> and correction return sales 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>• Sum of Add-ons - Return Sales</w:t>
      </w:r>
      <w:r w:rsidR="00167360" w:rsidRPr="006D734B">
        <w:t xml:space="preserve"> and correction return sales </w:t>
      </w:r>
      <w:r w:rsidRPr="006D734B">
        <w:t>(8 bytes)</w:t>
      </w:r>
    </w:p>
    <w:p w:rsidR="00C365D5" w:rsidRPr="006D734B" w:rsidRDefault="00C365D5" w:rsidP="00C365D5">
      <w:pPr>
        <w:pStyle w:val="Nessunaspaziatura"/>
      </w:pPr>
      <w:r w:rsidRPr="006D734B">
        <w:t xml:space="preserve">• Number of Discounts - Purchases </w:t>
      </w:r>
      <w:r w:rsidR="00167360" w:rsidRPr="006D734B">
        <w:t xml:space="preserve">and correction return sales 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 xml:space="preserve">• Sum of Discounts - Purchases </w:t>
      </w:r>
      <w:r w:rsidR="00167360" w:rsidRPr="006D734B">
        <w:t xml:space="preserve">and correction purchases </w:t>
      </w:r>
      <w:r w:rsidRPr="006D734B">
        <w:t>(8 bytes)</w:t>
      </w:r>
    </w:p>
    <w:p w:rsidR="00C365D5" w:rsidRPr="006D734B" w:rsidRDefault="00C365D5" w:rsidP="00C365D5">
      <w:pPr>
        <w:pStyle w:val="Nessunaspaziatura"/>
      </w:pPr>
      <w:r w:rsidRPr="006D734B">
        <w:t xml:space="preserve">• Number of Add-ons - Purchases </w:t>
      </w:r>
      <w:r w:rsidR="00167360" w:rsidRPr="006D734B">
        <w:t xml:space="preserve">and correction purchases 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 xml:space="preserve">• Sum of Add-ons - Purchases </w:t>
      </w:r>
      <w:r w:rsidR="00167360" w:rsidRPr="006D734B">
        <w:t xml:space="preserve">and correction purchases </w:t>
      </w:r>
      <w:r w:rsidRPr="006D734B">
        <w:t>(8 bytes)</w:t>
      </w:r>
    </w:p>
    <w:p w:rsidR="00C365D5" w:rsidRPr="006D734B" w:rsidRDefault="00C365D5" w:rsidP="00C365D5">
      <w:pPr>
        <w:pStyle w:val="Nessunaspaziatura"/>
      </w:pPr>
      <w:r w:rsidRPr="006D734B">
        <w:t xml:space="preserve">• Number of Discounts – Return Purchases </w:t>
      </w:r>
      <w:r w:rsidR="00167360" w:rsidRPr="006D734B">
        <w:t xml:space="preserve">and correction return purchases 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 xml:space="preserve">• Sum of Discounts - Return Purchases </w:t>
      </w:r>
      <w:r w:rsidR="00167360" w:rsidRPr="006D734B">
        <w:t xml:space="preserve">and correction return purchases </w:t>
      </w:r>
      <w:r w:rsidRPr="006D734B">
        <w:t>(8 bytes)</w:t>
      </w:r>
    </w:p>
    <w:p w:rsidR="00C365D5" w:rsidRPr="006D734B" w:rsidRDefault="00C365D5" w:rsidP="00C365D5">
      <w:pPr>
        <w:pStyle w:val="Nessunaspaziatura"/>
      </w:pPr>
      <w:r w:rsidRPr="006D734B">
        <w:t xml:space="preserve">• Number of Add-ons - Return Purchases </w:t>
      </w:r>
      <w:r w:rsidR="00167360" w:rsidRPr="006D734B">
        <w:t xml:space="preserve">and correction return purchases </w:t>
      </w:r>
      <w:r w:rsidRPr="006D734B">
        <w:t>(2 bytes)</w:t>
      </w:r>
    </w:p>
    <w:p w:rsidR="00C365D5" w:rsidRPr="006D734B" w:rsidRDefault="00C365D5" w:rsidP="00C365D5">
      <w:pPr>
        <w:pStyle w:val="Nessunaspaziatura"/>
      </w:pPr>
      <w:r w:rsidRPr="006D734B">
        <w:t>• Sum of Add-ons - Return Purchases</w:t>
      </w:r>
      <w:r w:rsidR="00167360" w:rsidRPr="006D734B">
        <w:t xml:space="preserve"> and correction return purchases </w:t>
      </w:r>
      <w:r w:rsidRPr="006D734B">
        <w:t>(8 bytes)</w:t>
      </w:r>
    </w:p>
    <w:p w:rsidR="004440AC" w:rsidRPr="00681D40" w:rsidRDefault="004440AC" w:rsidP="004440AC">
      <w:pPr>
        <w:pStyle w:val="Titolo2"/>
      </w:pPr>
      <w:bookmarkStart w:id="735" w:name="_Toc510106635"/>
      <w:r>
        <w:t xml:space="preserve">FBH: </w:t>
      </w:r>
      <w:r w:rsidR="00E700CE">
        <w:t xml:space="preserve">DEPARTMENTS </w:t>
      </w:r>
      <w:r>
        <w:t>Statistic</w:t>
      </w:r>
      <w:r w:rsidRPr="00681D40">
        <w:t xml:space="preserve"> report</w:t>
      </w:r>
      <w:r w:rsidR="00E16FF4">
        <w:t>s</w:t>
      </w:r>
      <w:bookmarkEnd w:id="735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4440AC" w:rsidRPr="00681D40" w:rsidRDefault="004440AC" w:rsidP="004440AC">
      <w:pPr>
        <w:pStyle w:val="Nessunaspaziatura"/>
      </w:pPr>
      <w:r w:rsidRPr="00681D40">
        <w:t xml:space="preserve">Command: </w:t>
      </w:r>
      <w:r>
        <w:t>FB</w:t>
      </w:r>
      <w:r w:rsidRPr="00681D40">
        <w:t xml:space="preserve">H. Message length: </w:t>
      </w:r>
      <w:r>
        <w:t>7</w:t>
      </w:r>
      <w:r w:rsidRPr="00681D40">
        <w:t xml:space="preserve"> bytes.</w:t>
      </w:r>
    </w:p>
    <w:p w:rsidR="004440AC" w:rsidRDefault="004440AC" w:rsidP="004440AC">
      <w:pPr>
        <w:pStyle w:val="Nessunaspaziatura"/>
      </w:pPr>
      <w:r w:rsidRPr="00681D40">
        <w:t>• Operator Password (4 bytes)</w:t>
      </w:r>
    </w:p>
    <w:p w:rsidR="004440AC" w:rsidRDefault="004440AC" w:rsidP="004440AC">
      <w:pPr>
        <w:pStyle w:val="Nessunaspaziatura"/>
      </w:pPr>
      <w:r w:rsidRPr="00681D40">
        <w:t xml:space="preserve">• </w:t>
      </w:r>
      <w:r>
        <w:t>Flags</w:t>
      </w:r>
      <w:r w:rsidRPr="00681D40">
        <w:t xml:space="preserve"> (</w:t>
      </w:r>
      <w:r>
        <w:t>1</w:t>
      </w:r>
      <w:r w:rsidRPr="00681D40">
        <w:t xml:space="preserve"> byte)</w:t>
      </w:r>
    </w:p>
    <w:p w:rsidR="004440AC" w:rsidRDefault="004440AC" w:rsidP="004440AC">
      <w:pPr>
        <w:pStyle w:val="Nessunaspaziatura"/>
        <w:numPr>
          <w:ilvl w:val="0"/>
          <w:numId w:val="6"/>
        </w:numPr>
      </w:pPr>
      <w:r>
        <w:t xml:space="preserve">Bit </w:t>
      </w:r>
      <w:r w:rsidR="00C33576">
        <w:t xml:space="preserve">1 </w:t>
      </w:r>
      <w:r>
        <w:sym w:font="Wingdings" w:char="F0E0"/>
      </w:r>
      <w:r>
        <w:t xml:space="preserve"> 0=</w:t>
      </w:r>
      <w:r w:rsidR="008338FF">
        <w:t>D</w:t>
      </w:r>
      <w:r>
        <w:t>ay, 1=</w:t>
      </w:r>
      <w:r w:rsidR="008338FF">
        <w:t>P</w:t>
      </w:r>
      <w:r>
        <w:t>eriod</w:t>
      </w:r>
    </w:p>
    <w:p w:rsidR="004440AC" w:rsidRDefault="004440AC" w:rsidP="004440AC">
      <w:pPr>
        <w:pStyle w:val="Nessunaspaziatura"/>
        <w:numPr>
          <w:ilvl w:val="0"/>
          <w:numId w:val="6"/>
        </w:numPr>
      </w:pPr>
      <w:r>
        <w:t xml:space="preserve">Bit </w:t>
      </w:r>
      <w:r w:rsidR="00C33576">
        <w:t xml:space="preserve">2 </w:t>
      </w:r>
      <w:r>
        <w:sym w:font="Wingdings" w:char="F0E0"/>
      </w:r>
      <w:r>
        <w:t xml:space="preserve"> 1=</w:t>
      </w:r>
      <w:r w:rsidR="008338FF">
        <w:t>D</w:t>
      </w:r>
      <w:r>
        <w:t>epartment</w:t>
      </w:r>
      <w:r w:rsidR="005A311A">
        <w:t xml:space="preserve"> </w:t>
      </w:r>
      <w:r w:rsidR="008338FF">
        <w:t>T</w:t>
      </w:r>
      <w:r w:rsidR="005A311A">
        <w:t>otals</w:t>
      </w:r>
    </w:p>
    <w:p w:rsidR="004440AC" w:rsidRDefault="004440AC" w:rsidP="004440AC">
      <w:pPr>
        <w:pStyle w:val="Nessunaspaziatura"/>
      </w:pPr>
      <w:r w:rsidRPr="00681D40">
        <w:t xml:space="preserve">• </w:t>
      </w:r>
      <w:r>
        <w:t>Number of row</w:t>
      </w:r>
      <w:r w:rsidR="001860A1">
        <w:t>(department</w:t>
      </w:r>
      <w:r w:rsidR="00DE7644">
        <w:t>)(</w:t>
      </w:r>
      <w:r>
        <w:t>1</w:t>
      </w:r>
      <w:r w:rsidRPr="00681D40">
        <w:t xml:space="preserve"> bytes)</w:t>
      </w:r>
    </w:p>
    <w:p w:rsidR="004440AC" w:rsidRPr="00681D40" w:rsidRDefault="004440AC" w:rsidP="004440AC">
      <w:pPr>
        <w:pStyle w:val="Nessunaspaziatura"/>
      </w:pPr>
      <w:r w:rsidRPr="00681D40">
        <w:t xml:space="preserve">Answer: </w:t>
      </w:r>
      <w:r>
        <w:t>FB</w:t>
      </w:r>
      <w:r w:rsidRPr="00681D40">
        <w:t xml:space="preserve">H. Message Length: </w:t>
      </w:r>
      <w:r w:rsidR="008338FF">
        <w:t>52</w:t>
      </w:r>
      <w:r w:rsidRPr="00681D40">
        <w:t xml:space="preserve"> bytes.</w:t>
      </w:r>
    </w:p>
    <w:p w:rsidR="004440AC" w:rsidRPr="00681D40" w:rsidRDefault="004440AC" w:rsidP="004440AC">
      <w:pPr>
        <w:pStyle w:val="Nessunaspaziatura"/>
      </w:pPr>
      <w:r w:rsidRPr="00681D40">
        <w:t>• Error code (2 bytes)</w:t>
      </w:r>
    </w:p>
    <w:p w:rsidR="004440AC" w:rsidRDefault="004440AC" w:rsidP="004440AC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4440AC" w:rsidRPr="006D734B" w:rsidRDefault="004440AC" w:rsidP="004440AC">
      <w:pPr>
        <w:pStyle w:val="Nessunaspaziatura"/>
      </w:pPr>
      <w:r w:rsidRPr="006D734B">
        <w:t xml:space="preserve">• Number of Sale </w:t>
      </w:r>
      <w:r w:rsidR="00D44D26" w:rsidRPr="006D734B">
        <w:t>–</w:t>
      </w:r>
      <w:r w:rsidRPr="006D734B">
        <w:t xml:space="preserve"> Sales</w:t>
      </w:r>
      <w:r w:rsidR="00D44D26" w:rsidRPr="006D734B">
        <w:t xml:space="preserve"> and correction sales </w:t>
      </w:r>
      <w:r w:rsidRPr="006D734B">
        <w:t>(</w:t>
      </w:r>
      <w:r w:rsidR="008338FF" w:rsidRPr="006D734B">
        <w:t>4</w:t>
      </w:r>
      <w:r w:rsidRPr="006D734B">
        <w:t xml:space="preserve"> bytes)</w:t>
      </w:r>
    </w:p>
    <w:p w:rsidR="004440AC" w:rsidRPr="006D734B" w:rsidRDefault="004440AC" w:rsidP="004440AC">
      <w:pPr>
        <w:pStyle w:val="Nessunaspaziatura"/>
      </w:pPr>
      <w:r w:rsidRPr="006D734B">
        <w:t>• Sum of Sale - Sales</w:t>
      </w:r>
      <w:r w:rsidR="00D44D26" w:rsidRPr="006D734B">
        <w:t xml:space="preserve"> and correction sales </w:t>
      </w:r>
      <w:r w:rsidRPr="006D734B">
        <w:t>(8 bytes)</w:t>
      </w:r>
    </w:p>
    <w:p w:rsidR="004440AC" w:rsidRPr="006D734B" w:rsidRDefault="004440AC" w:rsidP="004440AC">
      <w:pPr>
        <w:pStyle w:val="Nessunaspaziatura"/>
      </w:pPr>
      <w:r w:rsidRPr="006D734B">
        <w:t>• Number of Sale – Return Sales</w:t>
      </w:r>
      <w:r w:rsidR="00D44D26" w:rsidRPr="006D734B">
        <w:t xml:space="preserve"> and correction return sales </w:t>
      </w:r>
      <w:r w:rsidRPr="006D734B">
        <w:t>(</w:t>
      </w:r>
      <w:r w:rsidR="008338FF" w:rsidRPr="006D734B">
        <w:t>4</w:t>
      </w:r>
      <w:r w:rsidRPr="006D734B">
        <w:t xml:space="preserve"> bytes)</w:t>
      </w:r>
    </w:p>
    <w:p w:rsidR="004440AC" w:rsidRPr="006D734B" w:rsidRDefault="004440AC" w:rsidP="004440AC">
      <w:pPr>
        <w:pStyle w:val="Nessunaspaziatura"/>
      </w:pPr>
      <w:r w:rsidRPr="006D734B">
        <w:t>• Sum of Sale - Return Sales</w:t>
      </w:r>
      <w:r w:rsidR="00D44D26" w:rsidRPr="006D734B">
        <w:t xml:space="preserve"> and correction return sales </w:t>
      </w:r>
      <w:r w:rsidRPr="006D734B">
        <w:t>(8 bytes)</w:t>
      </w:r>
    </w:p>
    <w:p w:rsidR="004440AC" w:rsidRPr="006D734B" w:rsidRDefault="004440AC" w:rsidP="004440AC">
      <w:pPr>
        <w:pStyle w:val="Nessunaspaziatura"/>
      </w:pPr>
      <w:r w:rsidRPr="006D734B">
        <w:t>• Number of Sale - Purchases</w:t>
      </w:r>
      <w:r w:rsidR="00D44D26" w:rsidRPr="006D734B">
        <w:t xml:space="preserve"> and correction purchases </w:t>
      </w:r>
      <w:r w:rsidRPr="006D734B">
        <w:t>(</w:t>
      </w:r>
      <w:r w:rsidR="008338FF" w:rsidRPr="006D734B">
        <w:t>4</w:t>
      </w:r>
      <w:r w:rsidRPr="006D734B">
        <w:t xml:space="preserve"> bytes)</w:t>
      </w:r>
    </w:p>
    <w:p w:rsidR="004440AC" w:rsidRPr="006D734B" w:rsidRDefault="004440AC" w:rsidP="004440AC">
      <w:pPr>
        <w:pStyle w:val="Nessunaspaziatura"/>
      </w:pPr>
      <w:r w:rsidRPr="006D734B">
        <w:t xml:space="preserve">• Sum of Sale - Purchases </w:t>
      </w:r>
      <w:r w:rsidR="00D44D26" w:rsidRPr="006D734B">
        <w:t xml:space="preserve">and correction purchases </w:t>
      </w:r>
      <w:r w:rsidRPr="006D734B">
        <w:t>(8 bytes)</w:t>
      </w:r>
    </w:p>
    <w:p w:rsidR="004440AC" w:rsidRPr="006D734B" w:rsidRDefault="004440AC" w:rsidP="004440AC">
      <w:pPr>
        <w:pStyle w:val="Nessunaspaziatura"/>
      </w:pPr>
      <w:r w:rsidRPr="006D734B">
        <w:t>• Number of Sale – Return Purchases</w:t>
      </w:r>
      <w:r w:rsidR="00D44D26" w:rsidRPr="006D734B">
        <w:t xml:space="preserve"> and correction return purchases</w:t>
      </w:r>
      <w:r w:rsidRPr="006D734B">
        <w:t xml:space="preserve"> (</w:t>
      </w:r>
      <w:r w:rsidR="008338FF" w:rsidRPr="006D734B">
        <w:t>4</w:t>
      </w:r>
      <w:r w:rsidRPr="006D734B">
        <w:t xml:space="preserve"> bytes)</w:t>
      </w:r>
    </w:p>
    <w:p w:rsidR="004440AC" w:rsidRDefault="004440AC" w:rsidP="004440AC">
      <w:pPr>
        <w:pStyle w:val="Nessunaspaziatura"/>
      </w:pPr>
      <w:r w:rsidRPr="006D734B">
        <w:t>• Sum of Sale - Return Purchases</w:t>
      </w:r>
      <w:r w:rsidR="00D44D26" w:rsidRPr="006D734B">
        <w:t xml:space="preserve"> and correction return purchases</w:t>
      </w:r>
      <w:r w:rsidRPr="006D734B">
        <w:t xml:space="preserve"> (8 bytes)</w:t>
      </w:r>
    </w:p>
    <w:p w:rsidR="00E700CE" w:rsidRPr="00681D40" w:rsidRDefault="00E700CE" w:rsidP="00E700CE">
      <w:pPr>
        <w:pStyle w:val="Titolo2"/>
      </w:pPr>
      <w:bookmarkStart w:id="736" w:name="_Toc510106636"/>
      <w:r>
        <w:t>FCH: DISCOUNTS Statistic</w:t>
      </w:r>
      <w:r w:rsidRPr="00681D40">
        <w:t xml:space="preserve"> report</w:t>
      </w:r>
      <w:r>
        <w:t>s</w:t>
      </w:r>
      <w:bookmarkEnd w:id="736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E700CE" w:rsidTr="00114859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E700CE" w:rsidRDefault="00E700CE" w:rsidP="00114859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E700CE" w:rsidRDefault="00E700CE" w:rsidP="00114859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E700CE" w:rsidRDefault="00E700CE" w:rsidP="00114859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E700CE" w:rsidRDefault="00E700CE" w:rsidP="00114859">
            <w:pPr>
              <w:pStyle w:val="Nessunaspaziatura"/>
            </w:pPr>
            <w:r>
              <w:t>1.1</w:t>
            </w:r>
          </w:p>
        </w:tc>
      </w:tr>
      <w:tr w:rsidR="00E700CE" w:rsidTr="00114859">
        <w:tc>
          <w:tcPr>
            <w:tcW w:w="1951" w:type="dxa"/>
            <w:shd w:val="pct25" w:color="auto" w:fill="auto"/>
          </w:tcPr>
          <w:p w:rsidR="00E700CE" w:rsidRDefault="00E700CE" w:rsidP="00114859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E700CE" w:rsidRDefault="00E700CE" w:rsidP="00114859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E700CE" w:rsidRDefault="00E700CE" w:rsidP="00114859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E700CE" w:rsidRDefault="00E700CE" w:rsidP="00114859">
            <w:pPr>
              <w:pStyle w:val="Nessunaspaziatura"/>
            </w:pPr>
            <w:r>
              <w:t>N/A</w:t>
            </w:r>
          </w:p>
        </w:tc>
      </w:tr>
      <w:tr w:rsidR="00E700CE" w:rsidTr="00114859">
        <w:tc>
          <w:tcPr>
            <w:tcW w:w="1951" w:type="dxa"/>
            <w:shd w:val="pct25" w:color="auto" w:fill="auto"/>
          </w:tcPr>
          <w:p w:rsidR="00E700CE" w:rsidRDefault="00E700CE" w:rsidP="00114859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E700CE" w:rsidRDefault="00E700CE" w:rsidP="00114859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700CE" w:rsidRDefault="00E700CE" w:rsidP="00114859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700CE" w:rsidRDefault="00E700CE" w:rsidP="00114859">
            <w:pPr>
              <w:pStyle w:val="Nessunaspaziatura"/>
            </w:pPr>
            <w:r>
              <w:t>X</w:t>
            </w:r>
          </w:p>
        </w:tc>
      </w:tr>
      <w:tr w:rsidR="00E700CE" w:rsidTr="00114859">
        <w:tc>
          <w:tcPr>
            <w:tcW w:w="1951" w:type="dxa"/>
            <w:shd w:val="pct25" w:color="auto" w:fill="auto"/>
          </w:tcPr>
          <w:p w:rsidR="00E700CE" w:rsidRDefault="00E700CE" w:rsidP="00114859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E700CE" w:rsidRDefault="00E700CE" w:rsidP="00114859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E700CE" w:rsidRDefault="00E700CE" w:rsidP="00114859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E700CE" w:rsidRDefault="00E700CE" w:rsidP="00114859">
            <w:pPr>
              <w:pStyle w:val="Nessunaspaziatura"/>
            </w:pPr>
            <w:r>
              <w:t>X</w:t>
            </w:r>
          </w:p>
        </w:tc>
      </w:tr>
    </w:tbl>
    <w:p w:rsidR="00E700CE" w:rsidRPr="00681D40" w:rsidRDefault="00E700CE" w:rsidP="00E700CE">
      <w:pPr>
        <w:pStyle w:val="Nessunaspaziatura"/>
      </w:pPr>
      <w:r w:rsidRPr="00681D40">
        <w:t xml:space="preserve">Command: </w:t>
      </w:r>
      <w:r>
        <w:t>FC</w:t>
      </w:r>
      <w:r w:rsidRPr="00681D40">
        <w:t xml:space="preserve">H. Message length: </w:t>
      </w:r>
      <w:r>
        <w:t>7</w:t>
      </w:r>
      <w:r w:rsidRPr="00681D40">
        <w:t xml:space="preserve"> bytes.</w:t>
      </w:r>
    </w:p>
    <w:p w:rsidR="00E700CE" w:rsidRDefault="00E700CE" w:rsidP="00E700CE">
      <w:pPr>
        <w:pStyle w:val="Nessunaspaziatura"/>
      </w:pPr>
      <w:r w:rsidRPr="00681D40">
        <w:t>• Operator Password (4 bytes)</w:t>
      </w:r>
    </w:p>
    <w:p w:rsidR="00E700CE" w:rsidRDefault="00E700CE" w:rsidP="00E700CE">
      <w:pPr>
        <w:pStyle w:val="Nessunaspaziatura"/>
      </w:pPr>
      <w:r w:rsidRPr="00681D40">
        <w:t xml:space="preserve">• </w:t>
      </w:r>
      <w:r>
        <w:t>Flags</w:t>
      </w:r>
      <w:r w:rsidRPr="00681D40">
        <w:t xml:space="preserve"> (</w:t>
      </w:r>
      <w:r>
        <w:t>1</w:t>
      </w:r>
      <w:r w:rsidRPr="00681D40">
        <w:t xml:space="preserve"> byte)</w:t>
      </w:r>
      <w:r>
        <w:t xml:space="preserve"> - Reserved</w:t>
      </w:r>
    </w:p>
    <w:p w:rsidR="00E700CE" w:rsidRDefault="00E700CE" w:rsidP="00E700CE">
      <w:pPr>
        <w:pStyle w:val="Nessunaspaziatura"/>
      </w:pPr>
      <w:r w:rsidRPr="00681D40">
        <w:t xml:space="preserve">• </w:t>
      </w:r>
      <w:r>
        <w:t>Number of row(discount)(1</w:t>
      </w:r>
      <w:r w:rsidRPr="00681D40">
        <w:t xml:space="preserve"> bytes)</w:t>
      </w:r>
      <w:r>
        <w:t>(1-20)</w:t>
      </w:r>
    </w:p>
    <w:p w:rsidR="00E700CE" w:rsidRPr="00681D40" w:rsidRDefault="00E700CE" w:rsidP="00E700CE">
      <w:pPr>
        <w:pStyle w:val="Nessunaspaziatura"/>
      </w:pPr>
      <w:r w:rsidRPr="00681D40">
        <w:t xml:space="preserve">Answer: </w:t>
      </w:r>
      <w:r>
        <w:t>FC</w:t>
      </w:r>
      <w:r w:rsidRPr="00681D40">
        <w:t xml:space="preserve">H. Message Length: </w:t>
      </w:r>
      <w:r w:rsidR="006261FB">
        <w:t>44</w:t>
      </w:r>
      <w:r w:rsidRPr="00681D40">
        <w:t xml:space="preserve"> bytes.</w:t>
      </w:r>
    </w:p>
    <w:p w:rsidR="00E700CE" w:rsidRPr="00681D40" w:rsidRDefault="00E700CE" w:rsidP="00E700CE">
      <w:pPr>
        <w:pStyle w:val="Nessunaspaziatura"/>
      </w:pPr>
      <w:r w:rsidRPr="00681D40">
        <w:t>• Error code (2 bytes)</w:t>
      </w:r>
    </w:p>
    <w:p w:rsidR="00E700CE" w:rsidRDefault="00E700CE" w:rsidP="00E700CE">
      <w:pPr>
        <w:pStyle w:val="Nessunaspaziatura"/>
      </w:pPr>
      <w:r w:rsidRPr="00681D40">
        <w:t xml:space="preserve">• </w:t>
      </w:r>
      <w:r>
        <w:t>Serial number of the operator (1 byte)</w:t>
      </w:r>
    </w:p>
    <w:p w:rsidR="00E700CE" w:rsidRPr="006D734B" w:rsidRDefault="00E700CE" w:rsidP="00E700CE">
      <w:pPr>
        <w:pStyle w:val="Nessunaspaziatura"/>
      </w:pPr>
      <w:r w:rsidRPr="006D734B">
        <w:t xml:space="preserve">• Number of </w:t>
      </w:r>
      <w:r>
        <w:t>discount/add-on</w:t>
      </w:r>
      <w:r w:rsidRPr="006D734B">
        <w:t xml:space="preserve"> – Sales and correction sales (</w:t>
      </w:r>
      <w:r>
        <w:t>2</w:t>
      </w:r>
      <w:r w:rsidRPr="006D734B">
        <w:t xml:space="preserve"> bytes)</w:t>
      </w:r>
    </w:p>
    <w:p w:rsidR="00E700CE" w:rsidRPr="006D734B" w:rsidRDefault="00E700CE" w:rsidP="00E700CE">
      <w:pPr>
        <w:pStyle w:val="Nessunaspaziatura"/>
      </w:pPr>
      <w:r w:rsidRPr="006D734B">
        <w:t xml:space="preserve">• Sum of </w:t>
      </w:r>
      <w:r>
        <w:t>discount/add-on</w:t>
      </w:r>
      <w:r w:rsidRPr="006D734B">
        <w:t xml:space="preserve"> - Sales and correction sales (8 bytes)</w:t>
      </w:r>
    </w:p>
    <w:p w:rsidR="00E700CE" w:rsidRPr="006D734B" w:rsidRDefault="00E700CE" w:rsidP="00E700CE">
      <w:pPr>
        <w:pStyle w:val="Nessunaspaziatura"/>
      </w:pPr>
      <w:r w:rsidRPr="006D734B">
        <w:t xml:space="preserve">• Number of </w:t>
      </w:r>
      <w:r>
        <w:t>discount/add-on</w:t>
      </w:r>
      <w:r w:rsidRPr="006D734B">
        <w:t xml:space="preserve"> – Return Sales and correction return sales (</w:t>
      </w:r>
      <w:r>
        <w:t>2</w:t>
      </w:r>
      <w:r w:rsidRPr="006D734B">
        <w:t xml:space="preserve"> bytes)</w:t>
      </w:r>
    </w:p>
    <w:p w:rsidR="00E700CE" w:rsidRPr="006D734B" w:rsidRDefault="00E700CE" w:rsidP="00E700CE">
      <w:pPr>
        <w:pStyle w:val="Nessunaspaziatura"/>
      </w:pPr>
      <w:r w:rsidRPr="006D734B">
        <w:t xml:space="preserve">• Sum of </w:t>
      </w:r>
      <w:r>
        <w:t>discount/add-on</w:t>
      </w:r>
      <w:r w:rsidRPr="006D734B">
        <w:t xml:space="preserve"> - Return Sales and correction return sales (8 bytes)</w:t>
      </w:r>
    </w:p>
    <w:p w:rsidR="00E700CE" w:rsidRPr="006D734B" w:rsidRDefault="00E700CE" w:rsidP="00E700CE">
      <w:pPr>
        <w:pStyle w:val="Nessunaspaziatura"/>
      </w:pPr>
      <w:r w:rsidRPr="006D734B">
        <w:t xml:space="preserve">• Number of </w:t>
      </w:r>
      <w:r>
        <w:t>discount/add-on</w:t>
      </w:r>
      <w:r w:rsidRPr="006D734B">
        <w:t xml:space="preserve"> - Purchases and correction purchases (</w:t>
      </w:r>
      <w:r>
        <w:t>2</w:t>
      </w:r>
      <w:r w:rsidRPr="006D734B">
        <w:t xml:space="preserve"> bytes)</w:t>
      </w:r>
    </w:p>
    <w:p w:rsidR="00E700CE" w:rsidRPr="006D734B" w:rsidRDefault="00E700CE" w:rsidP="00E700CE">
      <w:pPr>
        <w:pStyle w:val="Nessunaspaziatura"/>
      </w:pPr>
      <w:r w:rsidRPr="006D734B">
        <w:t xml:space="preserve">• Sum of </w:t>
      </w:r>
      <w:r>
        <w:t>discount/add-on</w:t>
      </w:r>
      <w:r w:rsidRPr="006D734B">
        <w:t xml:space="preserve"> - Purchases and correction purchases (8 bytes)</w:t>
      </w:r>
    </w:p>
    <w:p w:rsidR="00E700CE" w:rsidRPr="006D734B" w:rsidRDefault="00E700CE" w:rsidP="00E700CE">
      <w:pPr>
        <w:pStyle w:val="Nessunaspaziatura"/>
      </w:pPr>
      <w:r w:rsidRPr="006D734B">
        <w:t xml:space="preserve">• Number of </w:t>
      </w:r>
      <w:r>
        <w:t>discount/add-on</w:t>
      </w:r>
      <w:r w:rsidRPr="006D734B">
        <w:t xml:space="preserve"> – Return Purchases and correction return purchases (</w:t>
      </w:r>
      <w:r>
        <w:t>2</w:t>
      </w:r>
      <w:r w:rsidRPr="006D734B">
        <w:t xml:space="preserve"> bytes)</w:t>
      </w:r>
    </w:p>
    <w:p w:rsidR="00E700CE" w:rsidRPr="006D734B" w:rsidRDefault="00E700CE" w:rsidP="00E700CE">
      <w:pPr>
        <w:pStyle w:val="Nessunaspaziatura"/>
      </w:pPr>
      <w:r w:rsidRPr="006D734B">
        <w:t xml:space="preserve">• Sum of </w:t>
      </w:r>
      <w:r>
        <w:t>discount/add-on</w:t>
      </w:r>
      <w:r w:rsidRPr="006D734B">
        <w:t xml:space="preserve"> - Return Purchases and correction return purchases (8 bytes)</w:t>
      </w:r>
    </w:p>
    <w:p w:rsidR="00E700CE" w:rsidRDefault="00E36B34" w:rsidP="004440AC">
      <w:pPr>
        <w:pStyle w:val="Nessunaspaziatura"/>
      </w:pPr>
      <w:r>
        <w:t>(*)Data returned are daily data</w:t>
      </w:r>
    </w:p>
    <w:p w:rsidR="00E36B34" w:rsidRDefault="00E36B34" w:rsidP="004440AC">
      <w:pPr>
        <w:pStyle w:val="Nessunaspaziatura"/>
      </w:pPr>
      <w:r>
        <w:t>(*)by default:</w:t>
      </w:r>
    </w:p>
    <w:p w:rsidR="00701994" w:rsidRDefault="00E36B34" w:rsidP="00701994">
      <w:pPr>
        <w:pStyle w:val="Nessunaspaziatura"/>
        <w:ind w:left="708"/>
      </w:pPr>
      <w:r>
        <w:t xml:space="preserve">- </w:t>
      </w:r>
      <w:r w:rsidR="00271BDB">
        <w:t>“Number of row”=</w:t>
      </w:r>
      <w:r>
        <w:t>5:</w:t>
      </w:r>
      <w:r w:rsidR="00BB5174">
        <w:t xml:space="preserve"> discount, %, on item</w:t>
      </w:r>
    </w:p>
    <w:p w:rsidR="00701994" w:rsidRDefault="00E36B34" w:rsidP="00701994">
      <w:pPr>
        <w:pStyle w:val="Nessunaspaziatura"/>
        <w:ind w:left="708"/>
      </w:pPr>
      <w:r>
        <w:t xml:space="preserve">- </w:t>
      </w:r>
      <w:r w:rsidR="00271BDB">
        <w:t>“Number of row”=</w:t>
      </w:r>
      <w:r>
        <w:t>6:</w:t>
      </w:r>
      <w:r w:rsidR="00BB5174" w:rsidRPr="00BB5174">
        <w:t xml:space="preserve"> </w:t>
      </w:r>
      <w:r w:rsidR="00BB5174">
        <w:t>add-on, %, on item</w:t>
      </w:r>
    </w:p>
    <w:p w:rsidR="00BB5174" w:rsidRDefault="00E36B34" w:rsidP="00BB5174">
      <w:pPr>
        <w:pStyle w:val="Nessunaspaziatura"/>
        <w:ind w:left="708"/>
      </w:pPr>
      <w:r>
        <w:t xml:space="preserve">- </w:t>
      </w:r>
      <w:r w:rsidR="00271BDB">
        <w:t>“Number of row”=</w:t>
      </w:r>
      <w:r>
        <w:t>7:</w:t>
      </w:r>
      <w:r w:rsidR="00BB5174" w:rsidRPr="00BB5174">
        <w:t xml:space="preserve"> </w:t>
      </w:r>
      <w:r w:rsidR="00BB5174">
        <w:t>discount, value, on item</w:t>
      </w:r>
    </w:p>
    <w:p w:rsidR="00701994" w:rsidRDefault="00E36B34" w:rsidP="00701994">
      <w:pPr>
        <w:pStyle w:val="Nessunaspaziatura"/>
        <w:ind w:left="708"/>
      </w:pPr>
      <w:r>
        <w:t xml:space="preserve">- </w:t>
      </w:r>
      <w:r w:rsidR="00271BDB">
        <w:t>“Number of row”=</w:t>
      </w:r>
      <w:r>
        <w:t>8:</w:t>
      </w:r>
      <w:r w:rsidR="00BB5174" w:rsidRPr="00BB5174">
        <w:t xml:space="preserve"> </w:t>
      </w:r>
      <w:r w:rsidR="00BB5174">
        <w:t>add-on, value, on item</w:t>
      </w:r>
    </w:p>
    <w:p w:rsidR="00BB5174" w:rsidRDefault="00BB5174" w:rsidP="00BB5174">
      <w:pPr>
        <w:pStyle w:val="Nessunaspaziatura"/>
        <w:ind w:left="708"/>
      </w:pPr>
      <w:r>
        <w:t xml:space="preserve">- </w:t>
      </w:r>
      <w:r w:rsidR="00271BDB">
        <w:t>“Number of row”=</w:t>
      </w:r>
      <w:r>
        <w:t xml:space="preserve">16: discount, %, on </w:t>
      </w:r>
      <w:proofErr w:type="spellStart"/>
      <w:r>
        <w:t>sbt</w:t>
      </w:r>
      <w:proofErr w:type="spellEnd"/>
    </w:p>
    <w:p w:rsidR="00BB5174" w:rsidRDefault="00BB5174" w:rsidP="00BB5174">
      <w:pPr>
        <w:pStyle w:val="Nessunaspaziatura"/>
        <w:ind w:left="708"/>
      </w:pPr>
      <w:r>
        <w:t xml:space="preserve">- </w:t>
      </w:r>
      <w:r w:rsidR="00271BDB">
        <w:t>“Number of row”=</w:t>
      </w:r>
      <w:r>
        <w:t>17:</w:t>
      </w:r>
      <w:r w:rsidRPr="00BB5174">
        <w:t xml:space="preserve"> </w:t>
      </w:r>
      <w:r>
        <w:t xml:space="preserve">add-on, %, on </w:t>
      </w:r>
      <w:proofErr w:type="spellStart"/>
      <w:r>
        <w:t>sbt</w:t>
      </w:r>
      <w:proofErr w:type="spellEnd"/>
    </w:p>
    <w:p w:rsidR="00BB5174" w:rsidRDefault="00BB5174" w:rsidP="00BB5174">
      <w:pPr>
        <w:pStyle w:val="Nessunaspaziatura"/>
        <w:ind w:left="708"/>
      </w:pPr>
      <w:r>
        <w:t xml:space="preserve">- </w:t>
      </w:r>
      <w:r w:rsidR="00271BDB">
        <w:t>“Number of row”=</w:t>
      </w:r>
      <w:r>
        <w:t>18:</w:t>
      </w:r>
      <w:r w:rsidRPr="00BB5174">
        <w:t xml:space="preserve"> </w:t>
      </w:r>
      <w:r>
        <w:t xml:space="preserve">discount, value, on </w:t>
      </w:r>
      <w:proofErr w:type="spellStart"/>
      <w:r>
        <w:t>sbt</w:t>
      </w:r>
      <w:proofErr w:type="spellEnd"/>
    </w:p>
    <w:p w:rsidR="00701994" w:rsidRDefault="00BB5174" w:rsidP="00701994">
      <w:pPr>
        <w:pStyle w:val="Nessunaspaziatura"/>
        <w:ind w:left="708"/>
        <w:rPr>
          <w:ins w:id="737" w:author="Luca Merlin" w:date="2018-03-29T17:04:00Z"/>
        </w:rPr>
      </w:pPr>
      <w:r>
        <w:t xml:space="preserve">- </w:t>
      </w:r>
      <w:r w:rsidR="00271BDB">
        <w:t>“Number of row”=</w:t>
      </w:r>
      <w:r>
        <w:t>19:</w:t>
      </w:r>
      <w:r w:rsidRPr="00BB5174">
        <w:t xml:space="preserve"> </w:t>
      </w:r>
      <w:r>
        <w:t xml:space="preserve">add-on, value, on </w:t>
      </w:r>
      <w:proofErr w:type="spellStart"/>
      <w:r>
        <w:t>sbt</w:t>
      </w:r>
      <w:proofErr w:type="spellEnd"/>
    </w:p>
    <w:p w:rsidR="005D12D5" w:rsidRDefault="005D12D5" w:rsidP="00701994">
      <w:pPr>
        <w:pStyle w:val="Nessunaspaziatura"/>
        <w:ind w:left="708"/>
      </w:pPr>
      <w:ins w:id="738" w:author="Luca Merlin" w:date="2018-03-29T17:04:00Z">
        <w:r>
          <w:t>- “Number of row”=20:</w:t>
        </w:r>
        <w:r w:rsidRPr="00BB5174">
          <w:t xml:space="preserve"> </w:t>
        </w:r>
      </w:ins>
      <w:ins w:id="739" w:author="Luca Merlin" w:date="2018-03-29T17:05:00Z">
        <w:r>
          <w:t>rounding of ticket total per cash payment(see Bit 3 of field “Flag” of commands 85h and 8eh)</w:t>
        </w:r>
      </w:ins>
    </w:p>
    <w:p w:rsidR="003A079D" w:rsidRPr="003A079D" w:rsidRDefault="00CB66C1" w:rsidP="00A65759">
      <w:pPr>
        <w:pStyle w:val="Titolo2"/>
      </w:pPr>
      <w:bookmarkStart w:id="740" w:name="_Toc510106637"/>
      <w:r>
        <w:t>FFH</w:t>
      </w:r>
      <w:r w:rsidR="00884D87">
        <w:t xml:space="preserve">: </w:t>
      </w:r>
      <w:r w:rsidR="003A079D" w:rsidRPr="003A079D">
        <w:t>Informations</w:t>
      </w:r>
      <w:bookmarkEnd w:id="740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5F5304" w:rsidTr="005F5304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5F5304" w:rsidRDefault="005F5304" w:rsidP="005F5304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5F5304" w:rsidRDefault="005F5304" w:rsidP="005F5304">
            <w:pPr>
              <w:pStyle w:val="Nessunaspaziatura"/>
            </w:pPr>
            <w:r>
              <w:t>1.1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  <w:tr w:rsidR="005F5304" w:rsidTr="005F5304">
        <w:tc>
          <w:tcPr>
            <w:tcW w:w="1951" w:type="dxa"/>
            <w:shd w:val="pct25" w:color="auto" w:fill="auto"/>
          </w:tcPr>
          <w:p w:rsidR="005F5304" w:rsidRDefault="005F5304" w:rsidP="005F5304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5F5304" w:rsidRDefault="005F5304" w:rsidP="005F5304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5F5304" w:rsidRDefault="005F5304" w:rsidP="005F5304">
            <w:pPr>
              <w:pStyle w:val="Nessunaspaziatura"/>
            </w:pPr>
            <w:r>
              <w:t>-</w:t>
            </w:r>
          </w:p>
        </w:tc>
      </w:tr>
    </w:tbl>
    <w:p w:rsidR="003A079D" w:rsidRPr="003A079D" w:rsidRDefault="003A079D" w:rsidP="002A6295">
      <w:pPr>
        <w:pStyle w:val="Nessunaspaziatura"/>
      </w:pPr>
      <w:r w:rsidRPr="003A079D">
        <w:t>Command: FFH. Message length: 5 bytes.</w:t>
      </w:r>
    </w:p>
    <w:p w:rsidR="003A079D" w:rsidRPr="003A079D" w:rsidRDefault="003A079D" w:rsidP="002A6295">
      <w:pPr>
        <w:pStyle w:val="Nessunaspaziatura"/>
      </w:pPr>
      <w:r w:rsidRPr="003A079D">
        <w:t>• Operator Password (4 bytes)</w:t>
      </w:r>
    </w:p>
    <w:p w:rsidR="003A079D" w:rsidRPr="003A079D" w:rsidRDefault="003A079D" w:rsidP="002A6295">
      <w:pPr>
        <w:pStyle w:val="Nessunaspaziatura"/>
      </w:pPr>
      <w:r w:rsidRPr="003A079D">
        <w:t>Answer: FFH. Message Length: 56 bytes.</w:t>
      </w:r>
    </w:p>
    <w:p w:rsidR="003A079D" w:rsidRPr="003A079D" w:rsidRDefault="003A079D" w:rsidP="002A6295">
      <w:pPr>
        <w:pStyle w:val="Nessunaspaziatura"/>
      </w:pPr>
      <w:r w:rsidRPr="003A079D">
        <w:t>• Error code (2 bytes)</w:t>
      </w:r>
    </w:p>
    <w:p w:rsidR="003A079D" w:rsidRPr="003A079D" w:rsidRDefault="003A079D" w:rsidP="002A6295">
      <w:pPr>
        <w:pStyle w:val="Nessunaspaziatura"/>
      </w:pPr>
      <w:r w:rsidRPr="003A079D">
        <w:t>• Serial number of the operator (1 byte) 1 ... 99</w:t>
      </w:r>
    </w:p>
    <w:p w:rsidR="003A079D" w:rsidRPr="003A079D" w:rsidRDefault="003A079D" w:rsidP="002A6295">
      <w:pPr>
        <w:pStyle w:val="Nessunaspaziatura"/>
      </w:pPr>
      <w:r w:rsidRPr="003A079D">
        <w:t>• Printer Model(16 byte</w:t>
      </w:r>
      <w:r w:rsidR="001C3C47">
        <w:t>s</w:t>
      </w:r>
      <w:r w:rsidRPr="003A079D">
        <w:t xml:space="preserve">) </w:t>
      </w:r>
    </w:p>
    <w:p w:rsidR="003A079D" w:rsidRPr="003A079D" w:rsidRDefault="003A079D" w:rsidP="002A6295">
      <w:pPr>
        <w:pStyle w:val="Nessunaspaziatura"/>
      </w:pPr>
      <w:r w:rsidRPr="003A079D">
        <w:t>• Version(16 byte</w:t>
      </w:r>
      <w:r w:rsidR="001C3C47">
        <w:t>s</w:t>
      </w:r>
      <w:r w:rsidRPr="003A079D">
        <w:t>)</w:t>
      </w:r>
    </w:p>
    <w:p w:rsidR="003A079D" w:rsidRDefault="003A079D" w:rsidP="002A6295">
      <w:pPr>
        <w:pStyle w:val="Nessunaspaziatura"/>
      </w:pPr>
      <w:r w:rsidRPr="003A079D">
        <w:t>• ECR S/N(20 byte</w:t>
      </w:r>
      <w:r w:rsidR="001C3C47">
        <w:t>s</w:t>
      </w:r>
      <w:r w:rsidRPr="003A079D">
        <w:t>)</w:t>
      </w:r>
    </w:p>
    <w:p w:rsidR="00FE2C22" w:rsidRDefault="00FE2C22" w:rsidP="002A6295">
      <w:pPr>
        <w:pStyle w:val="Nessunaspaziatura"/>
      </w:pPr>
      <w:r>
        <w:t>----------------------------------------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</w:tbl>
    <w:p w:rsidR="001C3C47" w:rsidRPr="00A74F15" w:rsidRDefault="001C3C47" w:rsidP="001C3C47">
      <w:pPr>
        <w:pStyle w:val="Nessunaspaziatura"/>
      </w:pPr>
      <w:r w:rsidRPr="00A74F15">
        <w:t>Command: FFH. Message length: 6 bytes.</w:t>
      </w:r>
    </w:p>
    <w:p w:rsidR="001C3C47" w:rsidRPr="00A74F15" w:rsidRDefault="001C3C47" w:rsidP="001C3C47">
      <w:pPr>
        <w:pStyle w:val="Nessunaspaziatura"/>
      </w:pPr>
      <w:r w:rsidRPr="00A74F15">
        <w:t>• Operator Password (4 bytes)</w:t>
      </w:r>
    </w:p>
    <w:p w:rsidR="001C3C47" w:rsidRPr="00A74F15" w:rsidRDefault="001C3C47" w:rsidP="001C3C47">
      <w:pPr>
        <w:pStyle w:val="Nessunaspaziatura"/>
      </w:pPr>
      <w:r w:rsidRPr="00A74F15">
        <w:t xml:space="preserve">• </w:t>
      </w:r>
      <w:r w:rsidR="008639AA" w:rsidRPr="00A74F15">
        <w:t>Information type</w:t>
      </w:r>
      <w:r w:rsidR="00514625" w:rsidRPr="00A74F15">
        <w:t>. Must be == 1</w:t>
      </w:r>
      <w:r w:rsidRPr="00A74F15">
        <w:t xml:space="preserve"> (1 byte)</w:t>
      </w:r>
    </w:p>
    <w:p w:rsidR="001C3C47" w:rsidRPr="00A74F15" w:rsidRDefault="001C3C47" w:rsidP="001C3C47">
      <w:pPr>
        <w:pStyle w:val="Nessunaspaziatura"/>
      </w:pPr>
      <w:r w:rsidRPr="00A74F15">
        <w:t>Answer: FFH. Message Length: 21 bytes.</w:t>
      </w:r>
    </w:p>
    <w:p w:rsidR="001C3C47" w:rsidRPr="00A74F15" w:rsidRDefault="001C3C47" w:rsidP="001C3C47">
      <w:pPr>
        <w:pStyle w:val="Nessunaspaziatura"/>
      </w:pPr>
      <w:r w:rsidRPr="00A74F15">
        <w:t>• Error code (2 bytes)</w:t>
      </w:r>
    </w:p>
    <w:p w:rsidR="001C3C47" w:rsidRPr="00A74F15" w:rsidRDefault="001C3C47" w:rsidP="001C3C47">
      <w:pPr>
        <w:pStyle w:val="Nessunaspaziatura"/>
      </w:pPr>
      <w:r w:rsidRPr="00A74F15">
        <w:t>• Serial number of the operator (1 byte) 1 ... 99</w:t>
      </w:r>
    </w:p>
    <w:p w:rsidR="001C3C47" w:rsidRPr="00A74F15" w:rsidRDefault="001C3C47" w:rsidP="001C3C47">
      <w:pPr>
        <w:pStyle w:val="Nessunaspaziatura"/>
      </w:pPr>
      <w:r w:rsidRPr="00A74F15">
        <w:t xml:space="preserve">• Fiscal State(1 byte) </w:t>
      </w:r>
    </w:p>
    <w:p w:rsidR="001C3C47" w:rsidRDefault="001C3C47" w:rsidP="001C3C47">
      <w:pPr>
        <w:pStyle w:val="Nessunaspaziatura"/>
      </w:pPr>
      <w:r w:rsidRPr="00A74F15">
        <w:t xml:space="preserve">• Actual FM in use or last FM used(16 bytes) </w:t>
      </w:r>
    </w:p>
    <w:p w:rsidR="00FE2C22" w:rsidRPr="00A74F15" w:rsidRDefault="00FE2C22" w:rsidP="001C3C47">
      <w:pPr>
        <w:pStyle w:val="Nessunaspaziatura"/>
      </w:pPr>
      <w:r>
        <w:t>--------------------------------------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B145A9" w:rsidRPr="006C711B" w:rsidRDefault="00B145A9" w:rsidP="00B145A9">
      <w:pPr>
        <w:pStyle w:val="Nessunaspaziatura"/>
      </w:pPr>
      <w:r w:rsidRPr="006C711B">
        <w:t xml:space="preserve">Command: FFH. Message length: </w:t>
      </w:r>
      <w:r w:rsidR="00407659" w:rsidRPr="006C711B">
        <w:t>5</w:t>
      </w:r>
      <w:r w:rsidRPr="006C711B">
        <w:t xml:space="preserve"> bytes.</w:t>
      </w:r>
    </w:p>
    <w:p w:rsidR="00B145A9" w:rsidRPr="006C711B" w:rsidRDefault="00B145A9" w:rsidP="00B145A9">
      <w:pPr>
        <w:pStyle w:val="Nessunaspaziatura"/>
      </w:pPr>
      <w:r w:rsidRPr="006C711B">
        <w:t>• Operator Password (4 bytes)</w:t>
      </w:r>
    </w:p>
    <w:p w:rsidR="00B145A9" w:rsidRPr="006C711B" w:rsidRDefault="00B145A9" w:rsidP="00B145A9">
      <w:pPr>
        <w:pStyle w:val="Nessunaspaziatura"/>
      </w:pPr>
      <w:r w:rsidRPr="006C711B">
        <w:t xml:space="preserve">Answer: FFH. Message Length: </w:t>
      </w:r>
      <w:r w:rsidR="00D15ECA">
        <w:t>99</w:t>
      </w:r>
      <w:r w:rsidR="00D15ECA" w:rsidRPr="006C711B">
        <w:t xml:space="preserve"> </w:t>
      </w:r>
      <w:r w:rsidRPr="006C711B">
        <w:t>bytes.</w:t>
      </w:r>
    </w:p>
    <w:p w:rsidR="00B145A9" w:rsidRPr="006C711B" w:rsidRDefault="00B145A9" w:rsidP="00B145A9">
      <w:pPr>
        <w:pStyle w:val="Nessunaspaziatura"/>
      </w:pPr>
      <w:r w:rsidRPr="006C711B">
        <w:t>• Error code (2 bytes)</w:t>
      </w:r>
    </w:p>
    <w:p w:rsidR="00B145A9" w:rsidRPr="003A079D" w:rsidRDefault="00B145A9" w:rsidP="00B145A9">
      <w:pPr>
        <w:pStyle w:val="Nessunaspaziatura"/>
      </w:pPr>
      <w:r w:rsidRPr="003A079D">
        <w:t>• Serial number of the operator (1 byte) 1 ... 99</w:t>
      </w:r>
    </w:p>
    <w:p w:rsidR="00B145A9" w:rsidRPr="003A079D" w:rsidRDefault="00B145A9" w:rsidP="00B145A9">
      <w:pPr>
        <w:pStyle w:val="Nessunaspaziatura"/>
      </w:pPr>
      <w:r w:rsidRPr="003A079D">
        <w:t>• Printer Model(16 byte</w:t>
      </w:r>
      <w:r>
        <w:t>s</w:t>
      </w:r>
      <w:r w:rsidRPr="003A079D">
        <w:t xml:space="preserve">) </w:t>
      </w:r>
    </w:p>
    <w:p w:rsidR="00B145A9" w:rsidRPr="003A079D" w:rsidRDefault="00B145A9" w:rsidP="00B145A9">
      <w:pPr>
        <w:pStyle w:val="Nessunaspaziatura"/>
      </w:pPr>
      <w:r w:rsidRPr="003A079D">
        <w:t>• Version(16 byte</w:t>
      </w:r>
      <w:r>
        <w:t>s</w:t>
      </w:r>
      <w:r w:rsidRPr="003A079D">
        <w:t>)</w:t>
      </w:r>
    </w:p>
    <w:p w:rsidR="00B145A9" w:rsidRPr="00AF0B49" w:rsidRDefault="00B145A9" w:rsidP="00B145A9">
      <w:pPr>
        <w:pStyle w:val="Nessunaspaziatura"/>
      </w:pPr>
      <w:r w:rsidRPr="00AF0B49">
        <w:t>• ECR S/N(20 bytes)</w:t>
      </w:r>
    </w:p>
    <w:p w:rsidR="00B145A9" w:rsidRPr="006D734B" w:rsidRDefault="00B145A9" w:rsidP="00B145A9">
      <w:pPr>
        <w:pStyle w:val="Nessunaspaziatura"/>
      </w:pPr>
      <w:r w:rsidRPr="006D734B">
        <w:t xml:space="preserve">• Fiscal State(1 byte) </w:t>
      </w:r>
    </w:p>
    <w:p w:rsidR="00B145A9" w:rsidRDefault="00B145A9" w:rsidP="00B145A9">
      <w:pPr>
        <w:pStyle w:val="Nessunaspaziatura"/>
      </w:pPr>
      <w:r w:rsidRPr="006D734B">
        <w:t xml:space="preserve">• Actual FM in use or last FM used(16 bytes) </w:t>
      </w:r>
    </w:p>
    <w:p w:rsidR="00250A00" w:rsidRDefault="00250A00" w:rsidP="00250A00">
      <w:pPr>
        <w:pStyle w:val="Nessunaspaziatura"/>
      </w:pPr>
      <w:r w:rsidRPr="006D734B">
        <w:t xml:space="preserve">• </w:t>
      </w:r>
      <w:r>
        <w:t>L</w:t>
      </w:r>
      <w:r w:rsidRPr="00250A00">
        <w:t xml:space="preserve">ast </w:t>
      </w:r>
      <w:r>
        <w:t>FFD</w:t>
      </w:r>
      <w:r w:rsidRPr="00250A00">
        <w:t xml:space="preserve"> protocol </w:t>
      </w:r>
      <w:r>
        <w:t xml:space="preserve">version </w:t>
      </w:r>
      <w:r w:rsidRPr="00250A00">
        <w:t xml:space="preserve">saved into </w:t>
      </w:r>
      <w:proofErr w:type="spellStart"/>
      <w:r w:rsidRPr="00250A00">
        <w:t>ecr</w:t>
      </w:r>
      <w:proofErr w:type="spellEnd"/>
      <w:r w:rsidRPr="00250A00">
        <w:t xml:space="preserve"> internal FM</w:t>
      </w:r>
      <w:r>
        <w:t xml:space="preserve"> at registration(1 byte</w:t>
      </w:r>
      <w:r w:rsidRPr="006D734B">
        <w:t xml:space="preserve">) </w:t>
      </w:r>
    </w:p>
    <w:p w:rsidR="000F2032" w:rsidRDefault="00D15ECA">
      <w:pPr>
        <w:pStyle w:val="Nessunaspaziatura"/>
      </w:pPr>
      <w:r w:rsidRPr="006D734B">
        <w:t>•</w:t>
      </w:r>
      <w:r>
        <w:t xml:space="preserve"> L</w:t>
      </w:r>
      <w:r w:rsidRPr="00250A00">
        <w:t xml:space="preserve">ast </w:t>
      </w:r>
      <w:r>
        <w:t>ECR</w:t>
      </w:r>
      <w:r w:rsidRPr="00250A00">
        <w:t xml:space="preserve"> </w:t>
      </w:r>
      <w:r>
        <w:t xml:space="preserve">version </w:t>
      </w:r>
      <w:r w:rsidRPr="00250A00">
        <w:t xml:space="preserve">saved into </w:t>
      </w:r>
      <w:proofErr w:type="spellStart"/>
      <w:r w:rsidRPr="00250A00">
        <w:t>ecr</w:t>
      </w:r>
      <w:proofErr w:type="spellEnd"/>
      <w:r w:rsidRPr="00250A00">
        <w:t xml:space="preserve"> internal FM</w:t>
      </w:r>
      <w:r>
        <w:t xml:space="preserve"> at registration(16 bytes)</w:t>
      </w:r>
    </w:p>
    <w:p w:rsidR="00D15ECA" w:rsidRDefault="00D15ECA" w:rsidP="00D15ECA">
      <w:pPr>
        <w:pStyle w:val="Nessunaspaziatura"/>
      </w:pPr>
      <w:r w:rsidRPr="006D734B">
        <w:t xml:space="preserve">• </w:t>
      </w:r>
      <w:r>
        <w:t>Number of icons(1 byte</w:t>
      </w:r>
      <w:r w:rsidRPr="006D734B">
        <w:t xml:space="preserve">) </w:t>
      </w:r>
    </w:p>
    <w:p w:rsidR="00D15ECA" w:rsidRDefault="00D15ECA" w:rsidP="00D15ECA">
      <w:pPr>
        <w:pStyle w:val="Nessunaspaziatura"/>
      </w:pPr>
      <w:r w:rsidRPr="006D734B">
        <w:t xml:space="preserve">• </w:t>
      </w:r>
      <w:r>
        <w:t>Number of dots of printer (2 bytes</w:t>
      </w:r>
      <w:r w:rsidRPr="006D734B">
        <w:t xml:space="preserve">) </w:t>
      </w:r>
    </w:p>
    <w:p w:rsidR="00D15ECA" w:rsidRDefault="00D15ECA" w:rsidP="00D15ECA">
      <w:pPr>
        <w:pStyle w:val="Nessunaspaziatura"/>
      </w:pPr>
      <w:r w:rsidRPr="006D734B">
        <w:t xml:space="preserve">• </w:t>
      </w:r>
      <w:r>
        <w:t>Icons max size X(2 bytes</w:t>
      </w:r>
      <w:r w:rsidRPr="006D734B">
        <w:t xml:space="preserve">) </w:t>
      </w:r>
    </w:p>
    <w:p w:rsidR="00D15ECA" w:rsidRDefault="00D15ECA" w:rsidP="00D15ECA">
      <w:pPr>
        <w:pStyle w:val="Nessunaspaziatura"/>
      </w:pPr>
      <w:r w:rsidRPr="006D734B">
        <w:t xml:space="preserve">• </w:t>
      </w:r>
      <w:r>
        <w:t>Icons max size Y(0=unspecified)(2 bytes</w:t>
      </w:r>
      <w:r w:rsidRPr="006D734B">
        <w:t xml:space="preserve">) </w:t>
      </w:r>
    </w:p>
    <w:p w:rsidR="00D15ECA" w:rsidRDefault="00D15ECA" w:rsidP="00D15ECA">
      <w:pPr>
        <w:pStyle w:val="Nessunaspaziatura"/>
      </w:pPr>
      <w:r w:rsidRPr="006D734B">
        <w:t xml:space="preserve">• </w:t>
      </w:r>
      <w:r>
        <w:t>Icons file max size in KB(0=unspecified) (2 bytes</w:t>
      </w:r>
      <w:r w:rsidRPr="006D734B">
        <w:t xml:space="preserve">) </w:t>
      </w:r>
    </w:p>
    <w:p w:rsidR="00121C69" w:rsidRDefault="00121C69">
      <w:r>
        <w:br w:type="page"/>
      </w:r>
    </w:p>
    <w:p w:rsidR="007435EB" w:rsidRPr="00F33600" w:rsidRDefault="007435EB" w:rsidP="006E25AA"/>
    <w:p w:rsidR="00F73072" w:rsidRPr="00F33600" w:rsidRDefault="0038771D" w:rsidP="00A65759">
      <w:pPr>
        <w:pStyle w:val="Titolo2"/>
      </w:pPr>
      <w:bookmarkStart w:id="741" w:name="_Toc510106638"/>
      <w:r w:rsidRPr="00F33600">
        <w:t>APPENDIX A</w:t>
      </w:r>
      <w:r w:rsidR="0003323A" w:rsidRPr="00F33600">
        <w:t>1</w:t>
      </w:r>
      <w:r w:rsidR="005576C9" w:rsidRPr="00F33600">
        <w:t xml:space="preserve"> – </w:t>
      </w:r>
      <w:r w:rsidR="00281064" w:rsidRPr="00F33600">
        <w:t>Family Code</w:t>
      </w:r>
      <w:r w:rsidR="005576C9" w:rsidRPr="00F33600">
        <w:t xml:space="preserve"> list</w:t>
      </w:r>
      <w:bookmarkEnd w:id="741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</w:tbl>
    <w:p w:rsidR="00D90FBE" w:rsidRPr="00F33600" w:rsidRDefault="00D90FBE" w:rsidP="00D90FBE">
      <w:pPr>
        <w:pStyle w:val="Nessunaspaziatura"/>
      </w:pPr>
      <w:r w:rsidRPr="002D13E6">
        <w:rPr>
          <w:b/>
        </w:rPr>
        <w:t>Family Code 016</w:t>
      </w:r>
      <w:r w:rsidRPr="00F33600">
        <w:t xml:space="preserve"> – VAT TABLE – 16 bytes</w:t>
      </w:r>
    </w:p>
    <w:p w:rsidR="00D90FBE" w:rsidRPr="00F33600" w:rsidRDefault="00D90FBE" w:rsidP="00D90FBE">
      <w:pPr>
        <w:pStyle w:val="Nessunaspaziatura"/>
      </w:pPr>
      <w:r w:rsidRPr="00F33600">
        <w:t>• VAT 1 (2 bytes, range: 0-9999)</w:t>
      </w:r>
    </w:p>
    <w:p w:rsidR="00D90FBE" w:rsidRPr="00F33600" w:rsidRDefault="00D90FBE" w:rsidP="00D90FBE">
      <w:pPr>
        <w:pStyle w:val="Nessunaspaziatura"/>
      </w:pPr>
      <w:r w:rsidRPr="00F33600">
        <w:t>• VAT 2 (2 bytes, range: 0-9999)</w:t>
      </w:r>
    </w:p>
    <w:p w:rsidR="00D90FBE" w:rsidRPr="00F33600" w:rsidRDefault="00D90FBE" w:rsidP="00D90FBE">
      <w:pPr>
        <w:pStyle w:val="Nessunaspaziatura"/>
      </w:pPr>
      <w:r w:rsidRPr="00F33600">
        <w:t>• VAT 3 (2 bytes, range: 0-9999)</w:t>
      </w:r>
    </w:p>
    <w:p w:rsidR="00D90FBE" w:rsidRPr="00F33600" w:rsidRDefault="00D90FBE" w:rsidP="00D90FBE">
      <w:pPr>
        <w:pStyle w:val="Nessunaspaziatura"/>
      </w:pPr>
      <w:r w:rsidRPr="00F33600">
        <w:t>• VAT 4 (2 bytes, range: 0-9999)</w:t>
      </w:r>
    </w:p>
    <w:p w:rsidR="00D90FBE" w:rsidRPr="00F33600" w:rsidRDefault="00D90FBE" w:rsidP="00D90FBE">
      <w:pPr>
        <w:pStyle w:val="Nessunaspaziatura"/>
      </w:pPr>
      <w:r w:rsidRPr="00F33600">
        <w:t>• VAT 5 (2 bytes, range: 0-9999)</w:t>
      </w:r>
    </w:p>
    <w:p w:rsidR="00D90FBE" w:rsidRPr="00F33600" w:rsidRDefault="00D90FBE" w:rsidP="00D90FBE">
      <w:pPr>
        <w:pStyle w:val="Nessunaspaziatura"/>
      </w:pPr>
      <w:r w:rsidRPr="00F33600">
        <w:t>• VAT 6 (2 bytes, range: 0-9999)</w:t>
      </w:r>
    </w:p>
    <w:p w:rsidR="00D90FBE" w:rsidRPr="00F33600" w:rsidRDefault="00D90FBE" w:rsidP="00D90FBE">
      <w:pPr>
        <w:pStyle w:val="Nessunaspaziatura"/>
      </w:pPr>
      <w:r w:rsidRPr="00F33600">
        <w:t>• VAT 7 (2 bytes, range: 0-9999)</w:t>
      </w:r>
    </w:p>
    <w:p w:rsidR="00D90FBE" w:rsidRDefault="00D90FBE" w:rsidP="00D90FBE">
      <w:pPr>
        <w:pStyle w:val="Nessunaspaziatura"/>
      </w:pPr>
      <w:r w:rsidRPr="00F33600">
        <w:t>• VAT 8 (2 bytes, range: 0-9999)</w:t>
      </w:r>
    </w:p>
    <w:p w:rsidR="00EF7392" w:rsidRPr="00F33600" w:rsidRDefault="00EF7392" w:rsidP="00D90FBE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F60F83" w:rsidRPr="00F33600" w:rsidRDefault="00281064" w:rsidP="002A6295">
      <w:pPr>
        <w:pStyle w:val="Nessunaspaziatura"/>
      </w:pPr>
      <w:r w:rsidRPr="002D13E6">
        <w:rPr>
          <w:b/>
        </w:rPr>
        <w:t>Family Code</w:t>
      </w:r>
      <w:r w:rsidR="00F60F83" w:rsidRPr="002D13E6">
        <w:rPr>
          <w:b/>
        </w:rPr>
        <w:t xml:space="preserve"> 016</w:t>
      </w:r>
      <w:r w:rsidR="00F60F83" w:rsidRPr="00F33600">
        <w:t xml:space="preserve"> – VAT TABLE – 1</w:t>
      </w:r>
      <w:r w:rsidR="00D90FBE">
        <w:t>2</w:t>
      </w:r>
      <w:r w:rsidR="00F60F83" w:rsidRPr="00F33600">
        <w:t xml:space="preserve"> bytes</w:t>
      </w:r>
    </w:p>
    <w:p w:rsidR="00F60F83" w:rsidRPr="006D734B" w:rsidRDefault="00F60F83" w:rsidP="002A6295">
      <w:pPr>
        <w:pStyle w:val="Nessunaspaziatura"/>
      </w:pPr>
      <w:r w:rsidRPr="006D734B">
        <w:t>• VAT 1</w:t>
      </w:r>
      <w:r w:rsidR="00CE3FCC" w:rsidRPr="006D734B">
        <w:t>(18%</w:t>
      </w:r>
      <w:r w:rsidR="00DE7644" w:rsidRPr="006D734B">
        <w:t>)(</w:t>
      </w:r>
      <w:r w:rsidRPr="006D734B">
        <w:t>2 bytes, range: 0-9999)</w:t>
      </w:r>
    </w:p>
    <w:p w:rsidR="00F60F83" w:rsidRPr="006D734B" w:rsidRDefault="00F60F83" w:rsidP="002A6295">
      <w:pPr>
        <w:pStyle w:val="Nessunaspaziatura"/>
      </w:pPr>
      <w:r w:rsidRPr="006D734B">
        <w:t>• VAT 2</w:t>
      </w:r>
      <w:r w:rsidR="00CE3FCC" w:rsidRPr="006D734B">
        <w:t>(10%</w:t>
      </w:r>
      <w:r w:rsidR="00DE7644" w:rsidRPr="006D734B">
        <w:t>)(</w:t>
      </w:r>
      <w:r w:rsidRPr="006D734B">
        <w:t>2 bytes, range: 0-9999)</w:t>
      </w:r>
    </w:p>
    <w:p w:rsidR="00F60F83" w:rsidRPr="006D734B" w:rsidRDefault="00F60F83" w:rsidP="002A6295">
      <w:pPr>
        <w:pStyle w:val="Nessunaspaziatura"/>
      </w:pPr>
      <w:r w:rsidRPr="006D734B">
        <w:t>• VAT 3</w:t>
      </w:r>
      <w:r w:rsidR="00CE3FCC" w:rsidRPr="006D734B">
        <w:t>(0%</w:t>
      </w:r>
      <w:r w:rsidR="00DE7644" w:rsidRPr="006D734B">
        <w:t>)(</w:t>
      </w:r>
      <w:r w:rsidRPr="006D734B">
        <w:t>2 bytes, range: 0-9999)</w:t>
      </w:r>
    </w:p>
    <w:p w:rsidR="00F60F83" w:rsidRPr="006D734B" w:rsidRDefault="00F60F83" w:rsidP="002A6295">
      <w:pPr>
        <w:pStyle w:val="Nessunaspaziatura"/>
      </w:pPr>
      <w:r w:rsidRPr="006D734B">
        <w:t>• VAT 4</w:t>
      </w:r>
      <w:r w:rsidR="00CE3FCC" w:rsidRPr="006D734B">
        <w:t>(EXEMPT</w:t>
      </w:r>
      <w:r w:rsidR="00DE7644" w:rsidRPr="006D734B">
        <w:t>)(</w:t>
      </w:r>
      <w:r w:rsidRPr="006D734B">
        <w:t>2 bytes, range: 0-9999)</w:t>
      </w:r>
    </w:p>
    <w:p w:rsidR="00F60F83" w:rsidRPr="006D734B" w:rsidRDefault="00F60F83" w:rsidP="002A6295">
      <w:pPr>
        <w:pStyle w:val="Nessunaspaziatura"/>
      </w:pPr>
      <w:r w:rsidRPr="006D734B">
        <w:t>• VAT 5</w:t>
      </w:r>
      <w:r w:rsidR="00CE3FCC" w:rsidRPr="006D734B">
        <w:t>(18/118</w:t>
      </w:r>
      <w:r w:rsidR="00DE7644" w:rsidRPr="006D734B">
        <w:t>)(</w:t>
      </w:r>
      <w:r w:rsidRPr="006D734B">
        <w:t>2 bytes, range: 0-9999)</w:t>
      </w:r>
    </w:p>
    <w:p w:rsidR="00F60F83" w:rsidRPr="006D734B" w:rsidRDefault="00F60F83" w:rsidP="002A6295">
      <w:pPr>
        <w:pStyle w:val="Nessunaspaziatura"/>
      </w:pPr>
      <w:r w:rsidRPr="006D734B">
        <w:t>• VAT 6</w:t>
      </w:r>
      <w:r w:rsidR="00CE3FCC" w:rsidRPr="006D734B">
        <w:t>(10/110</w:t>
      </w:r>
      <w:r w:rsidR="00DE7644" w:rsidRPr="006D734B">
        <w:t>)(</w:t>
      </w:r>
      <w:r w:rsidRPr="006D734B">
        <w:t>2 bytes, range: 0-9999)</w:t>
      </w:r>
    </w:p>
    <w:p w:rsidR="00A365C8" w:rsidRPr="00F33600" w:rsidRDefault="00A365C8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</w:tbl>
    <w:p w:rsidR="00A365C8" w:rsidRPr="00F33600" w:rsidRDefault="00A365C8" w:rsidP="002A6295">
      <w:pPr>
        <w:pStyle w:val="Nessunaspaziatura"/>
      </w:pPr>
      <w:r w:rsidRPr="002D13E6">
        <w:rPr>
          <w:b/>
        </w:rPr>
        <w:t>Family Code 018</w:t>
      </w:r>
      <w:r w:rsidRPr="00F33600">
        <w:t xml:space="preserve"> – </w:t>
      </w:r>
      <w:r w:rsidR="00ED6B65" w:rsidRPr="00F33600">
        <w:t>PRINTER</w:t>
      </w:r>
      <w:r w:rsidRPr="00F33600">
        <w:t xml:space="preserve"> PARAMETERS – </w:t>
      </w:r>
      <w:r w:rsidR="002D6037" w:rsidRPr="00F33600">
        <w:t>5</w:t>
      </w:r>
      <w:r w:rsidRPr="00F33600">
        <w:t xml:space="preserve"> bytes</w:t>
      </w:r>
    </w:p>
    <w:p w:rsidR="003F22E5" w:rsidRPr="00F33600" w:rsidRDefault="003F22E5" w:rsidP="002A6295">
      <w:pPr>
        <w:pStyle w:val="Nessunaspaziatura"/>
      </w:pPr>
      <w:r w:rsidRPr="00F33600">
        <w:t xml:space="preserve">• </w:t>
      </w:r>
      <w:r w:rsidR="000850E4" w:rsidRPr="00F33600">
        <w:t>PRINT ENERGY</w:t>
      </w:r>
      <w:r w:rsidRPr="00F33600">
        <w:t xml:space="preserve"> (</w:t>
      </w:r>
      <w:r w:rsidR="002D6037" w:rsidRPr="00F33600">
        <w:t>1</w:t>
      </w:r>
      <w:r w:rsidRPr="00F33600">
        <w:t xml:space="preserve"> byte</w:t>
      </w:r>
      <w:r w:rsidR="00BC6D73" w:rsidRPr="00F33600">
        <w:t>, list</w:t>
      </w:r>
      <w:r w:rsidRPr="00F33600">
        <w:t>)</w:t>
      </w:r>
    </w:p>
    <w:p w:rsidR="00AD3137" w:rsidRPr="00F33600" w:rsidRDefault="00AD3137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0~-24%</w:t>
      </w:r>
      <w:r w:rsidRPr="00F33600">
        <w:rPr>
          <w:lang w:eastAsia="it-IT"/>
        </w:rPr>
        <w:br/>
        <w:t>1~-20%</w:t>
      </w:r>
      <w:r w:rsidRPr="00F33600">
        <w:rPr>
          <w:lang w:eastAsia="it-IT"/>
        </w:rPr>
        <w:br/>
        <w:t>2~-16%</w:t>
      </w:r>
      <w:r w:rsidRPr="00F33600">
        <w:rPr>
          <w:lang w:eastAsia="it-IT"/>
        </w:rPr>
        <w:br/>
        <w:t>3~-12%</w:t>
      </w:r>
      <w:r w:rsidRPr="00F33600">
        <w:rPr>
          <w:lang w:eastAsia="it-IT"/>
        </w:rPr>
        <w:br/>
        <w:t>4~-8%</w:t>
      </w:r>
      <w:r w:rsidRPr="00F33600">
        <w:rPr>
          <w:lang w:eastAsia="it-IT"/>
        </w:rPr>
        <w:br/>
        <w:t>5~-4%</w:t>
      </w:r>
      <w:r w:rsidRPr="00F33600">
        <w:rPr>
          <w:lang w:eastAsia="it-IT"/>
        </w:rPr>
        <w:br/>
        <w:t>6~ 0</w:t>
      </w:r>
      <w:r w:rsidRPr="00F33600">
        <w:rPr>
          <w:lang w:eastAsia="it-IT"/>
        </w:rPr>
        <w:br/>
        <w:t>7~+4%</w:t>
      </w:r>
      <w:r w:rsidRPr="00F33600">
        <w:rPr>
          <w:lang w:eastAsia="it-IT"/>
        </w:rPr>
        <w:br/>
        <w:t>8~+8%</w:t>
      </w:r>
      <w:r w:rsidRPr="00F33600">
        <w:rPr>
          <w:lang w:eastAsia="it-IT"/>
        </w:rPr>
        <w:br/>
        <w:t>9~+12%</w:t>
      </w:r>
      <w:r w:rsidRPr="00F33600">
        <w:rPr>
          <w:lang w:eastAsia="it-IT"/>
        </w:rPr>
        <w:br/>
        <w:t>10~+16%</w:t>
      </w:r>
      <w:r w:rsidRPr="00F33600">
        <w:rPr>
          <w:lang w:eastAsia="it-IT"/>
        </w:rPr>
        <w:br/>
        <w:t>11~+20%</w:t>
      </w:r>
      <w:r w:rsidRPr="00F33600">
        <w:rPr>
          <w:lang w:eastAsia="it-IT"/>
        </w:rPr>
        <w:br/>
        <w:t>12~+24%</w:t>
      </w:r>
    </w:p>
    <w:p w:rsidR="003F22E5" w:rsidRPr="00F33600" w:rsidRDefault="003F22E5" w:rsidP="002A6295">
      <w:pPr>
        <w:pStyle w:val="Nessunaspaziatura"/>
      </w:pPr>
      <w:r w:rsidRPr="00F33600">
        <w:t xml:space="preserve">• </w:t>
      </w:r>
      <w:r w:rsidR="000850E4" w:rsidRPr="00F33600">
        <w:t>PRINTER SPEED</w:t>
      </w:r>
      <w:r w:rsidRPr="00F33600">
        <w:t xml:space="preserve"> (</w:t>
      </w:r>
      <w:r w:rsidR="002D6037" w:rsidRPr="00F33600">
        <w:t>1</w:t>
      </w:r>
      <w:r w:rsidRPr="00F33600">
        <w:t xml:space="preserve"> byte</w:t>
      </w:r>
      <w:r w:rsidR="00BC6D73" w:rsidRPr="00F33600">
        <w:t>, list</w:t>
      </w:r>
      <w:r w:rsidRPr="00F33600">
        <w:t>)</w:t>
      </w:r>
    </w:p>
    <w:p w:rsidR="00AD3137" w:rsidRPr="00F33600" w:rsidRDefault="00AD3137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55~55%</w:t>
      </w:r>
      <w:r w:rsidRPr="00F33600">
        <w:rPr>
          <w:lang w:eastAsia="it-IT"/>
        </w:rPr>
        <w:br/>
        <w:t>70~70%</w:t>
      </w:r>
      <w:r w:rsidRPr="00F33600">
        <w:rPr>
          <w:lang w:eastAsia="it-IT"/>
        </w:rPr>
        <w:br/>
        <w:t>100~100%</w:t>
      </w:r>
    </w:p>
    <w:p w:rsidR="003F22E5" w:rsidRPr="00F33600" w:rsidRDefault="003F22E5" w:rsidP="002A6295">
      <w:pPr>
        <w:pStyle w:val="Nessunaspaziatura"/>
      </w:pPr>
      <w:r w:rsidRPr="00F33600">
        <w:t xml:space="preserve">• </w:t>
      </w:r>
      <w:r w:rsidR="000850E4" w:rsidRPr="00F33600">
        <w:t>BOTTOM LINE FEED</w:t>
      </w:r>
      <w:r w:rsidRPr="00F33600">
        <w:t xml:space="preserve"> (1 byte</w:t>
      </w:r>
      <w:r w:rsidR="00AD3137" w:rsidRPr="00F33600">
        <w:t>, range 0..20</w:t>
      </w:r>
      <w:r w:rsidRPr="00F33600">
        <w:t>)</w:t>
      </w:r>
    </w:p>
    <w:p w:rsidR="003F22E5" w:rsidRPr="00F33600" w:rsidRDefault="003F22E5" w:rsidP="002A6295">
      <w:pPr>
        <w:pStyle w:val="Nessunaspaziatura"/>
      </w:pPr>
      <w:r w:rsidRPr="00F33600">
        <w:t xml:space="preserve">• </w:t>
      </w:r>
      <w:r w:rsidR="000850E4" w:rsidRPr="00F33600">
        <w:t>INTERLINE COMPRESSION</w:t>
      </w:r>
      <w:r w:rsidRPr="00F33600">
        <w:t xml:space="preserve"> (1 byte</w:t>
      </w:r>
      <w:r w:rsidR="00AD3137" w:rsidRPr="00F33600">
        <w:t>, range 0..2</w:t>
      </w:r>
      <w:r w:rsidRPr="00F33600">
        <w:t>)</w:t>
      </w:r>
    </w:p>
    <w:p w:rsidR="003F22E5" w:rsidRPr="00F33600" w:rsidRDefault="003F22E5" w:rsidP="002A6295">
      <w:pPr>
        <w:pStyle w:val="Nessunaspaziatura"/>
      </w:pPr>
      <w:r w:rsidRPr="00F33600">
        <w:t xml:space="preserve">• </w:t>
      </w:r>
      <w:r w:rsidR="000850E4" w:rsidRPr="00F33600">
        <w:t>ENABLE CUTTER</w:t>
      </w:r>
      <w:r w:rsidRPr="00F33600">
        <w:t xml:space="preserve"> (1 byte</w:t>
      </w:r>
      <w:r w:rsidR="00BC6D73" w:rsidRPr="00F33600">
        <w:t>, list</w:t>
      </w:r>
      <w:r w:rsidRPr="00F33600">
        <w:t>)</w:t>
      </w:r>
    </w:p>
    <w:p w:rsidR="00AD3137" w:rsidRDefault="00AD3137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EF7392" w:rsidRPr="00F33600" w:rsidRDefault="00EF7392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E9153C" w:rsidRPr="00F33600" w:rsidRDefault="00E9153C" w:rsidP="00E9153C">
      <w:pPr>
        <w:pStyle w:val="Nessunaspaziatura"/>
      </w:pPr>
      <w:r w:rsidRPr="002D13E6">
        <w:rPr>
          <w:b/>
        </w:rPr>
        <w:t>Family Code 018</w:t>
      </w:r>
      <w:r w:rsidRPr="00F33600">
        <w:t xml:space="preserve"> – PRINTER PARAMETERS – </w:t>
      </w:r>
      <w:r w:rsidR="00B412CE">
        <w:t>9</w:t>
      </w:r>
      <w:r w:rsidRPr="00F33600">
        <w:t xml:space="preserve"> bytes</w:t>
      </w:r>
    </w:p>
    <w:p w:rsidR="00E9153C" w:rsidRPr="00F33600" w:rsidRDefault="00E9153C" w:rsidP="00E9153C">
      <w:pPr>
        <w:pStyle w:val="Nessunaspaziatura"/>
      </w:pPr>
      <w:r w:rsidRPr="00F33600">
        <w:t>• PRINT ENERGY (1 byte, list)</w:t>
      </w:r>
    </w:p>
    <w:p w:rsidR="00E9153C" w:rsidRPr="00F33600" w:rsidRDefault="00E9153C" w:rsidP="00E9153C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0~-24%</w:t>
      </w:r>
      <w:r w:rsidRPr="00F33600">
        <w:rPr>
          <w:lang w:eastAsia="it-IT"/>
        </w:rPr>
        <w:br/>
        <w:t>1~-20%</w:t>
      </w:r>
      <w:r w:rsidRPr="00F33600">
        <w:rPr>
          <w:lang w:eastAsia="it-IT"/>
        </w:rPr>
        <w:br/>
        <w:t>2~-16%</w:t>
      </w:r>
      <w:r w:rsidRPr="00F33600">
        <w:rPr>
          <w:lang w:eastAsia="it-IT"/>
        </w:rPr>
        <w:br/>
        <w:t>3~-12%</w:t>
      </w:r>
      <w:r w:rsidRPr="00F33600">
        <w:rPr>
          <w:lang w:eastAsia="it-IT"/>
        </w:rPr>
        <w:br/>
        <w:t>4~-8%</w:t>
      </w:r>
      <w:r w:rsidRPr="00F33600">
        <w:rPr>
          <w:lang w:eastAsia="it-IT"/>
        </w:rPr>
        <w:br/>
        <w:t>5~-4%</w:t>
      </w:r>
      <w:r w:rsidRPr="00F33600">
        <w:rPr>
          <w:lang w:eastAsia="it-IT"/>
        </w:rPr>
        <w:br/>
        <w:t>6~ 0</w:t>
      </w:r>
      <w:r w:rsidRPr="00F33600">
        <w:rPr>
          <w:lang w:eastAsia="it-IT"/>
        </w:rPr>
        <w:br/>
        <w:t>7~+4%</w:t>
      </w:r>
      <w:r w:rsidRPr="00F33600">
        <w:rPr>
          <w:lang w:eastAsia="it-IT"/>
        </w:rPr>
        <w:br/>
        <w:t>8~+8%</w:t>
      </w:r>
      <w:r w:rsidRPr="00F33600">
        <w:rPr>
          <w:lang w:eastAsia="it-IT"/>
        </w:rPr>
        <w:br/>
        <w:t>9~+12%</w:t>
      </w:r>
      <w:r w:rsidRPr="00F33600">
        <w:rPr>
          <w:lang w:eastAsia="it-IT"/>
        </w:rPr>
        <w:br/>
        <w:t>10~+16%</w:t>
      </w:r>
      <w:r w:rsidRPr="00F33600">
        <w:rPr>
          <w:lang w:eastAsia="it-IT"/>
        </w:rPr>
        <w:br/>
        <w:t>11~+20%</w:t>
      </w:r>
      <w:r w:rsidRPr="00F33600">
        <w:rPr>
          <w:lang w:eastAsia="it-IT"/>
        </w:rPr>
        <w:br/>
        <w:t>12~+24%</w:t>
      </w:r>
    </w:p>
    <w:p w:rsidR="00E9153C" w:rsidRPr="00F33600" w:rsidRDefault="00E9153C" w:rsidP="00E9153C">
      <w:pPr>
        <w:pStyle w:val="Nessunaspaziatura"/>
      </w:pPr>
      <w:r w:rsidRPr="00F33600">
        <w:t>• PRINTER SPEED (1 byte, list)</w:t>
      </w:r>
    </w:p>
    <w:p w:rsidR="00E9153C" w:rsidRPr="00F33600" w:rsidRDefault="00E9153C" w:rsidP="00E9153C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55~55%</w:t>
      </w:r>
      <w:r w:rsidRPr="00F33600">
        <w:rPr>
          <w:lang w:eastAsia="it-IT"/>
        </w:rPr>
        <w:br/>
        <w:t>70~70%</w:t>
      </w:r>
      <w:r w:rsidRPr="00F33600">
        <w:rPr>
          <w:lang w:eastAsia="it-IT"/>
        </w:rPr>
        <w:br/>
        <w:t>100~100%</w:t>
      </w:r>
    </w:p>
    <w:p w:rsidR="00E9153C" w:rsidRPr="00F33600" w:rsidRDefault="00E9153C" w:rsidP="00E9153C">
      <w:pPr>
        <w:pStyle w:val="Nessunaspaziatura"/>
      </w:pPr>
      <w:r w:rsidRPr="00F33600">
        <w:t>• BOTTOM LINE FEED (1 byte, range 0..20)</w:t>
      </w:r>
    </w:p>
    <w:p w:rsidR="00E9153C" w:rsidRPr="00F33600" w:rsidRDefault="00E9153C" w:rsidP="00E9153C">
      <w:pPr>
        <w:pStyle w:val="Nessunaspaziatura"/>
      </w:pPr>
      <w:r w:rsidRPr="00F33600">
        <w:t>• INTERLINE COMPRESSION (1 byte, range 0..2)</w:t>
      </w:r>
    </w:p>
    <w:p w:rsidR="00E9153C" w:rsidRDefault="00E9153C" w:rsidP="00E9153C">
      <w:pPr>
        <w:pStyle w:val="Nessunaspaziatura"/>
      </w:pPr>
      <w:r w:rsidRPr="00F33600">
        <w:t xml:space="preserve">• </w:t>
      </w:r>
      <w:r>
        <w:t>TICKET</w:t>
      </w:r>
      <w:r w:rsidRPr="00F33600">
        <w:t xml:space="preserve"> </w:t>
      </w:r>
      <w:r>
        <w:t>FORMAT</w:t>
      </w:r>
      <w:r w:rsidRPr="00F33600">
        <w:t xml:space="preserve"> (</w:t>
      </w:r>
      <w:r w:rsidR="00B412CE">
        <w:t>4</w:t>
      </w:r>
      <w:r w:rsidRPr="00F33600">
        <w:t xml:space="preserve"> byte, range 0..</w:t>
      </w:r>
      <w:r w:rsidR="00547DA9">
        <w:t>32767</w:t>
      </w:r>
      <w:r w:rsidRPr="00F33600">
        <w:t>)</w:t>
      </w:r>
    </w:p>
    <w:p w:rsidR="00130E93" w:rsidRDefault="00130E93" w:rsidP="00130E93">
      <w:pPr>
        <w:pStyle w:val="Nessunaspaziatura"/>
        <w:numPr>
          <w:ilvl w:val="0"/>
          <w:numId w:val="6"/>
        </w:numPr>
      </w:pPr>
      <w:r>
        <w:t>bit 0: “Suppress sale line number i</w:t>
      </w:r>
      <w:r w:rsidR="00A67449">
        <w:t>f</w:t>
      </w:r>
      <w:r>
        <w:t xml:space="preserve"> needed”</w:t>
      </w:r>
    </w:p>
    <w:p w:rsidR="00130E93" w:rsidRDefault="00130E93" w:rsidP="00130E93">
      <w:pPr>
        <w:pStyle w:val="Nessunaspaziatura"/>
        <w:numPr>
          <w:ilvl w:val="0"/>
          <w:numId w:val="6"/>
        </w:numPr>
      </w:pPr>
      <w:r>
        <w:t>bit 1: “Always suppress sale line number”</w:t>
      </w:r>
    </w:p>
    <w:p w:rsidR="00BF4806" w:rsidRDefault="00BF4806" w:rsidP="00BF4806">
      <w:pPr>
        <w:pStyle w:val="Nessunaspaziatura"/>
        <w:numPr>
          <w:ilvl w:val="0"/>
          <w:numId w:val="6"/>
        </w:numPr>
      </w:pPr>
      <w:r>
        <w:t>bit 2: “Suppress fiscal logo printing”</w:t>
      </w:r>
    </w:p>
    <w:p w:rsidR="00BF4806" w:rsidRDefault="00BF4806" w:rsidP="00BF4806">
      <w:pPr>
        <w:pStyle w:val="Nessunaspaziatura"/>
        <w:numPr>
          <w:ilvl w:val="0"/>
          <w:numId w:val="6"/>
        </w:numPr>
      </w:pPr>
      <w:r>
        <w:t>bit 3: “QR-code mixed with data”</w:t>
      </w:r>
    </w:p>
    <w:p w:rsidR="00BF4806" w:rsidRDefault="00BF4806" w:rsidP="00BF4806">
      <w:pPr>
        <w:pStyle w:val="Nessunaspaziatura"/>
        <w:numPr>
          <w:ilvl w:val="0"/>
          <w:numId w:val="6"/>
        </w:numPr>
      </w:pPr>
      <w:r>
        <w:t>bit 4: “Compact sale line”</w:t>
      </w:r>
    </w:p>
    <w:p w:rsidR="007D5213" w:rsidRDefault="007D5213" w:rsidP="007D5213">
      <w:pPr>
        <w:pStyle w:val="Nessunaspaziatura"/>
        <w:numPr>
          <w:ilvl w:val="0"/>
          <w:numId w:val="6"/>
        </w:numPr>
      </w:pPr>
      <w:r>
        <w:t xml:space="preserve">bit 5: “No tag </w:t>
      </w:r>
      <w:r w:rsidR="004314E8" w:rsidRPr="004314E8">
        <w:rPr>
          <w:i/>
          <w:color w:val="000000"/>
          <w:szCs w:val="28"/>
          <w:lang w:eastAsia="ru-RU"/>
        </w:rPr>
        <w:t>Payment subject flag</w:t>
      </w:r>
      <w:r w:rsidR="004314E8">
        <w:t>, #</w:t>
      </w:r>
      <w:r>
        <w:t>1212”</w:t>
      </w:r>
    </w:p>
    <w:p w:rsidR="007D5213" w:rsidRDefault="007D5213" w:rsidP="007D5213">
      <w:pPr>
        <w:pStyle w:val="Nessunaspaziatura"/>
        <w:numPr>
          <w:ilvl w:val="0"/>
          <w:numId w:val="6"/>
        </w:numPr>
      </w:pPr>
      <w:r>
        <w:t xml:space="preserve">bit 6: “No tag </w:t>
      </w:r>
      <w:r w:rsidR="004314E8" w:rsidRPr="004314E8">
        <w:rPr>
          <w:i/>
          <w:color w:val="000000"/>
          <w:szCs w:val="28"/>
          <w:lang w:eastAsia="ru-RU"/>
        </w:rPr>
        <w:t>Way of payment flag</w:t>
      </w:r>
      <w:r w:rsidR="004314E8">
        <w:t>, #</w:t>
      </w:r>
      <w:r>
        <w:t>1214”</w:t>
      </w:r>
    </w:p>
    <w:p w:rsidR="00DA6735" w:rsidRDefault="00DA6735" w:rsidP="00DA6735">
      <w:pPr>
        <w:pStyle w:val="Nessunaspaziatura"/>
        <w:numPr>
          <w:ilvl w:val="0"/>
          <w:numId w:val="6"/>
        </w:numPr>
      </w:pPr>
      <w:r>
        <w:t xml:space="preserve">bit 7: “No tag </w:t>
      </w:r>
      <w:r>
        <w:rPr>
          <w:i/>
          <w:color w:val="000000"/>
          <w:szCs w:val="28"/>
          <w:lang w:eastAsia="ru-RU"/>
        </w:rPr>
        <w:t>Code of goods assortment</w:t>
      </w:r>
      <w:r>
        <w:t>, #1162”</w:t>
      </w:r>
    </w:p>
    <w:p w:rsidR="007D5213" w:rsidRDefault="007D5213" w:rsidP="007D5213">
      <w:pPr>
        <w:pStyle w:val="Nessunaspaziatura"/>
        <w:numPr>
          <w:ilvl w:val="0"/>
          <w:numId w:val="6"/>
        </w:numPr>
      </w:pPr>
      <w:r>
        <w:t xml:space="preserve">bit </w:t>
      </w:r>
      <w:r w:rsidR="00DA6735">
        <w:t>8</w:t>
      </w:r>
      <w:r>
        <w:t xml:space="preserve">: “No tag </w:t>
      </w:r>
      <w:r w:rsidR="004314E8" w:rsidRPr="004314E8">
        <w:rPr>
          <w:i/>
          <w:color w:val="000000"/>
          <w:szCs w:val="28"/>
          <w:lang w:eastAsia="ru-RU"/>
        </w:rPr>
        <w:t>Additional property of payment subject</w:t>
      </w:r>
      <w:r w:rsidR="004314E8">
        <w:t>, #</w:t>
      </w:r>
      <w:r>
        <w:t>1191”</w:t>
      </w:r>
    </w:p>
    <w:p w:rsidR="007D5213" w:rsidRDefault="00DA6735" w:rsidP="007D5213">
      <w:pPr>
        <w:pStyle w:val="Nessunaspaziatura"/>
        <w:numPr>
          <w:ilvl w:val="0"/>
          <w:numId w:val="6"/>
        </w:numPr>
      </w:pPr>
      <w:r>
        <w:t>bit 9</w:t>
      </w:r>
      <w:r w:rsidR="007D5213">
        <w:t xml:space="preserve">: “No tag </w:t>
      </w:r>
      <w:r w:rsidR="004314E8" w:rsidRPr="004314E8">
        <w:rPr>
          <w:i/>
          <w:color w:val="000000"/>
          <w:szCs w:val="28"/>
          <w:lang w:eastAsia="ru-RU"/>
        </w:rPr>
        <w:t>Flag of agent by payment subject</w:t>
      </w:r>
      <w:r w:rsidR="004314E8">
        <w:t>, #</w:t>
      </w:r>
      <w:r w:rsidR="007D5213">
        <w:t>1222”</w:t>
      </w:r>
    </w:p>
    <w:p w:rsidR="007D5213" w:rsidRDefault="00DA6735" w:rsidP="007D5213">
      <w:pPr>
        <w:pStyle w:val="Nessunaspaziatura"/>
        <w:numPr>
          <w:ilvl w:val="0"/>
          <w:numId w:val="6"/>
        </w:numPr>
      </w:pPr>
      <w:r>
        <w:t>bit 10</w:t>
      </w:r>
      <w:r w:rsidR="007D5213">
        <w:t xml:space="preserve">: “No tag </w:t>
      </w:r>
      <w:r w:rsidR="004314E8" w:rsidRPr="004314E8">
        <w:rPr>
          <w:i/>
          <w:color w:val="000000"/>
          <w:szCs w:val="28"/>
          <w:lang w:eastAsia="ru-RU"/>
        </w:rPr>
        <w:t>Agent data</w:t>
      </w:r>
      <w:r w:rsidR="004314E8">
        <w:t>, #</w:t>
      </w:r>
      <w:r w:rsidR="007D5213">
        <w:t>1223”</w:t>
      </w:r>
    </w:p>
    <w:p w:rsidR="007D5213" w:rsidRDefault="00DA6735" w:rsidP="007D5213">
      <w:pPr>
        <w:pStyle w:val="Nessunaspaziatura"/>
        <w:numPr>
          <w:ilvl w:val="0"/>
          <w:numId w:val="6"/>
        </w:numPr>
      </w:pPr>
      <w:r>
        <w:t>bit 11</w:t>
      </w:r>
      <w:r w:rsidR="007D5213">
        <w:t xml:space="preserve">: “No tag </w:t>
      </w:r>
      <w:r w:rsidR="004314E8" w:rsidRPr="004314E8">
        <w:rPr>
          <w:i/>
          <w:color w:val="000000"/>
          <w:szCs w:val="28"/>
          <w:lang w:eastAsia="ru-RU"/>
        </w:rPr>
        <w:t>Supplier data</w:t>
      </w:r>
      <w:r w:rsidR="004314E8">
        <w:t>, #</w:t>
      </w:r>
      <w:r w:rsidR="007D5213">
        <w:t>1224”</w:t>
      </w:r>
    </w:p>
    <w:p w:rsidR="007D5213" w:rsidRDefault="00DA6735" w:rsidP="007D5213">
      <w:pPr>
        <w:pStyle w:val="Nessunaspaziatura"/>
        <w:numPr>
          <w:ilvl w:val="0"/>
          <w:numId w:val="6"/>
        </w:numPr>
      </w:pPr>
      <w:r>
        <w:t>bit 12</w:t>
      </w:r>
      <w:r w:rsidR="007D5213">
        <w:t xml:space="preserve">: “No tag </w:t>
      </w:r>
      <w:r w:rsidR="004314E8" w:rsidRPr="004314E8">
        <w:rPr>
          <w:i/>
          <w:color w:val="000000"/>
          <w:szCs w:val="28"/>
          <w:lang w:eastAsia="ru-RU"/>
        </w:rPr>
        <w:t>Supplier name</w:t>
      </w:r>
      <w:r w:rsidR="004314E8">
        <w:t>, #</w:t>
      </w:r>
      <w:r w:rsidR="007D5213">
        <w:t>1226”</w:t>
      </w:r>
    </w:p>
    <w:p w:rsidR="00395538" w:rsidRDefault="00395538" w:rsidP="00395538">
      <w:pPr>
        <w:pStyle w:val="Nessunaspaziatura"/>
        <w:numPr>
          <w:ilvl w:val="0"/>
          <w:numId w:val="6"/>
        </w:numPr>
      </w:pPr>
      <w:r>
        <w:t xml:space="preserve">bit 13: “No tag </w:t>
      </w:r>
      <w:r w:rsidR="004F645D">
        <w:rPr>
          <w:i/>
          <w:color w:val="000000"/>
          <w:szCs w:val="28"/>
          <w:lang w:eastAsia="ru-RU"/>
        </w:rPr>
        <w:t>Excise</w:t>
      </w:r>
      <w:r>
        <w:t>, #1229”</w:t>
      </w:r>
    </w:p>
    <w:p w:rsidR="00547DA9" w:rsidRDefault="00547DA9" w:rsidP="00395538">
      <w:pPr>
        <w:pStyle w:val="Nessunaspaziatura"/>
        <w:numPr>
          <w:ilvl w:val="0"/>
          <w:numId w:val="6"/>
        </w:numPr>
      </w:pPr>
      <w:r>
        <w:t xml:space="preserve">bit 14: “No tag </w:t>
      </w:r>
      <w:r w:rsidR="000347C5" w:rsidRPr="000347C5">
        <w:rPr>
          <w:i/>
        </w:rPr>
        <w:t>Additional property of check</w:t>
      </w:r>
      <w:r>
        <w:t>, #1192”</w:t>
      </w:r>
    </w:p>
    <w:p w:rsidR="00E9153C" w:rsidRPr="00F33600" w:rsidRDefault="00E9153C" w:rsidP="00E9153C">
      <w:pPr>
        <w:pStyle w:val="Nessunaspaziatura"/>
      </w:pPr>
      <w:r w:rsidRPr="00F33600">
        <w:t>• ENABLE CUTTER (1 byte, list)</w:t>
      </w:r>
    </w:p>
    <w:p w:rsidR="00A365C8" w:rsidRDefault="00E9153C" w:rsidP="00EF7392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EF7392" w:rsidRPr="00F33600" w:rsidRDefault="00EF7392" w:rsidP="00EF7392">
      <w:pPr>
        <w:pStyle w:val="Nessunaspaziatura"/>
        <w:ind w:left="708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</w:tbl>
    <w:p w:rsidR="00A365C8" w:rsidRPr="00F33600" w:rsidRDefault="00A365C8" w:rsidP="002A6295">
      <w:pPr>
        <w:pStyle w:val="Nessunaspaziatura"/>
      </w:pPr>
      <w:r w:rsidRPr="002D13E6">
        <w:rPr>
          <w:b/>
        </w:rPr>
        <w:t>Family Code 019</w:t>
      </w:r>
      <w:r w:rsidRPr="00F33600">
        <w:t xml:space="preserve"> – </w:t>
      </w:r>
      <w:r w:rsidR="00ED6B65" w:rsidRPr="00F33600">
        <w:t>GENERAL CONFIGURATION</w:t>
      </w:r>
      <w:r w:rsidRPr="00F33600">
        <w:t xml:space="preserve"> – </w:t>
      </w:r>
      <w:r w:rsidR="00F70BE6" w:rsidRPr="00F33600">
        <w:t>3</w:t>
      </w:r>
      <w:r w:rsidRPr="00F33600">
        <w:t xml:space="preserve"> bytes</w:t>
      </w:r>
    </w:p>
    <w:p w:rsidR="00F70BE6" w:rsidRPr="00F33600" w:rsidRDefault="00F70BE6" w:rsidP="002A6295">
      <w:pPr>
        <w:pStyle w:val="Nessunaspaziatura"/>
      </w:pPr>
      <w:r w:rsidRPr="00F33600">
        <w:t>• MANDATORY SUBTOTAL (1 byte, list)</w:t>
      </w:r>
    </w:p>
    <w:p w:rsidR="00F70BE6" w:rsidRPr="00F33600" w:rsidRDefault="00F70BE6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F70BE6" w:rsidRPr="00F33600" w:rsidRDefault="00F70BE6" w:rsidP="002A6295">
      <w:pPr>
        <w:pStyle w:val="Nessunaspaziatura"/>
      </w:pPr>
      <w:r w:rsidRPr="00F33600">
        <w:t>• CASH DRAWER VOLTAGE (1 byte, list)</w:t>
      </w:r>
    </w:p>
    <w:p w:rsidR="00F70BE6" w:rsidRPr="00F33600" w:rsidRDefault="00F70BE6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0~24V</w:t>
      </w:r>
      <w:r w:rsidRPr="00F33600">
        <w:rPr>
          <w:lang w:eastAsia="it-IT"/>
        </w:rPr>
        <w:br/>
        <w:t>1~12V</w:t>
      </w:r>
      <w:r w:rsidRPr="00F33600">
        <w:rPr>
          <w:lang w:eastAsia="it-IT"/>
        </w:rPr>
        <w:br/>
        <w:t>2~6V</w:t>
      </w:r>
    </w:p>
    <w:p w:rsidR="00F70BE6" w:rsidRPr="00F33600" w:rsidRDefault="00F70BE6" w:rsidP="002A6295">
      <w:pPr>
        <w:pStyle w:val="Nessunaspaziatura"/>
      </w:pPr>
      <w:r w:rsidRPr="00F33600">
        <w:t>• FPU MODE (1 byte, list)</w:t>
      </w:r>
    </w:p>
    <w:p w:rsidR="00F70BE6" w:rsidRDefault="00F70BE6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0~АВТО РЕЖИМ</w:t>
      </w:r>
      <w:r w:rsidRPr="00F33600">
        <w:rPr>
          <w:lang w:eastAsia="it-IT"/>
        </w:rPr>
        <w:br/>
        <w:t>1~ПРИНУД.FPU</w:t>
      </w:r>
      <w:r w:rsidRPr="00F33600">
        <w:rPr>
          <w:lang w:eastAsia="it-IT"/>
        </w:rPr>
        <w:br/>
        <w:t>2~ПРИНУД.ЛОКАЛ.</w:t>
      </w:r>
      <w:r w:rsidRPr="00F33600">
        <w:rPr>
          <w:lang w:eastAsia="it-IT"/>
        </w:rPr>
        <w:br/>
        <w:t>3~ПРИНУД.АННУЛ.</w:t>
      </w:r>
    </w:p>
    <w:p w:rsidR="00EF7392" w:rsidRPr="00F33600" w:rsidRDefault="00EF7392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RPr="006D734B" w:rsidTr="008C0B9F">
        <w:tc>
          <w:tcPr>
            <w:tcW w:w="1951" w:type="dxa"/>
            <w:shd w:val="pct25" w:color="auto" w:fill="auto"/>
          </w:tcPr>
          <w:p w:rsidR="00FE2C22" w:rsidRPr="006D734B" w:rsidRDefault="00FE2C22" w:rsidP="008C0B9F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FE2C22" w:rsidRPr="006D734B" w:rsidRDefault="00FE2C22" w:rsidP="008C0B9F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FE2C22" w:rsidRPr="006D734B" w:rsidRDefault="00982C80" w:rsidP="008C0B9F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FE2C22" w:rsidRPr="006D734B" w:rsidRDefault="00982C80" w:rsidP="008C0B9F">
            <w:pPr>
              <w:pStyle w:val="Nessunaspaziatura"/>
            </w:pPr>
            <w:r w:rsidRPr="006D734B">
              <w:t>-</w:t>
            </w:r>
          </w:p>
        </w:tc>
      </w:tr>
    </w:tbl>
    <w:p w:rsidR="00F155DA" w:rsidRPr="00F33600" w:rsidRDefault="00F155DA" w:rsidP="00F155DA">
      <w:pPr>
        <w:pStyle w:val="Nessunaspaziatura"/>
      </w:pPr>
      <w:r w:rsidRPr="002D13E6">
        <w:rPr>
          <w:b/>
        </w:rPr>
        <w:t>Family Code 019</w:t>
      </w:r>
      <w:r w:rsidRPr="00F33600">
        <w:t xml:space="preserve"> – GENERAL CONFIGURATION – </w:t>
      </w:r>
      <w:r>
        <w:t>4</w:t>
      </w:r>
      <w:r w:rsidRPr="00F33600">
        <w:t xml:space="preserve"> bytes</w:t>
      </w:r>
    </w:p>
    <w:p w:rsidR="00F155DA" w:rsidRPr="00F33600" w:rsidRDefault="00F155DA" w:rsidP="00F155DA">
      <w:pPr>
        <w:pStyle w:val="Nessunaspaziatura"/>
      </w:pPr>
      <w:r w:rsidRPr="00F33600">
        <w:t>• MANDATORY SUBTOTAL (1 byte, list)</w:t>
      </w:r>
    </w:p>
    <w:p w:rsidR="00F155DA" w:rsidRPr="00F33600" w:rsidRDefault="00F155DA" w:rsidP="00F155DA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F155DA" w:rsidRPr="00F33600" w:rsidRDefault="00F155DA" w:rsidP="00F155DA">
      <w:pPr>
        <w:pStyle w:val="Nessunaspaziatura"/>
      </w:pPr>
      <w:r w:rsidRPr="00F33600">
        <w:t>• CASH DRAWER VOLTAGE (1 byte, list)</w:t>
      </w:r>
    </w:p>
    <w:p w:rsidR="00F155DA" w:rsidRPr="00F33600" w:rsidRDefault="00F155DA" w:rsidP="00F155DA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0~24V</w:t>
      </w:r>
      <w:r w:rsidRPr="00F33600">
        <w:rPr>
          <w:lang w:eastAsia="it-IT"/>
        </w:rPr>
        <w:br/>
        <w:t>1~12V</w:t>
      </w:r>
      <w:r w:rsidRPr="00F33600">
        <w:rPr>
          <w:lang w:eastAsia="it-IT"/>
        </w:rPr>
        <w:br/>
        <w:t>2~6V</w:t>
      </w:r>
    </w:p>
    <w:p w:rsidR="00F155DA" w:rsidRPr="00F33600" w:rsidRDefault="00F155DA" w:rsidP="00F155DA">
      <w:pPr>
        <w:pStyle w:val="Nessunaspaziatura"/>
      </w:pPr>
      <w:r w:rsidRPr="00F33600">
        <w:t>• FPU MODE (1 byte, list)</w:t>
      </w:r>
    </w:p>
    <w:p w:rsidR="00F155DA" w:rsidRPr="00F33600" w:rsidRDefault="00F155DA" w:rsidP="00F155DA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0~АВТО РЕЖИМ</w:t>
      </w:r>
      <w:r w:rsidRPr="00F33600">
        <w:rPr>
          <w:lang w:eastAsia="it-IT"/>
        </w:rPr>
        <w:br/>
        <w:t>1~ПРИНУД.FPU</w:t>
      </w:r>
      <w:r w:rsidRPr="00F33600">
        <w:rPr>
          <w:lang w:eastAsia="it-IT"/>
        </w:rPr>
        <w:br/>
        <w:t>2~ПРИНУД.ЛОКАЛ.</w:t>
      </w:r>
      <w:r w:rsidRPr="00F33600">
        <w:rPr>
          <w:lang w:eastAsia="it-IT"/>
        </w:rPr>
        <w:br/>
        <w:t>3~ПРИНУД.АННУЛ.</w:t>
      </w:r>
    </w:p>
    <w:p w:rsidR="00F155DA" w:rsidRPr="00F33600" w:rsidRDefault="00F155DA" w:rsidP="00F155DA">
      <w:pPr>
        <w:pStyle w:val="Nessunaspaziatura"/>
      </w:pPr>
      <w:r w:rsidRPr="00F33600">
        <w:t xml:space="preserve">• </w:t>
      </w:r>
      <w:r>
        <w:t>ADD EXTRA INFO</w:t>
      </w:r>
      <w:r w:rsidRPr="00F33600">
        <w:t xml:space="preserve"> (1 byte)</w:t>
      </w:r>
    </w:p>
    <w:p w:rsidR="00F155DA" w:rsidRDefault="00F155DA" w:rsidP="00F155DA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</w:t>
      </w:r>
      <w:r>
        <w:rPr>
          <w:lang w:eastAsia="it-IT"/>
        </w:rPr>
        <w:t>255</w:t>
      </w:r>
    </w:p>
    <w:p w:rsidR="00EF7392" w:rsidRPr="00F33600" w:rsidRDefault="00EF7392" w:rsidP="00F155DA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982C80" w:rsidRPr="006D734B" w:rsidTr="00EC446A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982C80" w:rsidRPr="006D734B" w:rsidRDefault="00982C80" w:rsidP="00EC446A">
            <w:pPr>
              <w:pStyle w:val="Nessunaspaziatura"/>
            </w:pPr>
            <w:r w:rsidRPr="006D734B">
              <w:rPr>
                <w:sz w:val="16"/>
                <w:szCs w:val="16"/>
              </w:rPr>
              <w:t xml:space="preserve"> </w:t>
            </w:r>
            <w:r w:rsidRPr="006D734B">
              <w:t xml:space="preserve">                       </w:t>
            </w:r>
            <w:r w:rsidRPr="006D734B">
              <w:rPr>
                <w:sz w:val="12"/>
                <w:szCs w:val="12"/>
              </w:rPr>
              <w:t>OFD PROT</w:t>
            </w:r>
            <w:r w:rsidRPr="006D734B">
              <w:rPr>
                <w:sz w:val="16"/>
                <w:szCs w:val="16"/>
              </w:rPr>
              <w:t xml:space="preserve">     </w:t>
            </w:r>
            <w:r w:rsidRPr="006D734B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982C80" w:rsidRPr="006D734B" w:rsidRDefault="00982C80" w:rsidP="00EC446A">
            <w:pPr>
              <w:pStyle w:val="Nessunaspaziatura"/>
            </w:pPr>
            <w:r w:rsidRPr="006D734B">
              <w:t>1.0</w:t>
            </w:r>
          </w:p>
        </w:tc>
        <w:tc>
          <w:tcPr>
            <w:tcW w:w="747" w:type="dxa"/>
            <w:shd w:val="pct20" w:color="auto" w:fill="auto"/>
          </w:tcPr>
          <w:p w:rsidR="00982C80" w:rsidRPr="006D734B" w:rsidRDefault="00982C80" w:rsidP="00EC446A">
            <w:pPr>
              <w:pStyle w:val="Nessunaspaziatura"/>
            </w:pPr>
            <w:r w:rsidRPr="006D734B">
              <w:t>1.05</w:t>
            </w:r>
          </w:p>
        </w:tc>
        <w:tc>
          <w:tcPr>
            <w:tcW w:w="625" w:type="dxa"/>
            <w:shd w:val="pct20" w:color="auto" w:fill="auto"/>
          </w:tcPr>
          <w:p w:rsidR="00982C80" w:rsidRPr="006D734B" w:rsidRDefault="00982C80" w:rsidP="00EC446A">
            <w:pPr>
              <w:pStyle w:val="Nessunaspaziatura"/>
            </w:pPr>
            <w:r w:rsidRPr="006D734B">
              <w:t>1.1</w:t>
            </w:r>
          </w:p>
        </w:tc>
      </w:tr>
      <w:tr w:rsidR="00982C80" w:rsidRPr="006D734B" w:rsidTr="00EC446A">
        <w:tc>
          <w:tcPr>
            <w:tcW w:w="1951" w:type="dxa"/>
            <w:shd w:val="pct25" w:color="auto" w:fill="auto"/>
          </w:tcPr>
          <w:p w:rsidR="00982C80" w:rsidRPr="006D734B" w:rsidRDefault="00982C80" w:rsidP="00EC446A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V3.01.XX</w:t>
            </w:r>
          </w:p>
        </w:tc>
        <w:tc>
          <w:tcPr>
            <w:tcW w:w="731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-</w:t>
            </w:r>
          </w:p>
        </w:tc>
        <w:tc>
          <w:tcPr>
            <w:tcW w:w="747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N/A</w:t>
            </w:r>
          </w:p>
        </w:tc>
        <w:tc>
          <w:tcPr>
            <w:tcW w:w="625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N/A</w:t>
            </w:r>
          </w:p>
        </w:tc>
      </w:tr>
      <w:tr w:rsidR="00982C80" w:rsidRPr="006D734B" w:rsidTr="00EC446A">
        <w:tc>
          <w:tcPr>
            <w:tcW w:w="1951" w:type="dxa"/>
            <w:shd w:val="pct25" w:color="auto" w:fill="auto"/>
          </w:tcPr>
          <w:p w:rsidR="00982C80" w:rsidRPr="006D734B" w:rsidRDefault="00982C80" w:rsidP="00EC446A">
            <w:pPr>
              <w:pStyle w:val="Nessunaspaziatura"/>
            </w:pPr>
            <w:r w:rsidRPr="006D734B">
              <w:t>Q3X-</w:t>
            </w:r>
            <w:r w:rsidRPr="006D734B">
              <w:rPr>
                <w:lang w:val="ru-RU"/>
              </w:rPr>
              <w:t>Ф</w:t>
            </w:r>
            <w:r w:rsidRPr="006D734B">
              <w:t xml:space="preserve"> V4.01.XX</w:t>
            </w:r>
          </w:p>
        </w:tc>
        <w:tc>
          <w:tcPr>
            <w:tcW w:w="731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-</w:t>
            </w:r>
          </w:p>
        </w:tc>
      </w:tr>
      <w:tr w:rsidR="00982C80" w:rsidRPr="006D734B" w:rsidTr="00EC446A">
        <w:tc>
          <w:tcPr>
            <w:tcW w:w="1951" w:type="dxa"/>
            <w:shd w:val="pct25" w:color="auto" w:fill="auto"/>
          </w:tcPr>
          <w:p w:rsidR="00982C80" w:rsidRPr="006D734B" w:rsidRDefault="00982C80" w:rsidP="00EC446A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X</w:t>
            </w:r>
          </w:p>
        </w:tc>
        <w:tc>
          <w:tcPr>
            <w:tcW w:w="625" w:type="dxa"/>
          </w:tcPr>
          <w:p w:rsidR="00982C80" w:rsidRPr="006D734B" w:rsidRDefault="00982C80" w:rsidP="00EC446A">
            <w:pPr>
              <w:pStyle w:val="Nessunaspaziatura"/>
            </w:pPr>
            <w:r w:rsidRPr="006D734B">
              <w:t>X</w:t>
            </w:r>
          </w:p>
        </w:tc>
      </w:tr>
    </w:tbl>
    <w:p w:rsidR="00982C80" w:rsidRPr="006D734B" w:rsidRDefault="00982C80" w:rsidP="00982C80">
      <w:pPr>
        <w:pStyle w:val="Nessunaspaziatura"/>
      </w:pPr>
      <w:r w:rsidRPr="006D734B">
        <w:rPr>
          <w:b/>
        </w:rPr>
        <w:t>Family Code 019</w:t>
      </w:r>
      <w:r w:rsidRPr="006D734B">
        <w:t xml:space="preserve"> – GENERAL CONFIGURATION – 4 bytes</w:t>
      </w:r>
    </w:p>
    <w:p w:rsidR="00982C80" w:rsidRPr="006D734B" w:rsidRDefault="00982C80" w:rsidP="00982C80">
      <w:pPr>
        <w:pStyle w:val="Nessunaspaziatura"/>
      </w:pPr>
      <w:r w:rsidRPr="006D734B">
        <w:t>• MANDATORY SUBTOTAL (1 byte, list)</w:t>
      </w:r>
    </w:p>
    <w:p w:rsidR="00982C80" w:rsidRPr="006D734B" w:rsidRDefault="00982C80" w:rsidP="00982C80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6D734B">
        <w:rPr>
          <w:lang w:eastAsia="it-IT"/>
        </w:rPr>
        <w:t>0~ЗАПРЕЩЕН</w:t>
      </w:r>
      <w:r w:rsidRPr="006D734B">
        <w:rPr>
          <w:lang w:eastAsia="it-IT"/>
        </w:rPr>
        <w:br/>
        <w:t>1~РАЗРЕШЕН</w:t>
      </w:r>
      <w:r w:rsidRPr="006D734B">
        <w:rPr>
          <w:rFonts w:ascii="Courier New" w:hAnsi="Courier New" w:cs="Courier New"/>
          <w:sz w:val="18"/>
          <w:szCs w:val="18"/>
        </w:rPr>
        <w:t xml:space="preserve"> </w:t>
      </w:r>
    </w:p>
    <w:p w:rsidR="00982C80" w:rsidRPr="006D734B" w:rsidRDefault="00982C80" w:rsidP="00982C80">
      <w:pPr>
        <w:pStyle w:val="Nessunaspaziatura"/>
      </w:pPr>
      <w:r w:rsidRPr="006D734B">
        <w:t>• CASH DRAWER VOLTAGE (1 byte, list)</w:t>
      </w:r>
    </w:p>
    <w:p w:rsidR="00982C80" w:rsidRPr="006D734B" w:rsidRDefault="00982C80" w:rsidP="00982C80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6D734B">
        <w:rPr>
          <w:lang w:eastAsia="it-IT"/>
        </w:rPr>
        <w:t>0~24V</w:t>
      </w:r>
      <w:r w:rsidRPr="006D734B">
        <w:rPr>
          <w:lang w:eastAsia="it-IT"/>
        </w:rPr>
        <w:br/>
        <w:t>1~12V</w:t>
      </w:r>
      <w:r w:rsidRPr="006D734B">
        <w:rPr>
          <w:lang w:eastAsia="it-IT"/>
        </w:rPr>
        <w:br/>
        <w:t>2~6V</w:t>
      </w:r>
    </w:p>
    <w:p w:rsidR="00982C80" w:rsidRPr="006D734B" w:rsidRDefault="00982C80" w:rsidP="00982C80">
      <w:pPr>
        <w:pStyle w:val="Nessunaspaziatura"/>
      </w:pPr>
      <w:r w:rsidRPr="006D734B">
        <w:t>• FPU MODE (1 byte, list)</w:t>
      </w:r>
    </w:p>
    <w:p w:rsidR="00982C80" w:rsidRPr="006D734B" w:rsidRDefault="00982C80" w:rsidP="00982C80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6D734B">
        <w:rPr>
          <w:lang w:eastAsia="it-IT"/>
        </w:rPr>
        <w:t>0~АВТО РЕЖИМ</w:t>
      </w:r>
      <w:r w:rsidRPr="006D734B">
        <w:rPr>
          <w:lang w:eastAsia="it-IT"/>
        </w:rPr>
        <w:br/>
        <w:t>1~ПРИНУД.FPU</w:t>
      </w:r>
      <w:r w:rsidRPr="006D734B">
        <w:rPr>
          <w:lang w:eastAsia="it-IT"/>
        </w:rPr>
        <w:br/>
        <w:t>2~ПРИНУД.ЛОКАЛ.</w:t>
      </w:r>
      <w:r w:rsidRPr="006D734B">
        <w:rPr>
          <w:lang w:eastAsia="it-IT"/>
        </w:rPr>
        <w:br/>
        <w:t>3~ПРИНУД.АННУЛ.</w:t>
      </w:r>
    </w:p>
    <w:p w:rsidR="00982C80" w:rsidRPr="006D734B" w:rsidRDefault="00982C80" w:rsidP="00982C80">
      <w:pPr>
        <w:pStyle w:val="Nessunaspaziatura"/>
      </w:pPr>
      <w:r w:rsidRPr="006D734B">
        <w:t>• ADD EXTRA INFO (1 byte)</w:t>
      </w:r>
    </w:p>
    <w:p w:rsidR="00F60F83" w:rsidRPr="006D734B" w:rsidRDefault="00982C80" w:rsidP="005560BB">
      <w:pPr>
        <w:pStyle w:val="Nessunaspaziatura"/>
        <w:ind w:firstLine="708"/>
        <w:rPr>
          <w:lang w:eastAsia="it-IT"/>
        </w:rPr>
      </w:pPr>
      <w:r w:rsidRPr="006D734B">
        <w:rPr>
          <w:lang w:eastAsia="it-IT"/>
        </w:rPr>
        <w:t>0~255</w:t>
      </w:r>
    </w:p>
    <w:p w:rsidR="005560BB" w:rsidRPr="006D734B" w:rsidRDefault="005560BB" w:rsidP="005560BB">
      <w:pPr>
        <w:pStyle w:val="Nessunaspaziatura"/>
      </w:pPr>
      <w:r w:rsidRPr="006D734B">
        <w:t xml:space="preserve">• DISPLAY </w:t>
      </w:r>
      <w:r w:rsidR="000D5438" w:rsidRPr="006D734B">
        <w:t xml:space="preserve">BACKLIGHT </w:t>
      </w:r>
      <w:r w:rsidRPr="006D734B">
        <w:t>(1 byte)</w:t>
      </w:r>
    </w:p>
    <w:p w:rsidR="005560BB" w:rsidRPr="006D734B" w:rsidRDefault="005560BB" w:rsidP="005560BB">
      <w:pPr>
        <w:pStyle w:val="Nessunaspaziatura"/>
        <w:ind w:firstLine="708"/>
        <w:rPr>
          <w:lang w:eastAsia="it-IT"/>
        </w:rPr>
      </w:pPr>
      <w:r w:rsidRPr="006D734B">
        <w:rPr>
          <w:lang w:eastAsia="it-IT"/>
        </w:rPr>
        <w:t>0~100</w:t>
      </w:r>
    </w:p>
    <w:p w:rsidR="000D5438" w:rsidRPr="006D734B" w:rsidRDefault="000D5438" w:rsidP="000D5438">
      <w:pPr>
        <w:pStyle w:val="Nessunaspaziatura"/>
      </w:pPr>
      <w:r w:rsidRPr="006D734B">
        <w:t>• DISPLAY CONTRAST(1 byte)</w:t>
      </w:r>
    </w:p>
    <w:p w:rsidR="000D5438" w:rsidRPr="006D734B" w:rsidRDefault="000D5438" w:rsidP="000D5438">
      <w:pPr>
        <w:pStyle w:val="Nessunaspaziatura"/>
        <w:ind w:firstLine="708"/>
        <w:rPr>
          <w:lang w:eastAsia="it-IT"/>
        </w:rPr>
      </w:pPr>
      <w:r w:rsidRPr="006D734B">
        <w:rPr>
          <w:lang w:eastAsia="it-IT"/>
        </w:rPr>
        <w:t>0~9</w:t>
      </w:r>
    </w:p>
    <w:p w:rsidR="000D5438" w:rsidRPr="000D5438" w:rsidRDefault="000D5438" w:rsidP="000D5438">
      <w:pPr>
        <w:pStyle w:val="Nessunaspaziatura"/>
        <w:ind w:firstLine="708"/>
        <w:rPr>
          <w:color w:val="FF0000"/>
          <w:lang w:eastAsia="it-IT"/>
        </w:rPr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5560BB">
              <w:rPr>
                <w:sz w:val="16"/>
                <w:szCs w:val="16"/>
                <w:lang w:val="it-IT"/>
              </w:rPr>
              <w:t xml:space="preserve"> </w:t>
            </w:r>
            <w:r w:rsidRPr="005560BB">
              <w:rPr>
                <w:lang w:val="it-IT"/>
              </w:rP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F60F83" w:rsidRPr="00F33600" w:rsidRDefault="00281064" w:rsidP="002A6295">
      <w:pPr>
        <w:pStyle w:val="Nessunaspaziatura"/>
      </w:pPr>
      <w:r w:rsidRPr="002D13E6">
        <w:rPr>
          <w:b/>
        </w:rPr>
        <w:t xml:space="preserve">Family Code </w:t>
      </w:r>
      <w:r w:rsidR="00F60F83" w:rsidRPr="002D13E6">
        <w:rPr>
          <w:b/>
        </w:rPr>
        <w:t>021</w:t>
      </w:r>
      <w:r w:rsidR="00F60F83" w:rsidRPr="00F33600">
        <w:t xml:space="preserve"> – HEADER – </w:t>
      </w:r>
      <w:r w:rsidR="00125C97" w:rsidRPr="00F33600">
        <w:t>405</w:t>
      </w:r>
      <w:r w:rsidR="00F60F83" w:rsidRPr="00F33600">
        <w:t xml:space="preserve"> bytes</w:t>
      </w:r>
    </w:p>
    <w:p w:rsidR="00F60F83" w:rsidRPr="00F33600" w:rsidRDefault="00F60F83" w:rsidP="002A6295">
      <w:pPr>
        <w:pStyle w:val="Nessunaspaziatura"/>
      </w:pPr>
      <w:r w:rsidRPr="00F33600">
        <w:t>• HEADER LINE 1 - PROPERTY (1 bytes, see table 021-1)</w:t>
      </w:r>
    </w:p>
    <w:p w:rsidR="00F60F83" w:rsidRPr="00F33600" w:rsidRDefault="00F60F83" w:rsidP="002A6295">
      <w:pPr>
        <w:pStyle w:val="Nessunaspaziatura"/>
      </w:pPr>
      <w:r w:rsidRPr="00F33600">
        <w:t>• HEADER LINE 1 -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2 -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2 -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3 -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3 -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4 -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4 -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5 -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5 -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6 -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6 -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7 -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7 -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8 -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8 - TEXT (44 bytes, text)</w:t>
      </w:r>
    </w:p>
    <w:p w:rsidR="00F60F83" w:rsidRPr="00F33600" w:rsidRDefault="00F60F83" w:rsidP="002A6295">
      <w:pPr>
        <w:pStyle w:val="Nessunaspaziatura"/>
      </w:pPr>
      <w:r w:rsidRPr="00F33600">
        <w:t>• HEADER LINE 9 - PROPERTY (1 bytes, see table 021-2)</w:t>
      </w:r>
    </w:p>
    <w:p w:rsidR="00F60F83" w:rsidRPr="00F33600" w:rsidRDefault="00F60F83" w:rsidP="002A6295">
      <w:pPr>
        <w:pStyle w:val="Nessunaspaziatura"/>
      </w:pPr>
      <w:r w:rsidRPr="00F33600">
        <w:t>• HEADER LINE 9 - TEXT (44 bytes, text)</w:t>
      </w:r>
    </w:p>
    <w:p w:rsidR="00F60F83" w:rsidRPr="00F33600" w:rsidRDefault="00F60F83" w:rsidP="002A6295">
      <w:pPr>
        <w:pStyle w:val="Nessunaspaziatura"/>
      </w:pPr>
    </w:p>
    <w:p w:rsidR="00F60F83" w:rsidRPr="00F33600" w:rsidRDefault="00F60F83" w:rsidP="002A6295">
      <w:pPr>
        <w:pStyle w:val="Nessunaspaziatura"/>
        <w:rPr>
          <w:lang w:val="ru-RU"/>
        </w:rPr>
      </w:pPr>
      <w:r w:rsidRPr="00F33600">
        <w:t>TABLE</w:t>
      </w:r>
      <w:r w:rsidRPr="00F33600">
        <w:rPr>
          <w:lang w:val="ru-RU"/>
        </w:rPr>
        <w:t xml:space="preserve"> 021-1</w:t>
      </w:r>
    </w:p>
    <w:p w:rsidR="00F60F83" w:rsidRPr="00F33600" w:rsidRDefault="00F60F83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0~НЕТ</w:t>
      </w:r>
      <w:r w:rsidRPr="00F33600">
        <w:rPr>
          <w:lang w:val="ru-RU" w:eastAsia="it-IT"/>
        </w:rPr>
        <w:br/>
        <w:t>2~ДВОЙНАЯ ВЫСОТА</w:t>
      </w:r>
      <w:r w:rsidRPr="00F33600">
        <w:rPr>
          <w:lang w:val="ru-RU" w:eastAsia="it-IT"/>
        </w:rPr>
        <w:br/>
        <w:t>3~ДВОЙНАЯ ШИРИНА</w:t>
      </w:r>
      <w:r w:rsidRPr="00F33600">
        <w:rPr>
          <w:lang w:val="ru-RU" w:eastAsia="it-IT"/>
        </w:rPr>
        <w:br/>
        <w:t>4~ДВ. ВЫСОТА+ШИРИНА</w:t>
      </w:r>
      <w:r w:rsidRPr="00F33600">
        <w:rPr>
          <w:lang w:val="ru-RU" w:eastAsia="it-IT"/>
        </w:rPr>
        <w:br/>
        <w:t>5~ЖИРНЫЙ</w:t>
      </w:r>
      <w:r w:rsidRPr="00F33600">
        <w:rPr>
          <w:lang w:val="ru-RU" w:eastAsia="it-IT"/>
        </w:rPr>
        <w:br/>
        <w:t>6~СЖАТЫЙ</w:t>
      </w:r>
      <w:r w:rsidRPr="00F33600">
        <w:rPr>
          <w:lang w:val="ru-RU" w:eastAsia="it-IT"/>
        </w:rPr>
        <w:br/>
        <w:t>7~СЖАТЫЙ+ЖИРНЫЙ</w:t>
      </w:r>
      <w:r w:rsidRPr="00F33600">
        <w:rPr>
          <w:lang w:val="ru-RU" w:eastAsia="it-IT"/>
        </w:rPr>
        <w:br/>
        <w:t>8~КУРСИВ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200~НОМЕР КАРТИНКИ 1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201~НОМЕР КАРТИНКИ 2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202~НОМЕР КАРТИНКИ 3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203~НОМЕР КАРТИНКИ 4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204~НОМЕР КАРТИНКИ 5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205~НОМЕР КАРТИНКИ 6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206~НОМЕР КАРТИНКИ 7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207~НОМЕР КАРТИНКИ 8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208~НОМЕР КАРТИНКИ 9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209~НОМЕР КАРТИНКИ 10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210~НОМЕР КАРТИНКИ 11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211~НОМЕР КАРТИНКИ 12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212~НОМЕР КАРТИНКИ 13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213~НОМЕР КАРТИНКИ 14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214~НОМЕР КАРТИНКИ 15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215~НОМЕР КАРТИНКИ 16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216~НОМЕР КАРТИНКИ 17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217~НОМЕР КАРТИНКИ 18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218~НОМЕР КАРТИНКИ 19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219~НОМЕР КАРТИНКИ 20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220~НОМЕР КАРТИНКИ 21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221~НОМЕР КАРТИНКИ 22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222~НОМЕР КАРТИНКИ 23</w:t>
      </w:r>
    </w:p>
    <w:p w:rsidR="00F60F83" w:rsidRPr="00F33600" w:rsidRDefault="00F60F83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223~НОМЕР КАРТИНКИ 24</w:t>
      </w:r>
    </w:p>
    <w:p w:rsidR="00426166" w:rsidRPr="00F33600" w:rsidRDefault="00F60F83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224~НОМЕР КАРТИНКИ 25</w:t>
      </w:r>
    </w:p>
    <w:p w:rsidR="00F60F83" w:rsidRPr="00F33600" w:rsidRDefault="00F60F83" w:rsidP="002A6295">
      <w:pPr>
        <w:pStyle w:val="Nessunaspaziatura"/>
        <w:rPr>
          <w:lang w:val="ru-RU"/>
        </w:rPr>
      </w:pPr>
    </w:p>
    <w:p w:rsidR="00F60F83" w:rsidRPr="00F33600" w:rsidRDefault="00F60F83" w:rsidP="002A6295">
      <w:pPr>
        <w:pStyle w:val="Nessunaspaziatura"/>
        <w:rPr>
          <w:lang w:val="ru-RU"/>
        </w:rPr>
      </w:pPr>
      <w:r w:rsidRPr="00F33600">
        <w:t>TABLE</w:t>
      </w:r>
      <w:r w:rsidRPr="00F33600">
        <w:rPr>
          <w:lang w:val="ru-RU"/>
        </w:rPr>
        <w:t xml:space="preserve"> 021-2</w:t>
      </w:r>
    </w:p>
    <w:p w:rsidR="00F60F83" w:rsidRPr="00F33600" w:rsidRDefault="00F60F83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0~НЕТ</w:t>
      </w:r>
      <w:r w:rsidRPr="00F33600">
        <w:rPr>
          <w:lang w:val="ru-RU" w:eastAsia="it-IT"/>
        </w:rPr>
        <w:br/>
        <w:t>2~ДВОЙНАЯ ВЫСОТА</w:t>
      </w:r>
      <w:r w:rsidRPr="00F33600">
        <w:rPr>
          <w:lang w:val="ru-RU" w:eastAsia="it-IT"/>
        </w:rPr>
        <w:br/>
        <w:t>3~ДВОЙНАЯ ШИРИНА</w:t>
      </w:r>
      <w:r w:rsidRPr="00F33600">
        <w:rPr>
          <w:lang w:val="ru-RU" w:eastAsia="it-IT"/>
        </w:rPr>
        <w:br/>
        <w:t>4~ДВ. ВЫСОТА+ШИРИНА</w:t>
      </w:r>
      <w:r w:rsidRPr="00F33600">
        <w:rPr>
          <w:lang w:val="ru-RU" w:eastAsia="it-IT"/>
        </w:rPr>
        <w:br/>
        <w:t>5~ЖИРНЫЙ</w:t>
      </w:r>
      <w:r w:rsidRPr="00F33600">
        <w:rPr>
          <w:lang w:val="ru-RU" w:eastAsia="it-IT"/>
        </w:rPr>
        <w:br/>
        <w:t>6~СЖАТЫЙ</w:t>
      </w:r>
      <w:r w:rsidRPr="00F33600">
        <w:rPr>
          <w:lang w:val="ru-RU" w:eastAsia="it-IT"/>
        </w:rPr>
        <w:br/>
        <w:t>7~СЖАТЫЙ+ЖИРНЫЙ</w:t>
      </w:r>
      <w:r w:rsidRPr="00F33600">
        <w:rPr>
          <w:lang w:val="ru-RU" w:eastAsia="it-IT"/>
        </w:rPr>
        <w:br/>
        <w:t>8~КУРСИВ</w:t>
      </w:r>
    </w:p>
    <w:p w:rsidR="00125C97" w:rsidRPr="00F33600" w:rsidRDefault="00125C97" w:rsidP="002A6295">
      <w:pPr>
        <w:pStyle w:val="Nessunaspaziatura"/>
        <w:rPr>
          <w:lang w:val="ru-RU"/>
        </w:rPr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FE2C22">
              <w:rPr>
                <w:sz w:val="16"/>
                <w:szCs w:val="16"/>
                <w:lang w:val="ru-RU"/>
              </w:rPr>
              <w:t xml:space="preserve"> </w:t>
            </w:r>
            <w:r w:rsidRPr="00FE2C22">
              <w:rPr>
                <w:lang w:val="ru-RU"/>
              </w:rP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125C97" w:rsidRPr="00F33600" w:rsidRDefault="00281064" w:rsidP="002A6295">
      <w:pPr>
        <w:pStyle w:val="Nessunaspaziatura"/>
      </w:pPr>
      <w:r w:rsidRPr="002D13E6">
        <w:rPr>
          <w:b/>
        </w:rPr>
        <w:t xml:space="preserve">Family Code </w:t>
      </w:r>
      <w:r w:rsidR="00125C97" w:rsidRPr="002D13E6">
        <w:rPr>
          <w:b/>
        </w:rPr>
        <w:t>023</w:t>
      </w:r>
      <w:r w:rsidR="00125C97" w:rsidRPr="00F33600">
        <w:t xml:space="preserve"> – FOOTER – </w:t>
      </w:r>
      <w:r w:rsidR="007D5516">
        <w:t>405</w:t>
      </w:r>
      <w:r w:rsidR="00125C97" w:rsidRPr="00F33600">
        <w:t xml:space="preserve"> bytes</w:t>
      </w:r>
    </w:p>
    <w:p w:rsidR="00125C97" w:rsidRPr="00F33600" w:rsidRDefault="00125C97" w:rsidP="002A6295">
      <w:pPr>
        <w:pStyle w:val="Nessunaspaziatura"/>
      </w:pPr>
      <w:r w:rsidRPr="00F33600">
        <w:t xml:space="preserve">• </w:t>
      </w:r>
      <w:r w:rsidR="00DA0E0A" w:rsidRPr="00F33600">
        <w:t>FOOTER</w:t>
      </w:r>
      <w:r w:rsidRPr="00F33600">
        <w:t xml:space="preserve"> LINE 1 - PROPERTY (1 bytes, see table 023-1)</w:t>
      </w:r>
    </w:p>
    <w:p w:rsidR="00125C97" w:rsidRPr="00F33600" w:rsidRDefault="00125C97" w:rsidP="002A6295">
      <w:pPr>
        <w:pStyle w:val="Nessunaspaziatura"/>
      </w:pPr>
      <w:r w:rsidRPr="00F33600">
        <w:t xml:space="preserve">• </w:t>
      </w:r>
      <w:r w:rsidR="00DA0E0A" w:rsidRPr="00F33600">
        <w:t>FOOTER</w:t>
      </w:r>
      <w:r w:rsidRPr="00F33600">
        <w:t xml:space="preserve"> LINE 1 - TEXT (44 bytes, text)</w:t>
      </w:r>
    </w:p>
    <w:p w:rsidR="00125C97" w:rsidRPr="00F33600" w:rsidRDefault="00125C97" w:rsidP="002A6295">
      <w:pPr>
        <w:pStyle w:val="Nessunaspaziatura"/>
      </w:pPr>
      <w:r w:rsidRPr="00F33600">
        <w:t xml:space="preserve">• </w:t>
      </w:r>
      <w:r w:rsidR="00DA0E0A" w:rsidRPr="00F33600">
        <w:t>FOOTER</w:t>
      </w:r>
      <w:r w:rsidRPr="00F33600">
        <w:t xml:space="preserve"> LINE 2 - PROPERTY (1 bytes, see table 023-</w:t>
      </w:r>
      <w:r w:rsidR="009C15E0">
        <w:t>1</w:t>
      </w:r>
      <w:r w:rsidRPr="00F33600">
        <w:t>)</w:t>
      </w:r>
    </w:p>
    <w:p w:rsidR="00125C97" w:rsidRPr="00F33600" w:rsidRDefault="00125C97" w:rsidP="002A6295">
      <w:pPr>
        <w:pStyle w:val="Nessunaspaziatura"/>
      </w:pPr>
      <w:r w:rsidRPr="00F33600">
        <w:t xml:space="preserve">• </w:t>
      </w:r>
      <w:r w:rsidR="00DA0E0A" w:rsidRPr="00F33600">
        <w:t>FOOTER</w:t>
      </w:r>
      <w:r w:rsidRPr="00F33600">
        <w:t xml:space="preserve"> LINE 2 - TEXT (44 bytes, text)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3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3</w:t>
      </w:r>
      <w:r w:rsidRPr="00F33600">
        <w:t xml:space="preserve"> - TEXT (44 bytes, text)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4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4</w:t>
      </w:r>
      <w:r w:rsidRPr="00F33600">
        <w:t xml:space="preserve"> - TEXT (44 bytes, text)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5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5</w:t>
      </w:r>
      <w:r w:rsidRPr="00F33600">
        <w:t xml:space="preserve"> - TEXT (44 bytes, text)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6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6</w:t>
      </w:r>
      <w:r w:rsidRPr="00F33600">
        <w:t xml:space="preserve"> - TEXT (44 bytes, text)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7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7</w:t>
      </w:r>
      <w:r w:rsidRPr="00F33600">
        <w:t xml:space="preserve"> - TEXT (44 bytes, text)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8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8</w:t>
      </w:r>
      <w:r w:rsidRPr="00F33600">
        <w:t xml:space="preserve"> - TEXT (44 bytes, text)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9</w:t>
      </w:r>
      <w:r w:rsidRPr="00F33600">
        <w:t xml:space="preserve"> - PROPERTY (1 bytes, see table 023-</w:t>
      </w:r>
      <w:r w:rsidR="009C15E0">
        <w:t>1</w:t>
      </w:r>
      <w:r w:rsidRPr="00F33600">
        <w:t>)</w:t>
      </w:r>
    </w:p>
    <w:p w:rsidR="007D5516" w:rsidRPr="00F33600" w:rsidRDefault="007D5516" w:rsidP="007D5516">
      <w:pPr>
        <w:pStyle w:val="Nessunaspaziatura"/>
      </w:pPr>
      <w:r w:rsidRPr="00F33600">
        <w:t xml:space="preserve">• FOOTER LINE </w:t>
      </w:r>
      <w:r>
        <w:t>9</w:t>
      </w:r>
      <w:r w:rsidRPr="00F33600">
        <w:t xml:space="preserve"> - TEXT (44 bytes, text)</w:t>
      </w:r>
    </w:p>
    <w:p w:rsidR="00125C97" w:rsidRPr="00F33600" w:rsidRDefault="00125C97" w:rsidP="002A6295">
      <w:pPr>
        <w:pStyle w:val="Nessunaspaziatura"/>
      </w:pPr>
    </w:p>
    <w:p w:rsidR="00125C97" w:rsidRPr="00F33600" w:rsidRDefault="00125C97" w:rsidP="002A6295">
      <w:pPr>
        <w:pStyle w:val="Nessunaspaziatura"/>
        <w:rPr>
          <w:lang w:val="ru-RU"/>
        </w:rPr>
      </w:pPr>
      <w:r w:rsidRPr="00F33600">
        <w:t>TABLE</w:t>
      </w:r>
      <w:r w:rsidRPr="00F33600">
        <w:rPr>
          <w:lang w:val="ru-RU"/>
        </w:rPr>
        <w:t xml:space="preserve"> 023-1</w:t>
      </w:r>
    </w:p>
    <w:p w:rsidR="00125C97" w:rsidRPr="00F33600" w:rsidRDefault="00125C97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  <w:lang w:val="ru-RU"/>
        </w:rPr>
      </w:pPr>
      <w:r w:rsidRPr="00F33600">
        <w:rPr>
          <w:lang w:val="ru-RU" w:eastAsia="it-IT"/>
        </w:rPr>
        <w:t>0~НЕТ</w:t>
      </w:r>
      <w:r w:rsidRPr="00F33600">
        <w:rPr>
          <w:lang w:val="ru-RU" w:eastAsia="it-IT"/>
        </w:rPr>
        <w:br/>
        <w:t>2~ДВОЙНАЯ ВЫСОТА</w:t>
      </w:r>
      <w:r w:rsidRPr="00F33600">
        <w:rPr>
          <w:lang w:val="ru-RU" w:eastAsia="it-IT"/>
        </w:rPr>
        <w:br/>
        <w:t>3~ДВОЙНАЯ ШИРИНА</w:t>
      </w:r>
      <w:r w:rsidRPr="00F33600">
        <w:rPr>
          <w:lang w:val="ru-RU" w:eastAsia="it-IT"/>
        </w:rPr>
        <w:br/>
        <w:t>4~ДВ. ВЫСОТА+ШИРИНА</w:t>
      </w:r>
      <w:r w:rsidRPr="00F33600">
        <w:rPr>
          <w:lang w:val="ru-RU" w:eastAsia="it-IT"/>
        </w:rPr>
        <w:br/>
        <w:t>5~ЖИРНЫЙ</w:t>
      </w:r>
      <w:r w:rsidRPr="00F33600">
        <w:rPr>
          <w:lang w:val="ru-RU" w:eastAsia="it-IT"/>
        </w:rPr>
        <w:br/>
        <w:t>6~СЖАТЫЙ</w:t>
      </w:r>
      <w:r w:rsidRPr="00F33600">
        <w:rPr>
          <w:lang w:val="ru-RU" w:eastAsia="it-IT"/>
        </w:rPr>
        <w:br/>
        <w:t>7~СЖАТЫЙ+ЖИРНЫЙ</w:t>
      </w:r>
      <w:r w:rsidRPr="00F33600">
        <w:rPr>
          <w:lang w:val="ru-RU" w:eastAsia="it-IT"/>
        </w:rPr>
        <w:br/>
        <w:t>8~КУРСИВ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200~НОМЕР КАРТИНКИ 1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201~НОМЕР КАРТИНКИ 2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202~НОМЕР КАРТИНКИ 3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203~НОМЕР КАРТИНКИ 4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204~НОМЕР КАРТИНКИ 5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205~НОМЕР КАРТИНКИ 6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206~НОМЕР КАРТИНКИ 7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207~НОМЕР КАРТИНКИ 8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208~НОМЕР КАРТИНКИ 9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209~НОМЕР КАРТИНКИ 10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210~НОМЕР КАРТИНКИ 11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211~НОМЕР КАРТИНКИ 12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212~НОМЕР КАРТИНКИ 13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213~НОМЕР КАРТИНКИ 14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214~НОМЕР КАРТИНКИ 15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215~НОМЕР КАРТИНКИ 16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216~НОМЕР КАРТИНКИ 17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217~НОМЕР КАРТИНКИ 18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218~НОМЕР КАРТИНКИ 19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219~НОМЕР КАРТИНКИ 20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220~НОМЕР КАРТИНКИ 21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221~НОМЕР КАРТИНКИ 22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222~НОМЕР КАРТИНКИ 23</w:t>
      </w:r>
    </w:p>
    <w:p w:rsidR="00125C97" w:rsidRPr="00F33600" w:rsidRDefault="00125C97" w:rsidP="00EF40FE">
      <w:pPr>
        <w:pStyle w:val="Nessunaspaziatura"/>
        <w:ind w:left="708"/>
        <w:rPr>
          <w:lang w:val="ru-RU" w:eastAsia="it-IT"/>
        </w:rPr>
      </w:pPr>
      <w:r w:rsidRPr="00F33600">
        <w:rPr>
          <w:lang w:val="ru-RU" w:eastAsia="it-IT"/>
        </w:rPr>
        <w:t>223~НОМЕР КАРТИНКИ 24</w:t>
      </w:r>
    </w:p>
    <w:p w:rsidR="00125C97" w:rsidRPr="00F33600" w:rsidRDefault="00125C97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224~</w:t>
      </w:r>
      <w:r w:rsidRPr="00F33600">
        <w:rPr>
          <w:lang w:val="ru-RU" w:eastAsia="it-IT"/>
        </w:rPr>
        <w:t>НОМЕР</w:t>
      </w:r>
      <w:r w:rsidRPr="00F33600">
        <w:rPr>
          <w:lang w:eastAsia="it-IT"/>
        </w:rPr>
        <w:t xml:space="preserve"> </w:t>
      </w:r>
      <w:r w:rsidRPr="00F33600">
        <w:rPr>
          <w:lang w:val="ru-RU" w:eastAsia="it-IT"/>
        </w:rPr>
        <w:t>КАРТИНКИ</w:t>
      </w:r>
      <w:r w:rsidRPr="00F33600">
        <w:rPr>
          <w:lang w:eastAsia="it-IT"/>
        </w:rPr>
        <w:t xml:space="preserve"> 25</w:t>
      </w:r>
    </w:p>
    <w:p w:rsidR="00CE479B" w:rsidRPr="00F33600" w:rsidRDefault="00CE479B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</w:tbl>
    <w:p w:rsidR="00CE479B" w:rsidRPr="00F33600" w:rsidRDefault="00281064" w:rsidP="002A6295">
      <w:pPr>
        <w:pStyle w:val="Nessunaspaziatura"/>
      </w:pPr>
      <w:r w:rsidRPr="002D13E6">
        <w:rPr>
          <w:b/>
        </w:rPr>
        <w:t xml:space="preserve">Family Code </w:t>
      </w:r>
      <w:r w:rsidR="00CE479B" w:rsidRPr="002D13E6">
        <w:rPr>
          <w:b/>
        </w:rPr>
        <w:t>030</w:t>
      </w:r>
      <w:r w:rsidR="00CE479B" w:rsidRPr="00F33600">
        <w:t xml:space="preserve"> – OFD PARAMETERS – </w:t>
      </w:r>
      <w:r w:rsidR="007C3723" w:rsidRPr="00F33600">
        <w:t>258</w:t>
      </w:r>
      <w:r w:rsidR="00CE479B" w:rsidRPr="00F33600">
        <w:t xml:space="preserve"> bytes</w:t>
      </w:r>
    </w:p>
    <w:p w:rsidR="007C3723" w:rsidRPr="00F33600" w:rsidRDefault="007C3723" w:rsidP="002A6295">
      <w:pPr>
        <w:pStyle w:val="Nessunaspaziatura"/>
      </w:pPr>
      <w:r w:rsidRPr="00F33600">
        <w:t>• FDO WEB SITE (128 bytes, text)</w:t>
      </w:r>
    </w:p>
    <w:p w:rsidR="007C3723" w:rsidRPr="00F33600" w:rsidRDefault="007C3723" w:rsidP="002A6295">
      <w:pPr>
        <w:pStyle w:val="Nessunaspaziatura"/>
      </w:pPr>
      <w:r w:rsidRPr="00F33600">
        <w:t xml:space="preserve">• FDO WEB SITE PORT (2 bytes, range </w:t>
      </w:r>
      <w:r w:rsidR="006A5F68" w:rsidRPr="00F33600">
        <w:t>1</w:t>
      </w:r>
      <w:r w:rsidRPr="00F33600">
        <w:t>..65535)</w:t>
      </w:r>
    </w:p>
    <w:p w:rsidR="007C3723" w:rsidRDefault="007C3723" w:rsidP="002A6295">
      <w:pPr>
        <w:pStyle w:val="Nessunaspaziatura"/>
      </w:pPr>
      <w:r w:rsidRPr="00F33600">
        <w:t>• WEB SITE FOR CHECK (128 bytes)</w:t>
      </w:r>
    </w:p>
    <w:p w:rsidR="00782755" w:rsidRPr="00F33600" w:rsidRDefault="00782755" w:rsidP="0078275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782755" w:rsidTr="000D7629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782755" w:rsidRDefault="00782755" w:rsidP="000D7629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782755" w:rsidRDefault="00782755" w:rsidP="000D7629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782755" w:rsidRDefault="00782755" w:rsidP="000D7629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782755" w:rsidRDefault="00782755" w:rsidP="000D7629">
            <w:pPr>
              <w:pStyle w:val="Nessunaspaziatura"/>
            </w:pPr>
            <w:r>
              <w:t>1.1</w:t>
            </w:r>
          </w:p>
        </w:tc>
      </w:tr>
      <w:tr w:rsidR="00782755" w:rsidTr="000D7629">
        <w:tc>
          <w:tcPr>
            <w:tcW w:w="1951" w:type="dxa"/>
            <w:shd w:val="pct25" w:color="auto" w:fill="auto"/>
          </w:tcPr>
          <w:p w:rsidR="00782755" w:rsidRDefault="00782755" w:rsidP="000D7629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782755" w:rsidRDefault="00782755" w:rsidP="000D7629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782755" w:rsidRDefault="00782755" w:rsidP="000D7629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782755" w:rsidRDefault="00782755" w:rsidP="000D7629">
            <w:pPr>
              <w:pStyle w:val="Nessunaspaziatura"/>
            </w:pPr>
            <w:r>
              <w:t>N/A</w:t>
            </w:r>
          </w:p>
        </w:tc>
      </w:tr>
      <w:tr w:rsidR="00782755" w:rsidTr="000D7629">
        <w:tc>
          <w:tcPr>
            <w:tcW w:w="1951" w:type="dxa"/>
            <w:shd w:val="pct25" w:color="auto" w:fill="auto"/>
          </w:tcPr>
          <w:p w:rsidR="00782755" w:rsidRDefault="00782755" w:rsidP="000D7629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782755" w:rsidRDefault="00782755" w:rsidP="000D7629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A12706" w:rsidRDefault="00782755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782755" w:rsidRDefault="00782755" w:rsidP="000D7629">
            <w:pPr>
              <w:pStyle w:val="Nessunaspaziatura"/>
            </w:pPr>
            <w:r>
              <w:t>X</w:t>
            </w:r>
          </w:p>
        </w:tc>
      </w:tr>
      <w:tr w:rsidR="00782755" w:rsidTr="000D7629">
        <w:tc>
          <w:tcPr>
            <w:tcW w:w="1951" w:type="dxa"/>
            <w:shd w:val="pct25" w:color="auto" w:fill="auto"/>
          </w:tcPr>
          <w:p w:rsidR="00782755" w:rsidRDefault="00782755" w:rsidP="000D7629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782755" w:rsidRDefault="00782755" w:rsidP="000D7629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782755" w:rsidRDefault="000D7629" w:rsidP="000D7629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782755" w:rsidRDefault="00782755" w:rsidP="000D7629">
            <w:pPr>
              <w:pStyle w:val="Nessunaspaziatura"/>
            </w:pPr>
            <w:r>
              <w:t>-</w:t>
            </w:r>
          </w:p>
        </w:tc>
      </w:tr>
    </w:tbl>
    <w:p w:rsidR="00782755" w:rsidRPr="00F33600" w:rsidRDefault="00782755" w:rsidP="00782755">
      <w:pPr>
        <w:pStyle w:val="Nessunaspaziatura"/>
      </w:pPr>
      <w:r w:rsidRPr="002D13E6">
        <w:rPr>
          <w:b/>
        </w:rPr>
        <w:t>Family Code 030</w:t>
      </w:r>
      <w:r w:rsidRPr="00F33600">
        <w:t xml:space="preserve"> – OFD PARAMETERS – </w:t>
      </w:r>
      <w:r>
        <w:t>131</w:t>
      </w:r>
      <w:r w:rsidRPr="00F33600">
        <w:t xml:space="preserve"> bytes</w:t>
      </w:r>
    </w:p>
    <w:p w:rsidR="00782755" w:rsidRPr="00F33600" w:rsidRDefault="00782755" w:rsidP="00782755">
      <w:pPr>
        <w:pStyle w:val="Nessunaspaziatura"/>
      </w:pPr>
      <w:r w:rsidRPr="00F33600">
        <w:t>• FDO WEB SITE (128 bytes, text)</w:t>
      </w:r>
    </w:p>
    <w:p w:rsidR="00782755" w:rsidRDefault="00782755" w:rsidP="00782755">
      <w:pPr>
        <w:pStyle w:val="Nessunaspaziatura"/>
      </w:pPr>
      <w:r w:rsidRPr="00F33600">
        <w:t>• FDO WEB SITE PORT (2 bytes, range 1..65535)</w:t>
      </w:r>
    </w:p>
    <w:p w:rsidR="00782755" w:rsidRPr="00F33600" w:rsidRDefault="00782755" w:rsidP="00782755">
      <w:pPr>
        <w:pStyle w:val="Nessunaspaziatura"/>
      </w:pPr>
      <w:r w:rsidRPr="00F33600">
        <w:t xml:space="preserve">• FDO </w:t>
      </w:r>
      <w:r>
        <w:t>CHANNEL</w:t>
      </w:r>
      <w:r w:rsidRPr="00F33600">
        <w:t xml:space="preserve"> (</w:t>
      </w:r>
      <w:r>
        <w:t>1</w:t>
      </w:r>
      <w:r w:rsidRPr="00F33600">
        <w:t xml:space="preserve"> bytes, range 1..65535)</w:t>
      </w:r>
    </w:p>
    <w:p w:rsidR="000347C5" w:rsidRDefault="000347C5" w:rsidP="000347C5">
      <w:pPr>
        <w:pStyle w:val="Nessunaspaziatura"/>
        <w:ind w:left="708"/>
      </w:pPr>
      <w:r w:rsidRPr="000347C5">
        <w:rPr>
          <w:lang w:eastAsia="it-IT"/>
        </w:rPr>
        <w:t>3~Wi-Fi</w:t>
      </w:r>
      <w:r w:rsidRPr="000347C5">
        <w:rPr>
          <w:lang w:eastAsia="it-IT"/>
        </w:rPr>
        <w:br/>
        <w:t>5~Ethernet</w:t>
      </w:r>
    </w:p>
    <w:p w:rsidR="00EF7392" w:rsidRPr="00F33600" w:rsidRDefault="00EF7392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782755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782755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625DEE" w:rsidRPr="00F33600" w:rsidRDefault="00625DEE" w:rsidP="00625DEE">
      <w:pPr>
        <w:pStyle w:val="Nessunaspaziatura"/>
      </w:pPr>
      <w:r w:rsidRPr="002D13E6">
        <w:rPr>
          <w:b/>
        </w:rPr>
        <w:t>Family Code 030</w:t>
      </w:r>
      <w:r w:rsidRPr="00F33600">
        <w:t xml:space="preserve"> – OFD PARAMETERS – </w:t>
      </w:r>
      <w:r>
        <w:t>130</w:t>
      </w:r>
      <w:r w:rsidRPr="00F33600">
        <w:t xml:space="preserve"> bytes</w:t>
      </w:r>
    </w:p>
    <w:p w:rsidR="00625DEE" w:rsidRPr="00F33600" w:rsidRDefault="00625DEE" w:rsidP="00625DEE">
      <w:pPr>
        <w:pStyle w:val="Nessunaspaziatura"/>
      </w:pPr>
      <w:r w:rsidRPr="00F33600">
        <w:t>• FDO WEB SITE (128 bytes, text)</w:t>
      </w:r>
    </w:p>
    <w:p w:rsidR="00625DEE" w:rsidRPr="00F33600" w:rsidRDefault="00625DEE" w:rsidP="00625DEE">
      <w:pPr>
        <w:pStyle w:val="Nessunaspaziatura"/>
      </w:pPr>
      <w:r w:rsidRPr="00F33600">
        <w:t>• FDO WEB SITE PORT (2 bytes, range 1..65535)</w:t>
      </w:r>
    </w:p>
    <w:p w:rsidR="00CE479B" w:rsidRPr="00F33600" w:rsidRDefault="00CE479B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CE479B" w:rsidRPr="00F33600" w:rsidRDefault="00281064" w:rsidP="002A6295">
      <w:pPr>
        <w:pStyle w:val="Nessunaspaziatura"/>
      </w:pPr>
      <w:r w:rsidRPr="002D13E6">
        <w:rPr>
          <w:b/>
        </w:rPr>
        <w:t xml:space="preserve">Family Code </w:t>
      </w:r>
      <w:r w:rsidR="00CE479B" w:rsidRPr="002D13E6">
        <w:rPr>
          <w:b/>
        </w:rPr>
        <w:t>910</w:t>
      </w:r>
      <w:r w:rsidR="00CE479B" w:rsidRPr="00F33600">
        <w:t xml:space="preserve"> – COMMUNICATION PARAMETERS – </w:t>
      </w:r>
      <w:r w:rsidR="00221051" w:rsidRPr="00F33600">
        <w:t>11</w:t>
      </w:r>
      <w:r w:rsidR="00CE479B" w:rsidRPr="00F33600">
        <w:t xml:space="preserve"> bytes</w:t>
      </w:r>
    </w:p>
    <w:p w:rsidR="00221051" w:rsidRPr="00F33600" w:rsidRDefault="00221051" w:rsidP="002A6295">
      <w:pPr>
        <w:pStyle w:val="Nessunaspaziatura"/>
      </w:pPr>
      <w:r w:rsidRPr="00F33600">
        <w:t xml:space="preserve">• PROTOCOL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0~NONE</w:t>
      </w:r>
      <w:r w:rsidRPr="00F33600">
        <w:rPr>
          <w:lang w:eastAsia="it-IT"/>
        </w:rPr>
        <w:br/>
        <w:t>4~CUSTOM</w:t>
      </w:r>
      <w:r w:rsidRPr="00F33600">
        <w:rPr>
          <w:lang w:eastAsia="it-IT"/>
        </w:rPr>
        <w:br/>
        <w:t>5~CUSTOM DLL</w:t>
      </w:r>
      <w:r w:rsidRPr="00F33600">
        <w:rPr>
          <w:lang w:eastAsia="it-IT"/>
        </w:rPr>
        <w:br/>
        <w:t>7~CUSTOM RU</w:t>
      </w:r>
    </w:p>
    <w:p w:rsidR="00221051" w:rsidRPr="00F33600" w:rsidRDefault="00221051" w:rsidP="002A6295">
      <w:pPr>
        <w:pStyle w:val="Nessunaspaziatura"/>
      </w:pPr>
      <w:r w:rsidRPr="00F33600">
        <w:t>• BAURATE (</w:t>
      </w:r>
      <w:r w:rsidR="00B840CF" w:rsidRPr="00F33600">
        <w:t>4</w:t>
      </w:r>
      <w:r w:rsidRPr="00F33600">
        <w:t xml:space="preserve"> bytes,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96~9600</w:t>
      </w:r>
      <w:r w:rsidRPr="00F33600">
        <w:rPr>
          <w:lang w:eastAsia="it-IT"/>
        </w:rPr>
        <w:br/>
        <w:t>192~19200</w:t>
      </w:r>
      <w:r w:rsidRPr="00F33600">
        <w:rPr>
          <w:lang w:eastAsia="it-IT"/>
        </w:rPr>
        <w:br/>
        <w:t>384~38400</w:t>
      </w:r>
      <w:r w:rsidRPr="00F33600">
        <w:rPr>
          <w:lang w:eastAsia="it-IT"/>
        </w:rPr>
        <w:br/>
        <w:t>576~57600</w:t>
      </w:r>
      <w:r w:rsidRPr="00F33600">
        <w:rPr>
          <w:lang w:eastAsia="it-IT"/>
        </w:rPr>
        <w:br/>
        <w:t>1152~115200</w:t>
      </w:r>
    </w:p>
    <w:p w:rsidR="00221051" w:rsidRPr="00F33600" w:rsidRDefault="00221051" w:rsidP="002A6295">
      <w:pPr>
        <w:pStyle w:val="Nessunaspaziatura"/>
      </w:pPr>
      <w:r w:rsidRPr="00F33600">
        <w:t xml:space="preserve">• BIT NUMBER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8~8,NONE,1</w:t>
      </w:r>
      <w:r w:rsidRPr="00F33600">
        <w:rPr>
          <w:lang w:eastAsia="it-IT"/>
        </w:rPr>
        <w:br/>
        <w:t>7~7,ODD,1</w:t>
      </w:r>
    </w:p>
    <w:p w:rsidR="00B840CF" w:rsidRPr="00F33600" w:rsidRDefault="00B840CF" w:rsidP="002A6295">
      <w:pPr>
        <w:pStyle w:val="Nessunaspaziatura"/>
      </w:pPr>
      <w:r w:rsidRPr="00F33600">
        <w:t>• XON-XOFF TX FOOTER (1 byte, list)</w:t>
      </w:r>
    </w:p>
    <w:p w:rsidR="00B840CF" w:rsidRPr="00F33600" w:rsidRDefault="00B840CF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840CF" w:rsidRPr="00F33600" w:rsidRDefault="00B840CF" w:rsidP="002A6295">
      <w:pPr>
        <w:pStyle w:val="Nessunaspaziatura"/>
      </w:pPr>
      <w:r w:rsidRPr="00F33600">
        <w:t>• XON-XOFF TX ECHO (1 byte, list)</w:t>
      </w:r>
    </w:p>
    <w:p w:rsidR="00B840CF" w:rsidRPr="00F33600" w:rsidRDefault="00B840CF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221051" w:rsidRPr="00F33600" w:rsidRDefault="00221051" w:rsidP="002A6295">
      <w:pPr>
        <w:pStyle w:val="Nessunaspaziatura"/>
      </w:pPr>
      <w:r w:rsidRPr="00F33600">
        <w:t xml:space="preserve">• HANDSHAKE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0~NONE</w:t>
      </w:r>
      <w:r w:rsidRPr="00F33600">
        <w:rPr>
          <w:lang w:eastAsia="it-IT"/>
        </w:rPr>
        <w:br/>
        <w:t>1~RTS/CTS</w:t>
      </w:r>
      <w:r w:rsidRPr="00F33600">
        <w:rPr>
          <w:lang w:eastAsia="it-IT"/>
        </w:rPr>
        <w:br/>
        <w:t>2~XON/XOFF</w:t>
      </w:r>
    </w:p>
    <w:p w:rsidR="00B840CF" w:rsidRPr="00F33600" w:rsidRDefault="00B840CF" w:rsidP="002A6295">
      <w:pPr>
        <w:pStyle w:val="Nessunaspaziatura"/>
      </w:pPr>
      <w:r w:rsidRPr="00F33600">
        <w:t>• DISPLAY LINE (1 byte, list)</w:t>
      </w:r>
    </w:p>
    <w:p w:rsidR="00B840CF" w:rsidRPr="00F33600" w:rsidRDefault="00B840CF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221051" w:rsidRPr="00F33600" w:rsidRDefault="00221051" w:rsidP="002A6295">
      <w:pPr>
        <w:pStyle w:val="Nessunaspaziatura"/>
      </w:pPr>
      <w:r w:rsidRPr="00F33600">
        <w:t xml:space="preserve">• PC CHANNEL (1 byte, </w:t>
      </w:r>
      <w:r w:rsidR="00B840CF" w:rsidRPr="00F33600">
        <w:t>list</w:t>
      </w:r>
      <w:r w:rsidRPr="00F33600">
        <w:t>)</w:t>
      </w:r>
    </w:p>
    <w:p w:rsidR="00B840CF" w:rsidRPr="00F33600" w:rsidRDefault="00B840CF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0~АВТО РЕЖИМ</w:t>
      </w:r>
      <w:r w:rsidRPr="00F33600">
        <w:rPr>
          <w:lang w:eastAsia="it-IT"/>
        </w:rPr>
        <w:br/>
        <w:t>2~RS232</w:t>
      </w:r>
      <w:r w:rsidRPr="00F33600">
        <w:rPr>
          <w:lang w:eastAsia="it-IT"/>
        </w:rPr>
        <w:br/>
        <w:t>3~Wi-Fi</w:t>
      </w:r>
      <w:r w:rsidRPr="00F33600">
        <w:rPr>
          <w:lang w:eastAsia="it-IT"/>
        </w:rPr>
        <w:br/>
        <w:t>4~Bluetooth</w:t>
      </w:r>
      <w:r w:rsidRPr="00F33600">
        <w:rPr>
          <w:lang w:eastAsia="it-IT"/>
        </w:rPr>
        <w:br/>
        <w:t>5~Ethernet</w:t>
      </w:r>
      <w:r w:rsidRPr="00F33600">
        <w:rPr>
          <w:lang w:eastAsia="it-IT"/>
        </w:rPr>
        <w:br/>
        <w:t>6~USB</w:t>
      </w:r>
    </w:p>
    <w:p w:rsidR="00CE479B" w:rsidRPr="00F33600" w:rsidRDefault="00CE479B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RPr="006D734B" w:rsidTr="008C0B9F">
        <w:tc>
          <w:tcPr>
            <w:tcW w:w="1951" w:type="dxa"/>
            <w:shd w:val="pct25" w:color="auto" w:fill="auto"/>
          </w:tcPr>
          <w:p w:rsidR="00FE2C22" w:rsidRPr="006D734B" w:rsidRDefault="00FE2C22" w:rsidP="008C0B9F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FE2C22" w:rsidRPr="006D734B" w:rsidRDefault="00FE2C22" w:rsidP="008C0B9F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FE2C22" w:rsidRPr="006D734B" w:rsidRDefault="00E42EFC" w:rsidP="008C0B9F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FE2C22" w:rsidRPr="006D734B" w:rsidRDefault="00E42EFC" w:rsidP="008C0B9F">
            <w:pPr>
              <w:pStyle w:val="Nessunaspaziatura"/>
            </w:pPr>
            <w:r w:rsidRPr="006D734B">
              <w:t>-</w:t>
            </w:r>
          </w:p>
        </w:tc>
      </w:tr>
    </w:tbl>
    <w:p w:rsidR="00CE479B" w:rsidRPr="00F33600" w:rsidRDefault="00281064" w:rsidP="002A6295">
      <w:pPr>
        <w:pStyle w:val="Nessunaspaziatura"/>
      </w:pPr>
      <w:r w:rsidRPr="00BD2C9B">
        <w:rPr>
          <w:b/>
        </w:rPr>
        <w:t xml:space="preserve">Family Code </w:t>
      </w:r>
      <w:r w:rsidR="00CE479B" w:rsidRPr="00BD2C9B">
        <w:rPr>
          <w:b/>
        </w:rPr>
        <w:t>911</w:t>
      </w:r>
      <w:r w:rsidR="00CE479B" w:rsidRPr="00F33600">
        <w:t xml:space="preserve"> – Eth PARAMETERS – </w:t>
      </w:r>
      <w:r w:rsidR="00E27811" w:rsidRPr="00F33600">
        <w:t>25</w:t>
      </w:r>
      <w:r w:rsidR="00CE479B" w:rsidRPr="00F33600">
        <w:t xml:space="preserve"> bytes</w:t>
      </w:r>
    </w:p>
    <w:p w:rsidR="009E7FCC" w:rsidRPr="00F33600" w:rsidRDefault="009E7FCC" w:rsidP="002A6295">
      <w:pPr>
        <w:pStyle w:val="Nessunaspaziatura"/>
      </w:pPr>
      <w:r w:rsidRPr="00F33600">
        <w:t>• ENABLE DHCP (</w:t>
      </w:r>
      <w:r w:rsidR="00E27811" w:rsidRPr="00F33600">
        <w:t>1</w:t>
      </w:r>
      <w:r w:rsidRPr="00F33600">
        <w:t xml:space="preserve"> byte, list)</w:t>
      </w:r>
    </w:p>
    <w:p w:rsidR="009E7FCC" w:rsidRPr="00F33600" w:rsidRDefault="009E7FCC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9E7FCC" w:rsidRPr="00F33600" w:rsidRDefault="009E7FCC" w:rsidP="002A6295">
      <w:pPr>
        <w:pStyle w:val="Nessunaspaziatura"/>
      </w:pPr>
      <w:r w:rsidRPr="00F33600">
        <w:t>• IP ADDRESS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Nessunaspaziatura"/>
      </w:pPr>
      <w:r w:rsidRPr="00F33600">
        <w:t>• NETWORK MASK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Nessunaspaziatura"/>
      </w:pPr>
      <w:r w:rsidRPr="00F33600">
        <w:t>• GATEWAY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Nessunaspaziatura"/>
      </w:pPr>
      <w:r w:rsidRPr="00F33600">
        <w:t>• DNS (4 bytes</w:t>
      </w:r>
      <w:r w:rsidR="00E27811" w:rsidRPr="00F33600">
        <w:t xml:space="preserve">, </w:t>
      </w:r>
      <w:proofErr w:type="spellStart"/>
      <w:r w:rsidR="00E27811" w:rsidRPr="00F33600">
        <w:t>ip</w:t>
      </w:r>
      <w:proofErr w:type="spellEnd"/>
      <w:r w:rsidR="00E27811" w:rsidRPr="00F33600">
        <w:t xml:space="preserve"> format</w:t>
      </w:r>
      <w:r w:rsidRPr="00F33600">
        <w:t>)</w:t>
      </w:r>
    </w:p>
    <w:p w:rsidR="009E7FCC" w:rsidRPr="00F33600" w:rsidRDefault="009E7FCC" w:rsidP="002A6295">
      <w:pPr>
        <w:pStyle w:val="Nessunaspaziatura"/>
      </w:pPr>
      <w:r w:rsidRPr="00F33600">
        <w:t>• PORT (</w:t>
      </w:r>
      <w:r w:rsidR="00E27811" w:rsidRPr="00F33600">
        <w:t>2</w:t>
      </w:r>
      <w:r w:rsidRPr="00F33600">
        <w:t xml:space="preserve"> bytes, range 0..65535)</w:t>
      </w:r>
    </w:p>
    <w:p w:rsidR="009E7FCC" w:rsidRDefault="009E7FCC" w:rsidP="002A6295">
      <w:pPr>
        <w:pStyle w:val="Nessunaspaziatura"/>
      </w:pPr>
      <w:r w:rsidRPr="00F33600">
        <w:t>• MACID (6 bytes</w:t>
      </w:r>
      <w:r w:rsidR="00E27811" w:rsidRPr="00F33600">
        <w:t>, read only</w:t>
      </w:r>
      <w:r w:rsidR="0087498B">
        <w:t>. When writing family code 911 must be present, value is ignored</w:t>
      </w:r>
      <w:r w:rsidRPr="00F33600">
        <w:t>)</w:t>
      </w:r>
    </w:p>
    <w:p w:rsidR="00C62244" w:rsidRPr="00F33600" w:rsidRDefault="00C62244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C62244" w:rsidTr="006130C7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C62244" w:rsidRDefault="00C62244" w:rsidP="006130C7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C62244" w:rsidRDefault="00C62244" w:rsidP="006130C7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C62244" w:rsidRDefault="00C62244" w:rsidP="006130C7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C62244" w:rsidRDefault="00C62244" w:rsidP="006130C7">
            <w:pPr>
              <w:pStyle w:val="Nessunaspaziatura"/>
            </w:pPr>
            <w:r>
              <w:t>1.1</w:t>
            </w:r>
          </w:p>
        </w:tc>
      </w:tr>
      <w:tr w:rsidR="00C62244" w:rsidTr="006130C7">
        <w:tc>
          <w:tcPr>
            <w:tcW w:w="1951" w:type="dxa"/>
            <w:shd w:val="pct25" w:color="auto" w:fill="auto"/>
          </w:tcPr>
          <w:p w:rsidR="00C62244" w:rsidRDefault="00C62244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C62244" w:rsidRDefault="00C62244" w:rsidP="006130C7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C62244" w:rsidRDefault="00C62244" w:rsidP="006130C7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C62244" w:rsidRDefault="00C62244" w:rsidP="006130C7">
            <w:pPr>
              <w:pStyle w:val="Nessunaspaziatura"/>
            </w:pPr>
            <w:r>
              <w:t>N/A</w:t>
            </w:r>
          </w:p>
        </w:tc>
      </w:tr>
      <w:tr w:rsidR="00C62244" w:rsidTr="006130C7">
        <w:tc>
          <w:tcPr>
            <w:tcW w:w="1951" w:type="dxa"/>
            <w:shd w:val="pct25" w:color="auto" w:fill="auto"/>
          </w:tcPr>
          <w:p w:rsidR="00C62244" w:rsidRDefault="00C62244" w:rsidP="006130C7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C62244" w:rsidRDefault="00C62244" w:rsidP="006130C7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C62244" w:rsidRDefault="00C62244" w:rsidP="006130C7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C62244" w:rsidRDefault="00C62244" w:rsidP="006130C7">
            <w:pPr>
              <w:pStyle w:val="Nessunaspaziatura"/>
            </w:pPr>
            <w:r>
              <w:t>X</w:t>
            </w:r>
          </w:p>
        </w:tc>
      </w:tr>
      <w:tr w:rsidR="00C62244" w:rsidRPr="006D734B" w:rsidTr="006130C7">
        <w:tc>
          <w:tcPr>
            <w:tcW w:w="1951" w:type="dxa"/>
            <w:shd w:val="pct25" w:color="auto" w:fill="auto"/>
          </w:tcPr>
          <w:p w:rsidR="00C62244" w:rsidRPr="006D734B" w:rsidRDefault="00C62244" w:rsidP="006130C7">
            <w:pPr>
              <w:pStyle w:val="Nessunaspaziatura"/>
            </w:pPr>
            <w:r w:rsidRPr="006D734B">
              <w:t>FUSION V4.01.XX</w:t>
            </w:r>
          </w:p>
        </w:tc>
        <w:tc>
          <w:tcPr>
            <w:tcW w:w="731" w:type="dxa"/>
          </w:tcPr>
          <w:p w:rsidR="00C62244" w:rsidRPr="006D734B" w:rsidRDefault="00C62244" w:rsidP="006130C7">
            <w:pPr>
              <w:pStyle w:val="Nessunaspaziatura"/>
            </w:pPr>
            <w:r w:rsidRPr="006D734B">
              <w:t>N/A</w:t>
            </w:r>
          </w:p>
        </w:tc>
        <w:tc>
          <w:tcPr>
            <w:tcW w:w="747" w:type="dxa"/>
          </w:tcPr>
          <w:p w:rsidR="00C62244" w:rsidRPr="006D734B" w:rsidRDefault="00C62244" w:rsidP="006130C7">
            <w:pPr>
              <w:pStyle w:val="Nessunaspaziatura"/>
            </w:pPr>
            <w:r w:rsidRPr="006D734B">
              <w:t>-</w:t>
            </w:r>
          </w:p>
        </w:tc>
        <w:tc>
          <w:tcPr>
            <w:tcW w:w="625" w:type="dxa"/>
          </w:tcPr>
          <w:p w:rsidR="00C62244" w:rsidRPr="006D734B" w:rsidRDefault="00C62244" w:rsidP="006130C7">
            <w:pPr>
              <w:pStyle w:val="Nessunaspaziatura"/>
            </w:pPr>
            <w:r w:rsidRPr="006D734B">
              <w:t>-</w:t>
            </w:r>
          </w:p>
        </w:tc>
      </w:tr>
    </w:tbl>
    <w:p w:rsidR="00BD1594" w:rsidRPr="00F33600" w:rsidRDefault="00BD1594" w:rsidP="00BD1594">
      <w:pPr>
        <w:pStyle w:val="Nessunaspaziatura"/>
      </w:pPr>
      <w:r w:rsidRPr="00BD2C9B">
        <w:rPr>
          <w:b/>
        </w:rPr>
        <w:t>Family Code 91</w:t>
      </w:r>
      <w:r>
        <w:rPr>
          <w:b/>
        </w:rPr>
        <w:t>2</w:t>
      </w:r>
      <w:r w:rsidRPr="00F33600">
        <w:t xml:space="preserve"> – </w:t>
      </w:r>
      <w:r>
        <w:t>Wi-Fi</w:t>
      </w:r>
      <w:r w:rsidRPr="00F33600">
        <w:t xml:space="preserve"> PARAMETERS – </w:t>
      </w:r>
      <w:r w:rsidR="00782755">
        <w:t>91</w:t>
      </w:r>
      <w:r w:rsidRPr="00F33600">
        <w:t xml:space="preserve"> bytes</w:t>
      </w:r>
    </w:p>
    <w:p w:rsidR="00BD1594" w:rsidRPr="00F33600" w:rsidRDefault="00BD1594" w:rsidP="002A6295">
      <w:pPr>
        <w:pStyle w:val="Nessunaspaziatura"/>
      </w:pPr>
      <w:r w:rsidRPr="00F33600">
        <w:t xml:space="preserve">• ENABLE </w:t>
      </w:r>
      <w:r>
        <w:t>Wi-Fi</w:t>
      </w:r>
      <w:r w:rsidRPr="00F33600">
        <w:t xml:space="preserve"> (1 byte)• </w:t>
      </w:r>
      <w:r>
        <w:t>SSID</w:t>
      </w:r>
      <w:r w:rsidRPr="00F33600">
        <w:t xml:space="preserve"> </w:t>
      </w:r>
      <w:r>
        <w:t>name</w:t>
      </w:r>
      <w:r w:rsidRPr="00F33600">
        <w:t>(</w:t>
      </w:r>
      <w:r>
        <w:t>32</w:t>
      </w:r>
      <w:r w:rsidRPr="00F33600">
        <w:t xml:space="preserve"> byte</w:t>
      </w:r>
      <w:r>
        <w:t>s</w:t>
      </w:r>
      <w:r w:rsidRPr="00F33600">
        <w:t>)</w:t>
      </w:r>
    </w:p>
    <w:p w:rsidR="00BD1594" w:rsidRPr="00F33600" w:rsidRDefault="00BD1594" w:rsidP="00BD1594">
      <w:pPr>
        <w:pStyle w:val="Nessunaspaziatura"/>
      </w:pPr>
      <w:r w:rsidRPr="00F33600">
        <w:t xml:space="preserve">• </w:t>
      </w:r>
      <w:r>
        <w:t>Security Type</w:t>
      </w:r>
      <w:r w:rsidRPr="00F33600">
        <w:t xml:space="preserve"> (1 byte, list)</w:t>
      </w:r>
    </w:p>
    <w:p w:rsidR="00BD1594" w:rsidRDefault="00BD1594" w:rsidP="00BD1594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</w:t>
      </w:r>
      <w:r>
        <w:rPr>
          <w:lang w:eastAsia="it-IT"/>
        </w:rPr>
        <w:t>Open</w:t>
      </w:r>
      <w:r w:rsidRPr="00F33600">
        <w:rPr>
          <w:lang w:eastAsia="it-IT"/>
        </w:rPr>
        <w:br/>
        <w:t>1~</w:t>
      </w:r>
      <w:r>
        <w:rPr>
          <w:lang w:eastAsia="it-IT"/>
        </w:rPr>
        <w:t>WEP</w:t>
      </w:r>
    </w:p>
    <w:p w:rsidR="00BD1594" w:rsidRDefault="00BD1594" w:rsidP="00BD1594">
      <w:pPr>
        <w:pStyle w:val="Nessunaspaziatura"/>
        <w:ind w:left="708"/>
        <w:rPr>
          <w:lang w:eastAsia="it-IT"/>
        </w:rPr>
      </w:pPr>
      <w:r>
        <w:rPr>
          <w:lang w:eastAsia="it-IT"/>
        </w:rPr>
        <w:t>2</w:t>
      </w:r>
      <w:r w:rsidRPr="00F33600">
        <w:rPr>
          <w:lang w:eastAsia="it-IT"/>
        </w:rPr>
        <w:t>~</w:t>
      </w:r>
      <w:r>
        <w:rPr>
          <w:lang w:eastAsia="it-IT"/>
        </w:rPr>
        <w:t>WPA/WPA2</w:t>
      </w:r>
    </w:p>
    <w:p w:rsidR="004F245D" w:rsidRPr="00F33600" w:rsidRDefault="004F245D" w:rsidP="004F245D">
      <w:pPr>
        <w:pStyle w:val="Nessunaspaziatura"/>
      </w:pPr>
      <w:r w:rsidRPr="00F33600">
        <w:t xml:space="preserve">• </w:t>
      </w:r>
      <w:r>
        <w:t>Password</w:t>
      </w:r>
      <w:r w:rsidRPr="00F33600">
        <w:t>(</w:t>
      </w:r>
      <w:r>
        <w:t>32</w:t>
      </w:r>
      <w:r w:rsidRPr="00F33600">
        <w:t xml:space="preserve"> byte</w:t>
      </w:r>
      <w:r>
        <w:t>s</w:t>
      </w:r>
      <w:r w:rsidRPr="00F33600">
        <w:t>)</w:t>
      </w:r>
    </w:p>
    <w:p w:rsidR="004F245D" w:rsidRPr="00F33600" w:rsidRDefault="004F245D" w:rsidP="004F245D">
      <w:pPr>
        <w:pStyle w:val="Nessunaspaziatura"/>
      </w:pPr>
      <w:r w:rsidRPr="00F33600">
        <w:t>• ENABLE DHCP (1 byte, list)</w:t>
      </w:r>
    </w:p>
    <w:p w:rsidR="004F245D" w:rsidRPr="00F33600" w:rsidRDefault="004F245D" w:rsidP="004F245D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4F245D" w:rsidRDefault="004F245D" w:rsidP="004F245D">
      <w:pPr>
        <w:pStyle w:val="Nessunaspaziatura"/>
      </w:pPr>
      <w:r w:rsidRPr="00F33600">
        <w:t xml:space="preserve">• </w:t>
      </w:r>
      <w:r>
        <w:t>IP Address</w:t>
      </w:r>
      <w:r w:rsidRPr="00F33600">
        <w:t>(</w:t>
      </w:r>
      <w:r>
        <w:t>4</w:t>
      </w:r>
      <w:r w:rsidRPr="00F33600">
        <w:t xml:space="preserve"> byte</w:t>
      </w:r>
      <w:r>
        <w:t>s</w:t>
      </w:r>
      <w:r w:rsidRPr="00F33600">
        <w:t>)</w:t>
      </w:r>
    </w:p>
    <w:p w:rsidR="004F245D" w:rsidRDefault="004F245D" w:rsidP="004F245D">
      <w:pPr>
        <w:pStyle w:val="Nessunaspaziatura"/>
      </w:pPr>
      <w:r w:rsidRPr="00F33600">
        <w:t xml:space="preserve">• </w:t>
      </w:r>
      <w:r>
        <w:t>Subnet Mask</w:t>
      </w:r>
      <w:r w:rsidRPr="00F33600">
        <w:t>(</w:t>
      </w:r>
      <w:r>
        <w:t>4</w:t>
      </w:r>
      <w:r w:rsidRPr="00F33600">
        <w:t xml:space="preserve"> byte</w:t>
      </w:r>
      <w:r>
        <w:t>s</w:t>
      </w:r>
      <w:r w:rsidRPr="00F33600">
        <w:t>)</w:t>
      </w:r>
    </w:p>
    <w:p w:rsidR="004F245D" w:rsidRDefault="004F245D" w:rsidP="004F245D">
      <w:pPr>
        <w:pStyle w:val="Nessunaspaziatura"/>
      </w:pPr>
      <w:r w:rsidRPr="00F33600">
        <w:t xml:space="preserve">• </w:t>
      </w:r>
      <w:r>
        <w:t>Gateway</w:t>
      </w:r>
      <w:r w:rsidRPr="00F33600">
        <w:t>(</w:t>
      </w:r>
      <w:r>
        <w:t>4</w:t>
      </w:r>
      <w:r w:rsidRPr="00F33600">
        <w:t xml:space="preserve"> byte</w:t>
      </w:r>
      <w:r>
        <w:t>s</w:t>
      </w:r>
      <w:r w:rsidRPr="00F33600">
        <w:t>)</w:t>
      </w:r>
    </w:p>
    <w:p w:rsidR="004F245D" w:rsidRDefault="004F245D" w:rsidP="004F245D">
      <w:pPr>
        <w:pStyle w:val="Nessunaspaziatura"/>
      </w:pPr>
      <w:r w:rsidRPr="00F33600">
        <w:t xml:space="preserve">• </w:t>
      </w:r>
      <w:r>
        <w:t>DNS</w:t>
      </w:r>
      <w:r w:rsidRPr="00F33600">
        <w:t>(</w:t>
      </w:r>
      <w:r>
        <w:t>4</w:t>
      </w:r>
      <w:r w:rsidRPr="00F33600">
        <w:t xml:space="preserve"> byte</w:t>
      </w:r>
      <w:r>
        <w:t>s</w:t>
      </w:r>
      <w:r w:rsidRPr="00F33600">
        <w:t>)</w:t>
      </w:r>
    </w:p>
    <w:p w:rsidR="004F245D" w:rsidRPr="00F33600" w:rsidRDefault="004F245D" w:rsidP="004F245D">
      <w:pPr>
        <w:pStyle w:val="Nessunaspaziatura"/>
      </w:pPr>
      <w:r w:rsidRPr="00F33600">
        <w:t xml:space="preserve">• </w:t>
      </w:r>
      <w:r>
        <w:t>Protocol Port</w:t>
      </w:r>
      <w:r w:rsidRPr="00F33600">
        <w:t>(</w:t>
      </w:r>
      <w:r>
        <w:t>2</w:t>
      </w:r>
      <w:r w:rsidRPr="00F33600">
        <w:t xml:space="preserve"> byte</w:t>
      </w:r>
      <w:r>
        <w:t>s</w:t>
      </w:r>
      <w:r w:rsidRPr="00F33600">
        <w:t>)</w:t>
      </w:r>
    </w:p>
    <w:p w:rsidR="004F245D" w:rsidRPr="00F33600" w:rsidRDefault="004F245D" w:rsidP="004F245D">
      <w:pPr>
        <w:pStyle w:val="Nessunaspaziatura"/>
      </w:pPr>
      <w:r w:rsidRPr="00F33600">
        <w:t>• MACID (6 bytes, read only</w:t>
      </w:r>
      <w:r>
        <w:t>. When writing family code 912 must be present, value is ignored</w:t>
      </w:r>
      <w:r w:rsidRPr="00F33600">
        <w:t>)</w:t>
      </w:r>
    </w:p>
    <w:p w:rsidR="004F245D" w:rsidRPr="00F33600" w:rsidRDefault="004F245D" w:rsidP="00BD1594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</w:p>
    <w:p w:rsidR="00061D7D" w:rsidRPr="00F33600" w:rsidRDefault="00CE479B" w:rsidP="00A65759">
      <w:pPr>
        <w:pStyle w:val="Titolo2"/>
      </w:pPr>
      <w:r w:rsidRPr="00F33600">
        <w:br w:type="page"/>
      </w:r>
      <w:bookmarkStart w:id="742" w:name="_Toc510106639"/>
      <w:r w:rsidR="00061D7D" w:rsidRPr="00F33600">
        <w:t>APPEND</w:t>
      </w:r>
      <w:r w:rsidR="0041188E" w:rsidRPr="00F33600">
        <w:t>IX</w:t>
      </w:r>
      <w:r w:rsidR="00061D7D" w:rsidRPr="00F33600">
        <w:t xml:space="preserve"> A2</w:t>
      </w:r>
      <w:r w:rsidR="005576C9" w:rsidRPr="00F33600">
        <w:t xml:space="preserve"> </w:t>
      </w:r>
      <w:r w:rsidR="0056558E" w:rsidRPr="00F33600">
        <w:t>–</w:t>
      </w:r>
      <w:r w:rsidR="005576C9" w:rsidRPr="00F33600">
        <w:t xml:space="preserve"> </w:t>
      </w:r>
      <w:r w:rsidR="0056558E" w:rsidRPr="00F33600">
        <w:t>tables list</w:t>
      </w:r>
      <w:bookmarkEnd w:id="742"/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65001D" w:rsidRPr="00F33600" w:rsidRDefault="0065001D" w:rsidP="002A6295">
      <w:pPr>
        <w:pStyle w:val="Nessunaspaziatura"/>
      </w:pPr>
      <w:r w:rsidRPr="002D13E6">
        <w:rPr>
          <w:b/>
        </w:rPr>
        <w:t>Family Code 120</w:t>
      </w:r>
      <w:r w:rsidRPr="00F33600">
        <w:t xml:space="preserve"> – DEPARTMENT PARAMETERS – Number of rows: 16, size of row: </w:t>
      </w:r>
      <w:r w:rsidR="00BE3B9C" w:rsidRPr="00F33600">
        <w:t>7</w:t>
      </w:r>
      <w:r w:rsidR="00917068" w:rsidRPr="00F33600">
        <w:t>1</w:t>
      </w:r>
      <w:r w:rsidRPr="00F33600">
        <w:t xml:space="preserve"> bytes</w:t>
      </w:r>
    </w:p>
    <w:p w:rsidR="0065001D" w:rsidRPr="00F33600" w:rsidRDefault="0065001D" w:rsidP="002A6295">
      <w:pPr>
        <w:pStyle w:val="Nessunaspaziatura"/>
      </w:pPr>
      <w:r w:rsidRPr="00F33600">
        <w:t>• DESCRIPTION (30 bytes, text)</w:t>
      </w:r>
    </w:p>
    <w:p w:rsidR="0065001D" w:rsidRPr="00F33600" w:rsidRDefault="0065001D" w:rsidP="002A6295">
      <w:pPr>
        <w:pStyle w:val="Nessunaspaziatura"/>
      </w:pPr>
      <w:r w:rsidRPr="00F33600">
        <w:t>• PRICE (8 bytes, range 0.. 999999999999)</w:t>
      </w:r>
    </w:p>
    <w:p w:rsidR="0065001D" w:rsidRPr="00280E56" w:rsidRDefault="0065001D" w:rsidP="002A6295">
      <w:pPr>
        <w:pStyle w:val="Nessunaspaziatura"/>
      </w:pPr>
      <w:r w:rsidRPr="00F33600">
        <w:t xml:space="preserve">• DEPT VAT CODE (1 bytes, </w:t>
      </w:r>
      <w:r w:rsidRPr="00280E56">
        <w:t xml:space="preserve">range 1.. </w:t>
      </w:r>
      <w:r w:rsidR="00595C3A" w:rsidRPr="00280E56">
        <w:t>6</w:t>
      </w:r>
      <w:r w:rsidRPr="00280E56">
        <w:t>)</w:t>
      </w:r>
    </w:p>
    <w:p w:rsidR="0065001D" w:rsidRPr="00F33600" w:rsidRDefault="0065001D" w:rsidP="002A6295">
      <w:pPr>
        <w:pStyle w:val="Nessunaspaziatura"/>
      </w:pPr>
      <w:r w:rsidRPr="00F33600">
        <w:t>• SINGLE ITEM RECEIPT (1 byte, list)</w:t>
      </w:r>
    </w:p>
    <w:p w:rsidR="0065001D" w:rsidRPr="00F33600" w:rsidRDefault="0065001D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0~DISABLED</w:t>
      </w:r>
      <w:r w:rsidRPr="00F33600">
        <w:rPr>
          <w:lang w:eastAsia="it-IT"/>
        </w:rPr>
        <w:br/>
        <w:t>1~ENABLED</w:t>
      </w:r>
    </w:p>
    <w:p w:rsidR="0065001D" w:rsidRPr="00F33600" w:rsidRDefault="0065001D" w:rsidP="002A6295">
      <w:pPr>
        <w:pStyle w:val="Nessunaspaziatura"/>
      </w:pPr>
      <w:r w:rsidRPr="00F33600">
        <w:t>• WRITE-OFFS EN</w:t>
      </w:r>
      <w:r w:rsidR="00DD6ED6">
        <w:t xml:space="preserve"> </w:t>
      </w:r>
      <w:r w:rsidRPr="00F33600">
        <w:t>OP (1 byte, list)</w:t>
      </w:r>
    </w:p>
    <w:p w:rsidR="0065001D" w:rsidRPr="00F33600" w:rsidRDefault="0065001D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Nessunaspaziatura"/>
      </w:pPr>
      <w:r w:rsidRPr="00F33600">
        <w:t>• VOID ENABLED OP (1 byte, list)</w:t>
      </w:r>
    </w:p>
    <w:p w:rsidR="0065001D" w:rsidRPr="00F33600" w:rsidRDefault="0065001D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Nessunaspaziatura"/>
      </w:pPr>
      <w:r w:rsidRPr="00F33600">
        <w:t>• DISC/MARKUP ENAB</w:t>
      </w:r>
      <w:r w:rsidR="009D3D04">
        <w:t xml:space="preserve"> </w:t>
      </w:r>
      <w:r w:rsidRPr="00F33600">
        <w:t>OP (1 byte, list)</w:t>
      </w:r>
    </w:p>
    <w:p w:rsidR="0065001D" w:rsidRPr="00F33600" w:rsidRDefault="0065001D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Nessunaspaziatura"/>
      </w:pPr>
      <w:r w:rsidRPr="00F33600">
        <w:t>• DEPT ENABLED OP (1 byte, list)</w:t>
      </w:r>
    </w:p>
    <w:p w:rsidR="0065001D" w:rsidRPr="00F33600" w:rsidRDefault="0065001D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0~ALL OPERATORS</w:t>
      </w:r>
      <w:r w:rsidRPr="00F33600">
        <w:rPr>
          <w:lang w:eastAsia="it-IT"/>
        </w:rPr>
        <w:br/>
        <w:t>1~ONLY ENABLED OP.</w:t>
      </w:r>
    </w:p>
    <w:p w:rsidR="0065001D" w:rsidRPr="00F33600" w:rsidRDefault="0065001D" w:rsidP="002A6295">
      <w:pPr>
        <w:pStyle w:val="Nessunaspaziatura"/>
      </w:pPr>
      <w:r w:rsidRPr="00F33600">
        <w:t>• MIN AMOUNT (8 bytes, range 0.. 999999999999)</w:t>
      </w:r>
    </w:p>
    <w:p w:rsidR="0065001D" w:rsidRPr="00F33600" w:rsidRDefault="0065001D" w:rsidP="002A6295">
      <w:pPr>
        <w:pStyle w:val="Nessunaspaziatura"/>
      </w:pPr>
      <w:r w:rsidRPr="00F33600">
        <w:t>• MAX AMOUNT (8 bytes, range 0.. 999999999999)</w:t>
      </w:r>
    </w:p>
    <w:p w:rsidR="0065001D" w:rsidRPr="00F33600" w:rsidRDefault="0065001D" w:rsidP="002A6295">
      <w:pPr>
        <w:pStyle w:val="Nessunaspaziatura"/>
      </w:pPr>
      <w:r w:rsidRPr="00F33600">
        <w:t>• DISC/MARKUP MODE (1 bytes, range 0.. 20)</w:t>
      </w:r>
    </w:p>
    <w:p w:rsidR="0065001D" w:rsidRPr="00F33600" w:rsidRDefault="0065001D" w:rsidP="002A6295">
      <w:pPr>
        <w:pStyle w:val="Nessunaspaziatura"/>
      </w:pPr>
      <w:r w:rsidRPr="00F33600">
        <w:t>• MACRO FUNCTION (1 bytes, range 0.. 10)</w:t>
      </w:r>
    </w:p>
    <w:p w:rsidR="0065001D" w:rsidRPr="00F33600" w:rsidRDefault="0065001D" w:rsidP="002A6295">
      <w:pPr>
        <w:pStyle w:val="Nessunaspaziatura"/>
      </w:pPr>
      <w:r w:rsidRPr="00F33600">
        <w:t>• PRICE 1 (8 bytes, range 0.. 999999999999)</w:t>
      </w:r>
    </w:p>
    <w:p w:rsidR="0065001D" w:rsidRPr="00F33600" w:rsidRDefault="0065001D" w:rsidP="002A6295">
      <w:pPr>
        <w:pStyle w:val="Nessunaspaziatura"/>
      </w:pPr>
      <w:r w:rsidRPr="00F33600">
        <w:t>• DEPTS GROUPS (1 bytes, range 1.. 6)</w:t>
      </w:r>
    </w:p>
    <w:p w:rsidR="0065001D" w:rsidRPr="00F33600" w:rsidRDefault="0065001D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</w:tr>
    </w:tbl>
    <w:p w:rsidR="006746D4" w:rsidRPr="00F33600" w:rsidRDefault="006746D4" w:rsidP="002A6295">
      <w:pPr>
        <w:pStyle w:val="Nessunaspaziatura"/>
      </w:pPr>
      <w:r w:rsidRPr="002D13E6">
        <w:rPr>
          <w:b/>
        </w:rPr>
        <w:t>Family Code 320</w:t>
      </w:r>
      <w:r w:rsidRPr="00F33600">
        <w:t xml:space="preserve"> – OPERATOR PARAMETERS – Number of </w:t>
      </w:r>
      <w:r w:rsidR="00640E63" w:rsidRPr="00F33600">
        <w:t>rows</w:t>
      </w:r>
      <w:r w:rsidRPr="00F33600">
        <w:t xml:space="preserve">: 8, </w:t>
      </w:r>
      <w:r w:rsidR="00640E63" w:rsidRPr="00F33600">
        <w:t>size of row: 84</w:t>
      </w:r>
      <w:r w:rsidRPr="00F33600">
        <w:t xml:space="preserve"> bytes</w:t>
      </w:r>
    </w:p>
    <w:p w:rsidR="00640E63" w:rsidRPr="00F33600" w:rsidRDefault="00640E63" w:rsidP="002A6295">
      <w:pPr>
        <w:pStyle w:val="Nessunaspaziatura"/>
      </w:pPr>
      <w:r w:rsidRPr="00F33600">
        <w:t>• CODE (1 byte, range 0..99)</w:t>
      </w:r>
    </w:p>
    <w:p w:rsidR="00640E63" w:rsidRPr="00F33600" w:rsidRDefault="00640E63" w:rsidP="002A6295">
      <w:pPr>
        <w:pStyle w:val="Nessunaspaziatura"/>
      </w:pPr>
      <w:r w:rsidRPr="00F33600">
        <w:t>• PASSWORD (2 bytes, range 0..9999)</w:t>
      </w:r>
    </w:p>
    <w:p w:rsidR="00640E63" w:rsidRPr="00F33600" w:rsidRDefault="00640E63" w:rsidP="002A6295">
      <w:pPr>
        <w:pStyle w:val="Nessunaspaziatura"/>
      </w:pPr>
      <w:r w:rsidRPr="00F33600">
        <w:t>• DESCRIPTION (64 bytes, text)</w:t>
      </w:r>
    </w:p>
    <w:p w:rsidR="00640E63" w:rsidRPr="00F33600" w:rsidRDefault="00640E63" w:rsidP="002A6295">
      <w:pPr>
        <w:pStyle w:val="Nessunaspaziatura"/>
      </w:pPr>
      <w:r w:rsidRPr="00F33600">
        <w:t>• TEMPORARY OPERATOR (1 byte, list)</w:t>
      </w:r>
    </w:p>
    <w:p w:rsidR="00640E63" w:rsidRPr="00F33600" w:rsidRDefault="00640E63" w:rsidP="00EF40FE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0~НЕ ВРЕМЕННЫЙ</w:t>
      </w:r>
      <w:r w:rsidRPr="00F33600">
        <w:rPr>
          <w:lang w:eastAsia="it-IT"/>
        </w:rPr>
        <w:br/>
        <w:t>1~ВРЕМЕННЫЙ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640E63" w:rsidRPr="00F33600" w:rsidRDefault="00640E63" w:rsidP="002A6295">
      <w:pPr>
        <w:pStyle w:val="Nessunaspaziatura"/>
      </w:pPr>
      <w:r w:rsidRPr="00F33600">
        <w:t>• PROGRAM OPERATOR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PROGRAMMING MODE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ZEROSETTING MODE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READING MODE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REGISTERING MODE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REFUNDS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WRITE-OFFS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PAYMENT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DISC/MARKUP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DEPARTMENT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DISC/MARKUP ON SBT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VOID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OPERATOR ZEROSET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OPEARTOR REPORT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FISCAL ZEROSETTING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40E63" w:rsidRPr="00F33600" w:rsidRDefault="00640E63" w:rsidP="002A6295">
      <w:pPr>
        <w:pStyle w:val="Nessunaspaziatura"/>
      </w:pPr>
      <w:r w:rsidRPr="00F33600">
        <w:t>• MACRO FUNCTION (1 byte, list)</w:t>
      </w:r>
    </w:p>
    <w:p w:rsidR="00640E63" w:rsidRPr="00F33600" w:rsidRDefault="00640E63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-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8B1001" w:rsidRPr="00F33600" w:rsidRDefault="008B1001" w:rsidP="008B1001">
      <w:pPr>
        <w:pStyle w:val="Nessunaspaziatura"/>
      </w:pPr>
      <w:r w:rsidRPr="002D13E6">
        <w:rPr>
          <w:b/>
        </w:rPr>
        <w:t>Family Code 320</w:t>
      </w:r>
      <w:r w:rsidRPr="00F33600">
        <w:t xml:space="preserve"> – OPERATOR PARAMETERS – Number of rows: 8, size of row: </w:t>
      </w:r>
      <w:r w:rsidR="000946DD">
        <w:t>96</w:t>
      </w:r>
      <w:r w:rsidRPr="00F33600">
        <w:t xml:space="preserve"> bytes</w:t>
      </w:r>
    </w:p>
    <w:p w:rsidR="008B1001" w:rsidRPr="00F33600" w:rsidRDefault="008B1001" w:rsidP="008B1001">
      <w:pPr>
        <w:pStyle w:val="Nessunaspaziatura"/>
      </w:pPr>
      <w:r w:rsidRPr="00F33600">
        <w:t>• CODE (1 byte, range 0..99)</w:t>
      </w:r>
    </w:p>
    <w:p w:rsidR="008B1001" w:rsidRPr="00F33600" w:rsidRDefault="008B1001" w:rsidP="008B1001">
      <w:pPr>
        <w:pStyle w:val="Nessunaspaziatura"/>
      </w:pPr>
      <w:r w:rsidRPr="00F33600">
        <w:t>• PASSWORD (2 bytes, range 0..9999)</w:t>
      </w:r>
    </w:p>
    <w:p w:rsidR="002A2F39" w:rsidRPr="00F33600" w:rsidRDefault="002A2F39" w:rsidP="002A2F39">
      <w:pPr>
        <w:pStyle w:val="Nessunaspaziatura"/>
      </w:pPr>
      <w:r w:rsidRPr="00F33600">
        <w:t>• DESCRIPTION (64 bytes, text)</w:t>
      </w:r>
    </w:p>
    <w:p w:rsidR="002A2F39" w:rsidRPr="006D734B" w:rsidRDefault="002A2F39" w:rsidP="002A2F39">
      <w:pPr>
        <w:pStyle w:val="Nessunaspaziatura"/>
      </w:pPr>
      <w:r w:rsidRPr="006D734B">
        <w:t xml:space="preserve">• TIN </w:t>
      </w:r>
      <w:r w:rsidR="00821016" w:rsidRPr="006D734B">
        <w:t>CASHIER</w:t>
      </w:r>
      <w:r w:rsidRPr="006D734B">
        <w:t xml:space="preserve"> (12 bytes, text)</w:t>
      </w:r>
    </w:p>
    <w:p w:rsidR="008B1001" w:rsidRPr="00F33600" w:rsidRDefault="008B1001" w:rsidP="008B1001">
      <w:pPr>
        <w:pStyle w:val="Nessunaspaziatura"/>
      </w:pPr>
      <w:r w:rsidRPr="00F33600">
        <w:t>• TEMPORARY OPERATOR (1 byte, list)</w:t>
      </w:r>
    </w:p>
    <w:p w:rsidR="008B1001" w:rsidRPr="00F33600" w:rsidRDefault="008B1001" w:rsidP="008B1001">
      <w:pPr>
        <w:pStyle w:val="Nessunaspaziatura"/>
        <w:ind w:left="708"/>
        <w:rPr>
          <w:rFonts w:ascii="Courier New" w:hAnsi="Courier New" w:cs="Courier New"/>
          <w:sz w:val="18"/>
          <w:szCs w:val="18"/>
        </w:rPr>
      </w:pPr>
      <w:r w:rsidRPr="00F33600">
        <w:rPr>
          <w:lang w:eastAsia="it-IT"/>
        </w:rPr>
        <w:t>0~НЕ ВРЕМЕННЫЙ</w:t>
      </w:r>
      <w:r w:rsidRPr="00F33600">
        <w:rPr>
          <w:lang w:eastAsia="it-IT"/>
        </w:rPr>
        <w:br/>
        <w:t>1~ВРЕМЕННЫЙ</w:t>
      </w:r>
      <w:r w:rsidRPr="00F33600">
        <w:rPr>
          <w:rFonts w:ascii="Courier New" w:hAnsi="Courier New" w:cs="Courier New"/>
          <w:sz w:val="18"/>
          <w:szCs w:val="18"/>
        </w:rPr>
        <w:t xml:space="preserve"> </w:t>
      </w:r>
    </w:p>
    <w:p w:rsidR="008B1001" w:rsidRPr="00F33600" w:rsidRDefault="008B1001" w:rsidP="008B1001">
      <w:pPr>
        <w:pStyle w:val="Nessunaspaziatura"/>
      </w:pPr>
      <w:r w:rsidRPr="00F33600">
        <w:t>• PROGRAM OPERATOR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PROGRAMMING MODE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ZEROSETTING MODE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READING MODE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REGISTERING MODE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REFUNDS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WRITE-OFFS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PAYMENT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DISC/MARKUP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DEPARTMENT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DISC/MARKUP ON SBT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VOID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OPERATOR ZEROSET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OPEARTOR REPORT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FISCAL ZEROSETTING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8B1001" w:rsidRPr="00F33600" w:rsidRDefault="008B1001" w:rsidP="008B1001">
      <w:pPr>
        <w:pStyle w:val="Nessunaspaziatura"/>
      </w:pPr>
      <w:r w:rsidRPr="00F33600">
        <w:t>• MACRO FUNCTION (1 byte, list)</w:t>
      </w:r>
    </w:p>
    <w:p w:rsidR="008B1001" w:rsidRPr="00F33600" w:rsidRDefault="008B1001" w:rsidP="008B1001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0~ОПЕР.ЗАПРЕЩЕНА</w:t>
      </w:r>
      <w:r w:rsidRPr="00F33600">
        <w:rPr>
          <w:lang w:eastAsia="it-IT"/>
        </w:rPr>
        <w:br/>
        <w:t>1~ОПЕР.РАЗРЕШЕНА</w:t>
      </w:r>
    </w:p>
    <w:p w:rsidR="006746D4" w:rsidRPr="00F33600" w:rsidRDefault="006746D4" w:rsidP="002A6295">
      <w:pPr>
        <w:pStyle w:val="Nessunaspaziatura"/>
      </w:pPr>
    </w:p>
    <w:tbl>
      <w:tblPr>
        <w:tblStyle w:val="Grigliatabella"/>
        <w:tblW w:w="0" w:type="auto"/>
        <w:tblLook w:val="04A0"/>
      </w:tblPr>
      <w:tblGrid>
        <w:gridCol w:w="1951"/>
        <w:gridCol w:w="731"/>
        <w:gridCol w:w="747"/>
        <w:gridCol w:w="625"/>
      </w:tblGrid>
      <w:tr w:rsidR="00FE2C22" w:rsidTr="008C0B9F">
        <w:tc>
          <w:tcPr>
            <w:tcW w:w="1951" w:type="dxa"/>
            <w:tcBorders>
              <w:tl2br w:val="single" w:sz="4" w:space="0" w:color="000000" w:themeColor="text1"/>
            </w:tcBorders>
            <w:shd w:val="pct25" w:color="auto" w:fill="auto"/>
          </w:tcPr>
          <w:p w:rsidR="00FE2C22" w:rsidRDefault="00FE2C22" w:rsidP="008C0B9F">
            <w:pPr>
              <w:pStyle w:val="Nessunaspaziatura"/>
            </w:pPr>
            <w:r w:rsidRPr="00823FFD">
              <w:rPr>
                <w:sz w:val="16"/>
                <w:szCs w:val="16"/>
              </w:rPr>
              <w:t xml:space="preserve"> </w:t>
            </w:r>
            <w:r>
              <w:t xml:space="preserve">                       </w:t>
            </w:r>
            <w:r w:rsidRPr="00823FFD">
              <w:rPr>
                <w:sz w:val="12"/>
                <w:szCs w:val="12"/>
              </w:rPr>
              <w:t>OF</w:t>
            </w:r>
            <w:r>
              <w:rPr>
                <w:sz w:val="12"/>
                <w:szCs w:val="12"/>
              </w:rPr>
              <w:t>D PROT</w:t>
            </w:r>
            <w:r>
              <w:rPr>
                <w:sz w:val="16"/>
                <w:szCs w:val="16"/>
              </w:rPr>
              <w:t xml:space="preserve">     </w:t>
            </w:r>
            <w:r w:rsidRPr="00823FFD">
              <w:rPr>
                <w:sz w:val="12"/>
                <w:szCs w:val="12"/>
              </w:rPr>
              <w:t>PRINTER</w:t>
            </w:r>
          </w:p>
        </w:tc>
        <w:tc>
          <w:tcPr>
            <w:tcW w:w="731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</w:t>
            </w:r>
          </w:p>
        </w:tc>
        <w:tc>
          <w:tcPr>
            <w:tcW w:w="747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1.05</w:t>
            </w:r>
          </w:p>
        </w:tc>
        <w:tc>
          <w:tcPr>
            <w:tcW w:w="625" w:type="dxa"/>
            <w:shd w:val="pct20" w:color="auto" w:fill="auto"/>
          </w:tcPr>
          <w:p w:rsidR="00FE2C22" w:rsidRDefault="00FE2C22" w:rsidP="008C0B9F">
            <w:pPr>
              <w:pStyle w:val="Nessunaspaziatura"/>
            </w:pPr>
            <w:r>
              <w:t>1.1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V3.01.XX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Q3X-</w:t>
            </w:r>
            <w:r w:rsidRPr="00E2718A">
              <w:rPr>
                <w:lang w:val="ru-RU"/>
              </w:rPr>
              <w:t>Ф</w:t>
            </w:r>
            <w:r>
              <w:t xml:space="preserve">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  <w:tr w:rsidR="00FE2C22" w:rsidTr="008C0B9F">
        <w:tc>
          <w:tcPr>
            <w:tcW w:w="1951" w:type="dxa"/>
            <w:shd w:val="pct25" w:color="auto" w:fill="auto"/>
          </w:tcPr>
          <w:p w:rsidR="00FE2C22" w:rsidRDefault="00FE2C22" w:rsidP="008C0B9F">
            <w:pPr>
              <w:pStyle w:val="Nessunaspaziatura"/>
            </w:pPr>
            <w:r>
              <w:t>FUSION V4.01.XX</w:t>
            </w:r>
          </w:p>
        </w:tc>
        <w:tc>
          <w:tcPr>
            <w:tcW w:w="731" w:type="dxa"/>
          </w:tcPr>
          <w:p w:rsidR="00FE2C22" w:rsidRDefault="00FE2C22" w:rsidP="008C0B9F">
            <w:pPr>
              <w:pStyle w:val="Nessunaspaziatura"/>
            </w:pPr>
            <w:r>
              <w:t>N/A</w:t>
            </w:r>
          </w:p>
        </w:tc>
        <w:tc>
          <w:tcPr>
            <w:tcW w:w="747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  <w:tc>
          <w:tcPr>
            <w:tcW w:w="625" w:type="dxa"/>
          </w:tcPr>
          <w:p w:rsidR="00FE2C22" w:rsidRDefault="00FE2C22" w:rsidP="008C0B9F">
            <w:pPr>
              <w:pStyle w:val="Nessunaspaziatura"/>
            </w:pPr>
            <w:r>
              <w:t>X</w:t>
            </w:r>
          </w:p>
        </w:tc>
      </w:tr>
    </w:tbl>
    <w:p w:rsidR="006746D4" w:rsidRPr="00F33600" w:rsidRDefault="006746D4" w:rsidP="002A6295">
      <w:pPr>
        <w:pStyle w:val="Nessunaspaziatura"/>
      </w:pPr>
      <w:r w:rsidRPr="002D13E6">
        <w:rPr>
          <w:b/>
        </w:rPr>
        <w:t>Family Code 520</w:t>
      </w:r>
      <w:r w:rsidRPr="00F33600">
        <w:t xml:space="preserve"> – PAYMENT PARAMETERS – Number of </w:t>
      </w:r>
      <w:r w:rsidR="00640E63" w:rsidRPr="00F33600">
        <w:t>row</w:t>
      </w:r>
      <w:r w:rsidR="00DC4440" w:rsidRPr="00F33600">
        <w:t>s</w:t>
      </w:r>
      <w:r w:rsidRPr="00F33600">
        <w:t xml:space="preserve">: 4, </w:t>
      </w:r>
      <w:r w:rsidR="00640E63" w:rsidRPr="00F33600">
        <w:t xml:space="preserve">size of row: </w:t>
      </w:r>
      <w:r w:rsidR="00B9010B" w:rsidRPr="00F33600">
        <w:t>54</w:t>
      </w:r>
      <w:r w:rsidRPr="00F33600">
        <w:t xml:space="preserve"> bytes</w:t>
      </w:r>
    </w:p>
    <w:p w:rsidR="00B9010B" w:rsidRPr="00F33600" w:rsidRDefault="00B9010B" w:rsidP="002A6295">
      <w:pPr>
        <w:pStyle w:val="Nessunaspaziatura"/>
      </w:pPr>
      <w:r w:rsidRPr="00F33600">
        <w:t>• ENABLE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>• DESCRIPTION (30 bytes)</w:t>
      </w:r>
    </w:p>
    <w:p w:rsidR="00B9010B" w:rsidRPr="00F33600" w:rsidRDefault="00B9010B" w:rsidP="002A6295">
      <w:pPr>
        <w:pStyle w:val="Nessunaspaziatura"/>
      </w:pPr>
      <w:r w:rsidRPr="00F33600">
        <w:t>• NO CASH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>• OPEN CASH DRAWER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>• MANDATORY SUBTOTAL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>• MANDATORY AMOUNT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>• CHANGE FORBIDDEN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 xml:space="preserve">• </w:t>
      </w:r>
      <w:r w:rsidR="00914311" w:rsidRPr="00F33600">
        <w:t>DRAWER ONLY POS</w:t>
      </w:r>
      <w:r w:rsidRPr="00F33600">
        <w:t xml:space="preserve">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>• RESERVED TO OPERATOR (1 byte</w:t>
      </w:r>
      <w:r w:rsidR="00985908" w:rsidRPr="00F33600">
        <w:t>, list</w:t>
      </w:r>
      <w:r w:rsidRPr="00F33600">
        <w:t>)</w:t>
      </w:r>
    </w:p>
    <w:p w:rsidR="00914311" w:rsidRPr="00F33600" w:rsidRDefault="00914311" w:rsidP="00EF40FE">
      <w:pPr>
        <w:pStyle w:val="Nessunaspaziatura"/>
        <w:ind w:left="708"/>
        <w:rPr>
          <w:lang w:eastAsia="it-IT"/>
        </w:rPr>
      </w:pPr>
      <w:r w:rsidRPr="00F33600">
        <w:rPr>
          <w:lang w:eastAsia="it-IT"/>
        </w:rPr>
        <w:t>0~ЗАПРЕЩЕН</w:t>
      </w:r>
      <w:r w:rsidRPr="00F33600">
        <w:rPr>
          <w:lang w:eastAsia="it-IT"/>
        </w:rPr>
        <w:br/>
        <w:t>1~РАЗРЕШЕН</w:t>
      </w:r>
    </w:p>
    <w:p w:rsidR="00B9010B" w:rsidRPr="00F33600" w:rsidRDefault="00B9010B" w:rsidP="002A6295">
      <w:pPr>
        <w:pStyle w:val="Nessunaspaziatura"/>
      </w:pPr>
      <w:r w:rsidRPr="00F33600">
        <w:t>• MAX AMOUNT (8 bytes</w:t>
      </w:r>
      <w:r w:rsidR="00985908" w:rsidRPr="00F33600">
        <w:t>, range 0.. 999999999999</w:t>
      </w:r>
      <w:r w:rsidRPr="00F33600">
        <w:t>)</w:t>
      </w:r>
    </w:p>
    <w:p w:rsidR="00B9010B" w:rsidRPr="00F33600" w:rsidRDefault="00B9010B" w:rsidP="002A6295">
      <w:pPr>
        <w:pStyle w:val="Nessunaspaziatura"/>
      </w:pPr>
      <w:r w:rsidRPr="00F33600">
        <w:t>• AMOUNT (8 bytes</w:t>
      </w:r>
      <w:r w:rsidR="00985908" w:rsidRPr="00F33600">
        <w:t>, range 0.. 999999999999</w:t>
      </w:r>
      <w:r w:rsidRPr="00F33600">
        <w:t>)</w:t>
      </w:r>
    </w:p>
    <w:p w:rsidR="004D1496" w:rsidRPr="00F33600" w:rsidRDefault="004D1496" w:rsidP="002A6295">
      <w:pPr>
        <w:pStyle w:val="Nessunaspaziatura"/>
      </w:pPr>
    </w:p>
    <w:sectPr w:rsidR="004D1496" w:rsidRPr="00F33600" w:rsidSect="00B83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11B0D"/>
    <w:multiLevelType w:val="hybridMultilevel"/>
    <w:tmpl w:val="3596484A"/>
    <w:lvl w:ilvl="0" w:tplc="38FC98D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0D8"/>
    <w:multiLevelType w:val="hybridMultilevel"/>
    <w:tmpl w:val="67188E6C"/>
    <w:lvl w:ilvl="0" w:tplc="FFE8F8A8"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488736F"/>
    <w:multiLevelType w:val="hybridMultilevel"/>
    <w:tmpl w:val="4E4C2C2C"/>
    <w:lvl w:ilvl="0" w:tplc="FFE8F8A8"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B3800F9"/>
    <w:multiLevelType w:val="hybridMultilevel"/>
    <w:tmpl w:val="4582F690"/>
    <w:lvl w:ilvl="0" w:tplc="3C9691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C7C5B"/>
    <w:multiLevelType w:val="hybridMultilevel"/>
    <w:tmpl w:val="0E4862F2"/>
    <w:lvl w:ilvl="0" w:tplc="FFE8F8A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B7754"/>
    <w:multiLevelType w:val="hybridMultilevel"/>
    <w:tmpl w:val="0CF451D2"/>
    <w:lvl w:ilvl="0" w:tplc="66C895DE">
      <w:numFmt w:val="bullet"/>
      <w:lvlText w:val="-"/>
      <w:lvlJc w:val="left"/>
      <w:pPr>
        <w:ind w:left="390" w:hanging="360"/>
      </w:pPr>
      <w:rPr>
        <w:rFonts w:ascii="Cambria" w:eastAsiaTheme="majorEastAsia" w:hAnsi="Cambri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59821EB5"/>
    <w:multiLevelType w:val="hybridMultilevel"/>
    <w:tmpl w:val="275A0734"/>
    <w:lvl w:ilvl="0" w:tplc="D394798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639AA"/>
    <w:multiLevelType w:val="hybridMultilevel"/>
    <w:tmpl w:val="812CE866"/>
    <w:lvl w:ilvl="0" w:tplc="495A9858">
      <w:numFmt w:val="decimal"/>
      <w:lvlText w:val="%1"/>
      <w:lvlJc w:val="left"/>
      <w:pPr>
        <w:ind w:left="375" w:hanging="274"/>
      </w:pPr>
      <w:rPr>
        <w:rFonts w:ascii="Calibri" w:eastAsia="Calibri" w:hAnsi="Calibri" w:hint="default"/>
        <w:sz w:val="22"/>
        <w:szCs w:val="22"/>
      </w:rPr>
    </w:lvl>
    <w:lvl w:ilvl="1" w:tplc="EB083D7E">
      <w:start w:val="1"/>
      <w:numFmt w:val="bullet"/>
      <w:lvlText w:val="•"/>
      <w:lvlJc w:val="left"/>
      <w:pPr>
        <w:ind w:left="793" w:hanging="274"/>
      </w:pPr>
      <w:rPr>
        <w:rFonts w:hint="default"/>
      </w:rPr>
    </w:lvl>
    <w:lvl w:ilvl="2" w:tplc="590C94F8">
      <w:start w:val="1"/>
      <w:numFmt w:val="bullet"/>
      <w:lvlText w:val="•"/>
      <w:lvlJc w:val="left"/>
      <w:pPr>
        <w:ind w:left="1210" w:hanging="274"/>
      </w:pPr>
      <w:rPr>
        <w:rFonts w:hint="default"/>
      </w:rPr>
    </w:lvl>
    <w:lvl w:ilvl="3" w:tplc="5DB44012">
      <w:start w:val="1"/>
      <w:numFmt w:val="bullet"/>
      <w:lvlText w:val="•"/>
      <w:lvlJc w:val="left"/>
      <w:pPr>
        <w:ind w:left="1627" w:hanging="274"/>
      </w:pPr>
      <w:rPr>
        <w:rFonts w:hint="default"/>
      </w:rPr>
    </w:lvl>
    <w:lvl w:ilvl="4" w:tplc="4B402A48">
      <w:start w:val="1"/>
      <w:numFmt w:val="bullet"/>
      <w:lvlText w:val="•"/>
      <w:lvlJc w:val="left"/>
      <w:pPr>
        <w:ind w:left="2045" w:hanging="274"/>
      </w:pPr>
      <w:rPr>
        <w:rFonts w:hint="default"/>
      </w:rPr>
    </w:lvl>
    <w:lvl w:ilvl="5" w:tplc="914A6710">
      <w:start w:val="1"/>
      <w:numFmt w:val="bullet"/>
      <w:lvlText w:val="•"/>
      <w:lvlJc w:val="left"/>
      <w:pPr>
        <w:ind w:left="2462" w:hanging="274"/>
      </w:pPr>
      <w:rPr>
        <w:rFonts w:hint="default"/>
      </w:rPr>
    </w:lvl>
    <w:lvl w:ilvl="6" w:tplc="52E4859C">
      <w:start w:val="1"/>
      <w:numFmt w:val="bullet"/>
      <w:lvlText w:val="•"/>
      <w:lvlJc w:val="left"/>
      <w:pPr>
        <w:ind w:left="2879" w:hanging="274"/>
      </w:pPr>
      <w:rPr>
        <w:rFonts w:hint="default"/>
      </w:rPr>
    </w:lvl>
    <w:lvl w:ilvl="7" w:tplc="35E8699A">
      <w:start w:val="1"/>
      <w:numFmt w:val="bullet"/>
      <w:lvlText w:val="•"/>
      <w:lvlJc w:val="left"/>
      <w:pPr>
        <w:ind w:left="3297" w:hanging="274"/>
      </w:pPr>
      <w:rPr>
        <w:rFonts w:hint="default"/>
      </w:rPr>
    </w:lvl>
    <w:lvl w:ilvl="8" w:tplc="D9FAE906">
      <w:start w:val="1"/>
      <w:numFmt w:val="bullet"/>
      <w:lvlText w:val="•"/>
      <w:lvlJc w:val="left"/>
      <w:pPr>
        <w:ind w:left="3714" w:hanging="274"/>
      </w:pPr>
      <w:rPr>
        <w:rFonts w:hint="default"/>
      </w:rPr>
    </w:lvl>
  </w:abstractNum>
  <w:abstractNum w:abstractNumId="8">
    <w:nsid w:val="63686437"/>
    <w:multiLevelType w:val="hybridMultilevel"/>
    <w:tmpl w:val="187CA130"/>
    <w:lvl w:ilvl="0" w:tplc="6C988D7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F3F4D"/>
    <w:multiLevelType w:val="hybridMultilevel"/>
    <w:tmpl w:val="4F1EB3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656651"/>
    <w:multiLevelType w:val="hybridMultilevel"/>
    <w:tmpl w:val="B57000A0"/>
    <w:lvl w:ilvl="0" w:tplc="1E02753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5"/>
  <w:proofState w:spelling="clean"/>
  <w:trackRevisions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A5AEE"/>
    <w:rsid w:val="00010099"/>
    <w:rsid w:val="0001063F"/>
    <w:rsid w:val="000119B2"/>
    <w:rsid w:val="000148DA"/>
    <w:rsid w:val="000154C6"/>
    <w:rsid w:val="00016DAF"/>
    <w:rsid w:val="00020036"/>
    <w:rsid w:val="00022942"/>
    <w:rsid w:val="00023C92"/>
    <w:rsid w:val="00031A24"/>
    <w:rsid w:val="00032BEA"/>
    <w:rsid w:val="0003323A"/>
    <w:rsid w:val="000347C5"/>
    <w:rsid w:val="000362B8"/>
    <w:rsid w:val="00040284"/>
    <w:rsid w:val="000510A6"/>
    <w:rsid w:val="00051CF1"/>
    <w:rsid w:val="00052415"/>
    <w:rsid w:val="000534C7"/>
    <w:rsid w:val="00053F74"/>
    <w:rsid w:val="000565C3"/>
    <w:rsid w:val="000569E5"/>
    <w:rsid w:val="000600E0"/>
    <w:rsid w:val="00060588"/>
    <w:rsid w:val="00061D7D"/>
    <w:rsid w:val="000626A4"/>
    <w:rsid w:val="00062B38"/>
    <w:rsid w:val="00062C4A"/>
    <w:rsid w:val="00064614"/>
    <w:rsid w:val="0006527A"/>
    <w:rsid w:val="0006565B"/>
    <w:rsid w:val="000707AB"/>
    <w:rsid w:val="000709AD"/>
    <w:rsid w:val="0007157A"/>
    <w:rsid w:val="00072D4D"/>
    <w:rsid w:val="000749CB"/>
    <w:rsid w:val="00075EC1"/>
    <w:rsid w:val="0008112B"/>
    <w:rsid w:val="0008116C"/>
    <w:rsid w:val="000822EA"/>
    <w:rsid w:val="0008255F"/>
    <w:rsid w:val="00084D70"/>
    <w:rsid w:val="000850E4"/>
    <w:rsid w:val="000900FF"/>
    <w:rsid w:val="00091B56"/>
    <w:rsid w:val="000926CF"/>
    <w:rsid w:val="00092A76"/>
    <w:rsid w:val="000946DD"/>
    <w:rsid w:val="00095D7F"/>
    <w:rsid w:val="0009604E"/>
    <w:rsid w:val="000963BD"/>
    <w:rsid w:val="00097C52"/>
    <w:rsid w:val="000A417D"/>
    <w:rsid w:val="000A5AEE"/>
    <w:rsid w:val="000A5C06"/>
    <w:rsid w:val="000A63A2"/>
    <w:rsid w:val="000A6991"/>
    <w:rsid w:val="000A6FD5"/>
    <w:rsid w:val="000A795D"/>
    <w:rsid w:val="000B08E3"/>
    <w:rsid w:val="000B2DFE"/>
    <w:rsid w:val="000B5C30"/>
    <w:rsid w:val="000C05C8"/>
    <w:rsid w:val="000C0C12"/>
    <w:rsid w:val="000C1B8B"/>
    <w:rsid w:val="000C4521"/>
    <w:rsid w:val="000C4AFF"/>
    <w:rsid w:val="000C6271"/>
    <w:rsid w:val="000C775E"/>
    <w:rsid w:val="000D02F9"/>
    <w:rsid w:val="000D1300"/>
    <w:rsid w:val="000D16A6"/>
    <w:rsid w:val="000D27FC"/>
    <w:rsid w:val="000D5438"/>
    <w:rsid w:val="000D5C3C"/>
    <w:rsid w:val="000D5F94"/>
    <w:rsid w:val="000D6613"/>
    <w:rsid w:val="000D69EB"/>
    <w:rsid w:val="000D6D50"/>
    <w:rsid w:val="000D6F39"/>
    <w:rsid w:val="000D6F82"/>
    <w:rsid w:val="000D7629"/>
    <w:rsid w:val="000E0AEE"/>
    <w:rsid w:val="000E43C5"/>
    <w:rsid w:val="000E5D8E"/>
    <w:rsid w:val="000F2032"/>
    <w:rsid w:val="000F3F92"/>
    <w:rsid w:val="000F6031"/>
    <w:rsid w:val="00105D90"/>
    <w:rsid w:val="001065E0"/>
    <w:rsid w:val="00112695"/>
    <w:rsid w:val="00112801"/>
    <w:rsid w:val="00116670"/>
    <w:rsid w:val="00121C69"/>
    <w:rsid w:val="00125271"/>
    <w:rsid w:val="001256C7"/>
    <w:rsid w:val="00125C97"/>
    <w:rsid w:val="001268B8"/>
    <w:rsid w:val="00130E93"/>
    <w:rsid w:val="001310BD"/>
    <w:rsid w:val="00131609"/>
    <w:rsid w:val="001343AA"/>
    <w:rsid w:val="001358A7"/>
    <w:rsid w:val="001370F3"/>
    <w:rsid w:val="00140280"/>
    <w:rsid w:val="00142ADB"/>
    <w:rsid w:val="0014421F"/>
    <w:rsid w:val="00144BBA"/>
    <w:rsid w:val="001464FD"/>
    <w:rsid w:val="00146BCD"/>
    <w:rsid w:val="00150BB9"/>
    <w:rsid w:val="00154004"/>
    <w:rsid w:val="001629C6"/>
    <w:rsid w:val="00165FED"/>
    <w:rsid w:val="001666B1"/>
    <w:rsid w:val="00167360"/>
    <w:rsid w:val="001710C3"/>
    <w:rsid w:val="00171CAB"/>
    <w:rsid w:val="00177536"/>
    <w:rsid w:val="00177DD3"/>
    <w:rsid w:val="00181261"/>
    <w:rsid w:val="00184B7F"/>
    <w:rsid w:val="001860A1"/>
    <w:rsid w:val="0018669E"/>
    <w:rsid w:val="001901F2"/>
    <w:rsid w:val="00192D52"/>
    <w:rsid w:val="001936B7"/>
    <w:rsid w:val="001A43DB"/>
    <w:rsid w:val="001B25D6"/>
    <w:rsid w:val="001B4B90"/>
    <w:rsid w:val="001B7A27"/>
    <w:rsid w:val="001C0706"/>
    <w:rsid w:val="001C1515"/>
    <w:rsid w:val="001C30B2"/>
    <w:rsid w:val="001C3C47"/>
    <w:rsid w:val="001C43B0"/>
    <w:rsid w:val="001C46B6"/>
    <w:rsid w:val="001C50E3"/>
    <w:rsid w:val="001C517C"/>
    <w:rsid w:val="001D11BA"/>
    <w:rsid w:val="001D138F"/>
    <w:rsid w:val="001D1B87"/>
    <w:rsid w:val="001D4F77"/>
    <w:rsid w:val="001E219E"/>
    <w:rsid w:val="001E27C4"/>
    <w:rsid w:val="001E33F6"/>
    <w:rsid w:val="001E3428"/>
    <w:rsid w:val="001E6E24"/>
    <w:rsid w:val="001E7517"/>
    <w:rsid w:val="001E7D70"/>
    <w:rsid w:val="001F0BBA"/>
    <w:rsid w:val="001F3077"/>
    <w:rsid w:val="00201250"/>
    <w:rsid w:val="002017D0"/>
    <w:rsid w:val="00201CF8"/>
    <w:rsid w:val="00206461"/>
    <w:rsid w:val="00207F96"/>
    <w:rsid w:val="00207FD1"/>
    <w:rsid w:val="002106D7"/>
    <w:rsid w:val="002121AD"/>
    <w:rsid w:val="0021478A"/>
    <w:rsid w:val="00214F12"/>
    <w:rsid w:val="0021623F"/>
    <w:rsid w:val="00216864"/>
    <w:rsid w:val="0021719D"/>
    <w:rsid w:val="00221051"/>
    <w:rsid w:val="002217B4"/>
    <w:rsid w:val="00225F3F"/>
    <w:rsid w:val="00227E7A"/>
    <w:rsid w:val="00234089"/>
    <w:rsid w:val="002340F3"/>
    <w:rsid w:val="002442E6"/>
    <w:rsid w:val="0024686B"/>
    <w:rsid w:val="00247BBD"/>
    <w:rsid w:val="00250694"/>
    <w:rsid w:val="00250A00"/>
    <w:rsid w:val="00254065"/>
    <w:rsid w:val="00261F25"/>
    <w:rsid w:val="00264F49"/>
    <w:rsid w:val="00265A5A"/>
    <w:rsid w:val="002671E8"/>
    <w:rsid w:val="00271BDB"/>
    <w:rsid w:val="002720D8"/>
    <w:rsid w:val="002734CE"/>
    <w:rsid w:val="00273928"/>
    <w:rsid w:val="00274BA8"/>
    <w:rsid w:val="00280E56"/>
    <w:rsid w:val="00281064"/>
    <w:rsid w:val="002820E6"/>
    <w:rsid w:val="002824FF"/>
    <w:rsid w:val="00284CA7"/>
    <w:rsid w:val="002869EA"/>
    <w:rsid w:val="00286E6A"/>
    <w:rsid w:val="002875E1"/>
    <w:rsid w:val="00287847"/>
    <w:rsid w:val="00292EE8"/>
    <w:rsid w:val="0029560D"/>
    <w:rsid w:val="002969BB"/>
    <w:rsid w:val="0029784B"/>
    <w:rsid w:val="002A0008"/>
    <w:rsid w:val="002A2F39"/>
    <w:rsid w:val="002A3CDF"/>
    <w:rsid w:val="002A4455"/>
    <w:rsid w:val="002A6295"/>
    <w:rsid w:val="002A7931"/>
    <w:rsid w:val="002B1BA8"/>
    <w:rsid w:val="002B20D8"/>
    <w:rsid w:val="002B2394"/>
    <w:rsid w:val="002C6740"/>
    <w:rsid w:val="002D0465"/>
    <w:rsid w:val="002D066E"/>
    <w:rsid w:val="002D13E6"/>
    <w:rsid w:val="002D1B7A"/>
    <w:rsid w:val="002D3B01"/>
    <w:rsid w:val="002D3FB2"/>
    <w:rsid w:val="002D6037"/>
    <w:rsid w:val="002D74EA"/>
    <w:rsid w:val="002E2682"/>
    <w:rsid w:val="002E2D92"/>
    <w:rsid w:val="002E4F2C"/>
    <w:rsid w:val="002E6223"/>
    <w:rsid w:val="002E66DF"/>
    <w:rsid w:val="002E6932"/>
    <w:rsid w:val="002E6D28"/>
    <w:rsid w:val="002E6DF8"/>
    <w:rsid w:val="002F13C5"/>
    <w:rsid w:val="002F39FB"/>
    <w:rsid w:val="0031270C"/>
    <w:rsid w:val="00313E2D"/>
    <w:rsid w:val="00316975"/>
    <w:rsid w:val="00316BDB"/>
    <w:rsid w:val="00322DF5"/>
    <w:rsid w:val="00325623"/>
    <w:rsid w:val="00327101"/>
    <w:rsid w:val="003301B0"/>
    <w:rsid w:val="00330784"/>
    <w:rsid w:val="00331352"/>
    <w:rsid w:val="00332EA4"/>
    <w:rsid w:val="003402CD"/>
    <w:rsid w:val="00351028"/>
    <w:rsid w:val="00354285"/>
    <w:rsid w:val="003563FB"/>
    <w:rsid w:val="00360051"/>
    <w:rsid w:val="00360E6B"/>
    <w:rsid w:val="003613DB"/>
    <w:rsid w:val="003631C1"/>
    <w:rsid w:val="00363A9E"/>
    <w:rsid w:val="00363E9C"/>
    <w:rsid w:val="00364F06"/>
    <w:rsid w:val="00365F70"/>
    <w:rsid w:val="00367426"/>
    <w:rsid w:val="00375753"/>
    <w:rsid w:val="00381B3B"/>
    <w:rsid w:val="003851D2"/>
    <w:rsid w:val="0038771D"/>
    <w:rsid w:val="0038783E"/>
    <w:rsid w:val="00391A68"/>
    <w:rsid w:val="0039308C"/>
    <w:rsid w:val="00395538"/>
    <w:rsid w:val="003A079D"/>
    <w:rsid w:val="003A34D9"/>
    <w:rsid w:val="003A4846"/>
    <w:rsid w:val="003A7589"/>
    <w:rsid w:val="003B36E0"/>
    <w:rsid w:val="003C0577"/>
    <w:rsid w:val="003C1BDB"/>
    <w:rsid w:val="003C675E"/>
    <w:rsid w:val="003C759F"/>
    <w:rsid w:val="003D2A43"/>
    <w:rsid w:val="003D2F78"/>
    <w:rsid w:val="003D3DC5"/>
    <w:rsid w:val="003D3F6C"/>
    <w:rsid w:val="003D4B21"/>
    <w:rsid w:val="003E21B5"/>
    <w:rsid w:val="003E272D"/>
    <w:rsid w:val="003E2E57"/>
    <w:rsid w:val="003E551A"/>
    <w:rsid w:val="003F0152"/>
    <w:rsid w:val="003F05A0"/>
    <w:rsid w:val="003F137E"/>
    <w:rsid w:val="003F22E5"/>
    <w:rsid w:val="003F2C65"/>
    <w:rsid w:val="003F5517"/>
    <w:rsid w:val="003F564D"/>
    <w:rsid w:val="003F6FB1"/>
    <w:rsid w:val="003F6FB9"/>
    <w:rsid w:val="003F74A5"/>
    <w:rsid w:val="00400716"/>
    <w:rsid w:val="0040181F"/>
    <w:rsid w:val="00401CC0"/>
    <w:rsid w:val="00401F7E"/>
    <w:rsid w:val="004075B6"/>
    <w:rsid w:val="00407659"/>
    <w:rsid w:val="004108F1"/>
    <w:rsid w:val="00410C36"/>
    <w:rsid w:val="0041188E"/>
    <w:rsid w:val="0041473E"/>
    <w:rsid w:val="00421169"/>
    <w:rsid w:val="00422BAA"/>
    <w:rsid w:val="00424038"/>
    <w:rsid w:val="00424448"/>
    <w:rsid w:val="00426166"/>
    <w:rsid w:val="00426E32"/>
    <w:rsid w:val="00426F20"/>
    <w:rsid w:val="00430A66"/>
    <w:rsid w:val="00430EA1"/>
    <w:rsid w:val="004314E8"/>
    <w:rsid w:val="00433C77"/>
    <w:rsid w:val="00434B82"/>
    <w:rsid w:val="00435030"/>
    <w:rsid w:val="00437B93"/>
    <w:rsid w:val="004440AC"/>
    <w:rsid w:val="00447165"/>
    <w:rsid w:val="00447238"/>
    <w:rsid w:val="00447975"/>
    <w:rsid w:val="00453DE7"/>
    <w:rsid w:val="004554E8"/>
    <w:rsid w:val="0045730C"/>
    <w:rsid w:val="0046106D"/>
    <w:rsid w:val="00461EC7"/>
    <w:rsid w:val="00466ABB"/>
    <w:rsid w:val="0047031D"/>
    <w:rsid w:val="00471D76"/>
    <w:rsid w:val="00477522"/>
    <w:rsid w:val="00483B0F"/>
    <w:rsid w:val="00485869"/>
    <w:rsid w:val="00490CA3"/>
    <w:rsid w:val="00491AC6"/>
    <w:rsid w:val="00491D9A"/>
    <w:rsid w:val="00492399"/>
    <w:rsid w:val="004A0E3A"/>
    <w:rsid w:val="004A2516"/>
    <w:rsid w:val="004A58FA"/>
    <w:rsid w:val="004B2A79"/>
    <w:rsid w:val="004B3ECB"/>
    <w:rsid w:val="004B5125"/>
    <w:rsid w:val="004B6E04"/>
    <w:rsid w:val="004B7473"/>
    <w:rsid w:val="004C184D"/>
    <w:rsid w:val="004C1BB7"/>
    <w:rsid w:val="004C2BDF"/>
    <w:rsid w:val="004C3B24"/>
    <w:rsid w:val="004C451B"/>
    <w:rsid w:val="004C623E"/>
    <w:rsid w:val="004C62F9"/>
    <w:rsid w:val="004D03A2"/>
    <w:rsid w:val="004D1496"/>
    <w:rsid w:val="004D3395"/>
    <w:rsid w:val="004D7C04"/>
    <w:rsid w:val="004E56ED"/>
    <w:rsid w:val="004F245D"/>
    <w:rsid w:val="004F4695"/>
    <w:rsid w:val="004F645D"/>
    <w:rsid w:val="004F7173"/>
    <w:rsid w:val="0050184E"/>
    <w:rsid w:val="0050316C"/>
    <w:rsid w:val="00503F82"/>
    <w:rsid w:val="00504CEC"/>
    <w:rsid w:val="005058CD"/>
    <w:rsid w:val="005067DB"/>
    <w:rsid w:val="00514625"/>
    <w:rsid w:val="00514733"/>
    <w:rsid w:val="00515140"/>
    <w:rsid w:val="00516B39"/>
    <w:rsid w:val="005204EC"/>
    <w:rsid w:val="00524283"/>
    <w:rsid w:val="00532528"/>
    <w:rsid w:val="00533712"/>
    <w:rsid w:val="00540FA9"/>
    <w:rsid w:val="00542B73"/>
    <w:rsid w:val="00543EE2"/>
    <w:rsid w:val="00544C58"/>
    <w:rsid w:val="00545221"/>
    <w:rsid w:val="00546B8A"/>
    <w:rsid w:val="00547DA9"/>
    <w:rsid w:val="00547F50"/>
    <w:rsid w:val="00551B60"/>
    <w:rsid w:val="00552530"/>
    <w:rsid w:val="00554D3E"/>
    <w:rsid w:val="00554F62"/>
    <w:rsid w:val="005560BB"/>
    <w:rsid w:val="005567D8"/>
    <w:rsid w:val="005575EC"/>
    <w:rsid w:val="005576C9"/>
    <w:rsid w:val="00561D35"/>
    <w:rsid w:val="00563E97"/>
    <w:rsid w:val="005643EE"/>
    <w:rsid w:val="005652B5"/>
    <w:rsid w:val="0056558E"/>
    <w:rsid w:val="00566583"/>
    <w:rsid w:val="00567569"/>
    <w:rsid w:val="00573B10"/>
    <w:rsid w:val="00577BDD"/>
    <w:rsid w:val="00586074"/>
    <w:rsid w:val="00592632"/>
    <w:rsid w:val="00592EF2"/>
    <w:rsid w:val="00592FEB"/>
    <w:rsid w:val="00593660"/>
    <w:rsid w:val="00595ABB"/>
    <w:rsid w:val="00595C3A"/>
    <w:rsid w:val="005961A8"/>
    <w:rsid w:val="005979DD"/>
    <w:rsid w:val="005A311A"/>
    <w:rsid w:val="005A693C"/>
    <w:rsid w:val="005A69F3"/>
    <w:rsid w:val="005A7376"/>
    <w:rsid w:val="005A7F02"/>
    <w:rsid w:val="005B5C8D"/>
    <w:rsid w:val="005B6B0C"/>
    <w:rsid w:val="005B73D4"/>
    <w:rsid w:val="005C37FA"/>
    <w:rsid w:val="005C3F54"/>
    <w:rsid w:val="005C5730"/>
    <w:rsid w:val="005C60B8"/>
    <w:rsid w:val="005C65AB"/>
    <w:rsid w:val="005D0385"/>
    <w:rsid w:val="005D1280"/>
    <w:rsid w:val="005D12D5"/>
    <w:rsid w:val="005D31B5"/>
    <w:rsid w:val="005D446F"/>
    <w:rsid w:val="005E5561"/>
    <w:rsid w:val="005E5B2A"/>
    <w:rsid w:val="005E79D3"/>
    <w:rsid w:val="005F30ED"/>
    <w:rsid w:val="005F5304"/>
    <w:rsid w:val="005F5C00"/>
    <w:rsid w:val="005F6277"/>
    <w:rsid w:val="00602795"/>
    <w:rsid w:val="006115DE"/>
    <w:rsid w:val="00611C1E"/>
    <w:rsid w:val="006130C7"/>
    <w:rsid w:val="006135F4"/>
    <w:rsid w:val="00614DD1"/>
    <w:rsid w:val="00616D81"/>
    <w:rsid w:val="006214FC"/>
    <w:rsid w:val="00623A2F"/>
    <w:rsid w:val="0062515A"/>
    <w:rsid w:val="00625385"/>
    <w:rsid w:val="00625DEE"/>
    <w:rsid w:val="006261FB"/>
    <w:rsid w:val="00630A56"/>
    <w:rsid w:val="006312DD"/>
    <w:rsid w:val="00631FD4"/>
    <w:rsid w:val="00634F20"/>
    <w:rsid w:val="006365EF"/>
    <w:rsid w:val="00637530"/>
    <w:rsid w:val="00637721"/>
    <w:rsid w:val="00640321"/>
    <w:rsid w:val="00640D50"/>
    <w:rsid w:val="00640E63"/>
    <w:rsid w:val="006417F0"/>
    <w:rsid w:val="0064313D"/>
    <w:rsid w:val="00645A4D"/>
    <w:rsid w:val="00645CBE"/>
    <w:rsid w:val="00647705"/>
    <w:rsid w:val="00647AE4"/>
    <w:rsid w:val="0065001D"/>
    <w:rsid w:val="00657B3C"/>
    <w:rsid w:val="00660D37"/>
    <w:rsid w:val="00660FF5"/>
    <w:rsid w:val="0066208C"/>
    <w:rsid w:val="006628E9"/>
    <w:rsid w:val="0066479A"/>
    <w:rsid w:val="00665B2D"/>
    <w:rsid w:val="006676B7"/>
    <w:rsid w:val="006714F1"/>
    <w:rsid w:val="00671C34"/>
    <w:rsid w:val="00673C71"/>
    <w:rsid w:val="006746D4"/>
    <w:rsid w:val="00674C39"/>
    <w:rsid w:val="006765EB"/>
    <w:rsid w:val="0067661B"/>
    <w:rsid w:val="00681D40"/>
    <w:rsid w:val="00683B00"/>
    <w:rsid w:val="0068409C"/>
    <w:rsid w:val="00684622"/>
    <w:rsid w:val="0068470A"/>
    <w:rsid w:val="006857AF"/>
    <w:rsid w:val="006879F9"/>
    <w:rsid w:val="00687F48"/>
    <w:rsid w:val="0069222B"/>
    <w:rsid w:val="0069495F"/>
    <w:rsid w:val="00696059"/>
    <w:rsid w:val="00696899"/>
    <w:rsid w:val="00697390"/>
    <w:rsid w:val="006A1E66"/>
    <w:rsid w:val="006A31A1"/>
    <w:rsid w:val="006A31AD"/>
    <w:rsid w:val="006A39F0"/>
    <w:rsid w:val="006A49F9"/>
    <w:rsid w:val="006A5F68"/>
    <w:rsid w:val="006A6810"/>
    <w:rsid w:val="006B5ABF"/>
    <w:rsid w:val="006C2135"/>
    <w:rsid w:val="006C2815"/>
    <w:rsid w:val="006C711B"/>
    <w:rsid w:val="006C7D66"/>
    <w:rsid w:val="006D0C9C"/>
    <w:rsid w:val="006D3B15"/>
    <w:rsid w:val="006D734B"/>
    <w:rsid w:val="006E1B4C"/>
    <w:rsid w:val="006E1F28"/>
    <w:rsid w:val="006E25AA"/>
    <w:rsid w:val="006E3E93"/>
    <w:rsid w:val="006E3F4C"/>
    <w:rsid w:val="006E4658"/>
    <w:rsid w:val="006E4B1C"/>
    <w:rsid w:val="006E7B60"/>
    <w:rsid w:val="006F1D18"/>
    <w:rsid w:val="006F2F60"/>
    <w:rsid w:val="006F398D"/>
    <w:rsid w:val="006F3AE3"/>
    <w:rsid w:val="006F4F64"/>
    <w:rsid w:val="007004C7"/>
    <w:rsid w:val="00701994"/>
    <w:rsid w:val="00701E9C"/>
    <w:rsid w:val="00703BE9"/>
    <w:rsid w:val="007043AF"/>
    <w:rsid w:val="007049EC"/>
    <w:rsid w:val="00704DAE"/>
    <w:rsid w:val="00705ECC"/>
    <w:rsid w:val="00705FD9"/>
    <w:rsid w:val="00706598"/>
    <w:rsid w:val="00712609"/>
    <w:rsid w:val="00713AB3"/>
    <w:rsid w:val="0071517F"/>
    <w:rsid w:val="00715451"/>
    <w:rsid w:val="007174E6"/>
    <w:rsid w:val="00717C84"/>
    <w:rsid w:val="00725A52"/>
    <w:rsid w:val="00726205"/>
    <w:rsid w:val="00726214"/>
    <w:rsid w:val="00730925"/>
    <w:rsid w:val="007325E2"/>
    <w:rsid w:val="00732821"/>
    <w:rsid w:val="007331F9"/>
    <w:rsid w:val="0073636B"/>
    <w:rsid w:val="00736ECA"/>
    <w:rsid w:val="007435EB"/>
    <w:rsid w:val="00746806"/>
    <w:rsid w:val="00750256"/>
    <w:rsid w:val="0075075D"/>
    <w:rsid w:val="00751C5C"/>
    <w:rsid w:val="0075429C"/>
    <w:rsid w:val="00761025"/>
    <w:rsid w:val="007612F5"/>
    <w:rsid w:val="0076396D"/>
    <w:rsid w:val="00767E10"/>
    <w:rsid w:val="0077031A"/>
    <w:rsid w:val="00773FBF"/>
    <w:rsid w:val="00782755"/>
    <w:rsid w:val="007832BE"/>
    <w:rsid w:val="007832F9"/>
    <w:rsid w:val="0078609C"/>
    <w:rsid w:val="007874A7"/>
    <w:rsid w:val="00796DB1"/>
    <w:rsid w:val="00796EDC"/>
    <w:rsid w:val="007A119D"/>
    <w:rsid w:val="007A4561"/>
    <w:rsid w:val="007B034A"/>
    <w:rsid w:val="007B0A23"/>
    <w:rsid w:val="007B4D12"/>
    <w:rsid w:val="007C3723"/>
    <w:rsid w:val="007C5F82"/>
    <w:rsid w:val="007D4CEE"/>
    <w:rsid w:val="007D5213"/>
    <w:rsid w:val="007D5516"/>
    <w:rsid w:val="007E1341"/>
    <w:rsid w:val="007E1D5E"/>
    <w:rsid w:val="007E57DF"/>
    <w:rsid w:val="007E5FE4"/>
    <w:rsid w:val="007E77D8"/>
    <w:rsid w:val="007E7A72"/>
    <w:rsid w:val="007F245A"/>
    <w:rsid w:val="007F2F92"/>
    <w:rsid w:val="007F3723"/>
    <w:rsid w:val="007F675E"/>
    <w:rsid w:val="007F6F01"/>
    <w:rsid w:val="008033DA"/>
    <w:rsid w:val="00803A01"/>
    <w:rsid w:val="00806BAB"/>
    <w:rsid w:val="00810BB2"/>
    <w:rsid w:val="0081101F"/>
    <w:rsid w:val="00812406"/>
    <w:rsid w:val="00814888"/>
    <w:rsid w:val="00814AEA"/>
    <w:rsid w:val="008158B9"/>
    <w:rsid w:val="00815FFD"/>
    <w:rsid w:val="00816641"/>
    <w:rsid w:val="008204BC"/>
    <w:rsid w:val="00821016"/>
    <w:rsid w:val="00821C4B"/>
    <w:rsid w:val="00823FFD"/>
    <w:rsid w:val="00824488"/>
    <w:rsid w:val="00826DEB"/>
    <w:rsid w:val="00830EB5"/>
    <w:rsid w:val="00831872"/>
    <w:rsid w:val="008338FF"/>
    <w:rsid w:val="00840E66"/>
    <w:rsid w:val="00841366"/>
    <w:rsid w:val="008423D3"/>
    <w:rsid w:val="00844784"/>
    <w:rsid w:val="00845121"/>
    <w:rsid w:val="0084705E"/>
    <w:rsid w:val="0085526A"/>
    <w:rsid w:val="0085533D"/>
    <w:rsid w:val="00857403"/>
    <w:rsid w:val="00860653"/>
    <w:rsid w:val="00862761"/>
    <w:rsid w:val="008639AA"/>
    <w:rsid w:val="00867073"/>
    <w:rsid w:val="00871E3C"/>
    <w:rsid w:val="00872753"/>
    <w:rsid w:val="00873D23"/>
    <w:rsid w:val="00873E9D"/>
    <w:rsid w:val="0087498B"/>
    <w:rsid w:val="00875A0B"/>
    <w:rsid w:val="00880CEC"/>
    <w:rsid w:val="00881442"/>
    <w:rsid w:val="00884D87"/>
    <w:rsid w:val="00885EE5"/>
    <w:rsid w:val="00886B27"/>
    <w:rsid w:val="00890B83"/>
    <w:rsid w:val="00892A4E"/>
    <w:rsid w:val="008A4ABC"/>
    <w:rsid w:val="008A52D0"/>
    <w:rsid w:val="008A5EC1"/>
    <w:rsid w:val="008A5F65"/>
    <w:rsid w:val="008B1001"/>
    <w:rsid w:val="008B16F2"/>
    <w:rsid w:val="008B251D"/>
    <w:rsid w:val="008B333A"/>
    <w:rsid w:val="008B448F"/>
    <w:rsid w:val="008B6BDE"/>
    <w:rsid w:val="008B70FB"/>
    <w:rsid w:val="008B7970"/>
    <w:rsid w:val="008C0B9F"/>
    <w:rsid w:val="008C74D6"/>
    <w:rsid w:val="008C7C4B"/>
    <w:rsid w:val="008D1617"/>
    <w:rsid w:val="008D3233"/>
    <w:rsid w:val="008D5545"/>
    <w:rsid w:val="008D560E"/>
    <w:rsid w:val="008D62B3"/>
    <w:rsid w:val="008D7562"/>
    <w:rsid w:val="008D7A3F"/>
    <w:rsid w:val="008E4914"/>
    <w:rsid w:val="008E791F"/>
    <w:rsid w:val="008E7B64"/>
    <w:rsid w:val="008E7C7E"/>
    <w:rsid w:val="008E7FF4"/>
    <w:rsid w:val="008F006E"/>
    <w:rsid w:val="008F55FF"/>
    <w:rsid w:val="00901877"/>
    <w:rsid w:val="00904751"/>
    <w:rsid w:val="00905905"/>
    <w:rsid w:val="00905CF4"/>
    <w:rsid w:val="009066B1"/>
    <w:rsid w:val="00910EE0"/>
    <w:rsid w:val="0091266F"/>
    <w:rsid w:val="00914311"/>
    <w:rsid w:val="00917068"/>
    <w:rsid w:val="00921B74"/>
    <w:rsid w:val="0092531C"/>
    <w:rsid w:val="009263C9"/>
    <w:rsid w:val="00927A63"/>
    <w:rsid w:val="0093129B"/>
    <w:rsid w:val="00933559"/>
    <w:rsid w:val="00933F7E"/>
    <w:rsid w:val="00935350"/>
    <w:rsid w:val="00942803"/>
    <w:rsid w:val="00943C71"/>
    <w:rsid w:val="00947657"/>
    <w:rsid w:val="00950ED8"/>
    <w:rsid w:val="00954AB8"/>
    <w:rsid w:val="00957D25"/>
    <w:rsid w:val="0096012B"/>
    <w:rsid w:val="00960A97"/>
    <w:rsid w:val="00961A83"/>
    <w:rsid w:val="009627B6"/>
    <w:rsid w:val="00962F24"/>
    <w:rsid w:val="00965C14"/>
    <w:rsid w:val="009676CD"/>
    <w:rsid w:val="009719C4"/>
    <w:rsid w:val="00972E1C"/>
    <w:rsid w:val="00975689"/>
    <w:rsid w:val="00975CC7"/>
    <w:rsid w:val="0098012A"/>
    <w:rsid w:val="00982C80"/>
    <w:rsid w:val="0098317E"/>
    <w:rsid w:val="009840D0"/>
    <w:rsid w:val="00985908"/>
    <w:rsid w:val="009912F0"/>
    <w:rsid w:val="00992DEA"/>
    <w:rsid w:val="00993480"/>
    <w:rsid w:val="00997D84"/>
    <w:rsid w:val="009A4B1F"/>
    <w:rsid w:val="009A5189"/>
    <w:rsid w:val="009A636B"/>
    <w:rsid w:val="009A63F2"/>
    <w:rsid w:val="009A6B05"/>
    <w:rsid w:val="009A7356"/>
    <w:rsid w:val="009A743A"/>
    <w:rsid w:val="009B22B2"/>
    <w:rsid w:val="009B40A0"/>
    <w:rsid w:val="009B58B4"/>
    <w:rsid w:val="009C0CFD"/>
    <w:rsid w:val="009C15E0"/>
    <w:rsid w:val="009C5153"/>
    <w:rsid w:val="009C5F1C"/>
    <w:rsid w:val="009D3D04"/>
    <w:rsid w:val="009D4CFF"/>
    <w:rsid w:val="009D51ED"/>
    <w:rsid w:val="009D5987"/>
    <w:rsid w:val="009D5E5A"/>
    <w:rsid w:val="009D6622"/>
    <w:rsid w:val="009E060A"/>
    <w:rsid w:val="009E3F9D"/>
    <w:rsid w:val="009E4A23"/>
    <w:rsid w:val="009E7458"/>
    <w:rsid w:val="009E7AE4"/>
    <w:rsid w:val="009E7FCC"/>
    <w:rsid w:val="009F5604"/>
    <w:rsid w:val="009F6A34"/>
    <w:rsid w:val="009F7C6B"/>
    <w:rsid w:val="00A00759"/>
    <w:rsid w:val="00A01ABC"/>
    <w:rsid w:val="00A02436"/>
    <w:rsid w:val="00A03046"/>
    <w:rsid w:val="00A0383E"/>
    <w:rsid w:val="00A040CF"/>
    <w:rsid w:val="00A0555E"/>
    <w:rsid w:val="00A07E27"/>
    <w:rsid w:val="00A12706"/>
    <w:rsid w:val="00A134A4"/>
    <w:rsid w:val="00A15E1D"/>
    <w:rsid w:val="00A168BF"/>
    <w:rsid w:val="00A17B7F"/>
    <w:rsid w:val="00A222F6"/>
    <w:rsid w:val="00A2466D"/>
    <w:rsid w:val="00A26558"/>
    <w:rsid w:val="00A271FC"/>
    <w:rsid w:val="00A27D7C"/>
    <w:rsid w:val="00A34827"/>
    <w:rsid w:val="00A365C8"/>
    <w:rsid w:val="00A36F10"/>
    <w:rsid w:val="00A3745C"/>
    <w:rsid w:val="00A408B5"/>
    <w:rsid w:val="00A4222B"/>
    <w:rsid w:val="00A5225F"/>
    <w:rsid w:val="00A522F1"/>
    <w:rsid w:val="00A53017"/>
    <w:rsid w:val="00A55417"/>
    <w:rsid w:val="00A5673A"/>
    <w:rsid w:val="00A56CC5"/>
    <w:rsid w:val="00A60B0C"/>
    <w:rsid w:val="00A62462"/>
    <w:rsid w:val="00A624EE"/>
    <w:rsid w:val="00A64D8C"/>
    <w:rsid w:val="00A65759"/>
    <w:rsid w:val="00A67449"/>
    <w:rsid w:val="00A67F77"/>
    <w:rsid w:val="00A71130"/>
    <w:rsid w:val="00A71FA4"/>
    <w:rsid w:val="00A732F3"/>
    <w:rsid w:val="00A74F15"/>
    <w:rsid w:val="00A81EE6"/>
    <w:rsid w:val="00A86B47"/>
    <w:rsid w:val="00A87B0F"/>
    <w:rsid w:val="00A954D5"/>
    <w:rsid w:val="00A96815"/>
    <w:rsid w:val="00A97A90"/>
    <w:rsid w:val="00AA6093"/>
    <w:rsid w:val="00AA70FF"/>
    <w:rsid w:val="00AB32AC"/>
    <w:rsid w:val="00AB3F40"/>
    <w:rsid w:val="00AB4CD4"/>
    <w:rsid w:val="00AB5606"/>
    <w:rsid w:val="00AB5AFC"/>
    <w:rsid w:val="00AC2275"/>
    <w:rsid w:val="00AC3B9D"/>
    <w:rsid w:val="00AC7327"/>
    <w:rsid w:val="00AD3137"/>
    <w:rsid w:val="00AD4B5C"/>
    <w:rsid w:val="00AE1636"/>
    <w:rsid w:val="00AE7227"/>
    <w:rsid w:val="00AF0AA3"/>
    <w:rsid w:val="00AF0B49"/>
    <w:rsid w:val="00AF393F"/>
    <w:rsid w:val="00AF44B8"/>
    <w:rsid w:val="00AF5315"/>
    <w:rsid w:val="00AF5D96"/>
    <w:rsid w:val="00B00486"/>
    <w:rsid w:val="00B04326"/>
    <w:rsid w:val="00B05F8A"/>
    <w:rsid w:val="00B079B4"/>
    <w:rsid w:val="00B1045B"/>
    <w:rsid w:val="00B109F3"/>
    <w:rsid w:val="00B140A1"/>
    <w:rsid w:val="00B145A9"/>
    <w:rsid w:val="00B146F7"/>
    <w:rsid w:val="00B14FFE"/>
    <w:rsid w:val="00B15E16"/>
    <w:rsid w:val="00B21A4B"/>
    <w:rsid w:val="00B21F76"/>
    <w:rsid w:val="00B237EC"/>
    <w:rsid w:val="00B25ACB"/>
    <w:rsid w:val="00B26D01"/>
    <w:rsid w:val="00B30B14"/>
    <w:rsid w:val="00B32555"/>
    <w:rsid w:val="00B327C9"/>
    <w:rsid w:val="00B344E4"/>
    <w:rsid w:val="00B34EAD"/>
    <w:rsid w:val="00B35DA9"/>
    <w:rsid w:val="00B361F9"/>
    <w:rsid w:val="00B412CE"/>
    <w:rsid w:val="00B4532C"/>
    <w:rsid w:val="00B51EA6"/>
    <w:rsid w:val="00B52147"/>
    <w:rsid w:val="00B530D1"/>
    <w:rsid w:val="00B53BD4"/>
    <w:rsid w:val="00B55C9D"/>
    <w:rsid w:val="00B56FF4"/>
    <w:rsid w:val="00B62C28"/>
    <w:rsid w:val="00B64110"/>
    <w:rsid w:val="00B758B0"/>
    <w:rsid w:val="00B76922"/>
    <w:rsid w:val="00B80D52"/>
    <w:rsid w:val="00B83176"/>
    <w:rsid w:val="00B840CF"/>
    <w:rsid w:val="00B9010B"/>
    <w:rsid w:val="00B952C0"/>
    <w:rsid w:val="00BA1FE3"/>
    <w:rsid w:val="00BA3BDF"/>
    <w:rsid w:val="00BA58FD"/>
    <w:rsid w:val="00BA7F07"/>
    <w:rsid w:val="00BB15FA"/>
    <w:rsid w:val="00BB44B8"/>
    <w:rsid w:val="00BB48F9"/>
    <w:rsid w:val="00BB49B4"/>
    <w:rsid w:val="00BB5174"/>
    <w:rsid w:val="00BC025E"/>
    <w:rsid w:val="00BC0F64"/>
    <w:rsid w:val="00BC6484"/>
    <w:rsid w:val="00BC6D73"/>
    <w:rsid w:val="00BC7868"/>
    <w:rsid w:val="00BD1594"/>
    <w:rsid w:val="00BD2C9B"/>
    <w:rsid w:val="00BD4379"/>
    <w:rsid w:val="00BD4B9A"/>
    <w:rsid w:val="00BD7204"/>
    <w:rsid w:val="00BD72B0"/>
    <w:rsid w:val="00BD75AD"/>
    <w:rsid w:val="00BD75F3"/>
    <w:rsid w:val="00BE2DEF"/>
    <w:rsid w:val="00BE31F2"/>
    <w:rsid w:val="00BE37F0"/>
    <w:rsid w:val="00BE388A"/>
    <w:rsid w:val="00BE3B9C"/>
    <w:rsid w:val="00BE5821"/>
    <w:rsid w:val="00BE6D9E"/>
    <w:rsid w:val="00BE6FA2"/>
    <w:rsid w:val="00BF06DE"/>
    <w:rsid w:val="00BF428E"/>
    <w:rsid w:val="00BF4806"/>
    <w:rsid w:val="00BF4B48"/>
    <w:rsid w:val="00BF61FD"/>
    <w:rsid w:val="00BF723B"/>
    <w:rsid w:val="00BF7476"/>
    <w:rsid w:val="00C0199A"/>
    <w:rsid w:val="00C0517C"/>
    <w:rsid w:val="00C07754"/>
    <w:rsid w:val="00C104FC"/>
    <w:rsid w:val="00C10661"/>
    <w:rsid w:val="00C204CB"/>
    <w:rsid w:val="00C21952"/>
    <w:rsid w:val="00C220BB"/>
    <w:rsid w:val="00C30C4C"/>
    <w:rsid w:val="00C31D2D"/>
    <w:rsid w:val="00C33576"/>
    <w:rsid w:val="00C365D5"/>
    <w:rsid w:val="00C410EC"/>
    <w:rsid w:val="00C459FF"/>
    <w:rsid w:val="00C500B0"/>
    <w:rsid w:val="00C50567"/>
    <w:rsid w:val="00C50DE1"/>
    <w:rsid w:val="00C517F8"/>
    <w:rsid w:val="00C62244"/>
    <w:rsid w:val="00C65112"/>
    <w:rsid w:val="00C71452"/>
    <w:rsid w:val="00C76D40"/>
    <w:rsid w:val="00C81A84"/>
    <w:rsid w:val="00C81E83"/>
    <w:rsid w:val="00C86371"/>
    <w:rsid w:val="00C87626"/>
    <w:rsid w:val="00C87C73"/>
    <w:rsid w:val="00C909EE"/>
    <w:rsid w:val="00C91255"/>
    <w:rsid w:val="00C92415"/>
    <w:rsid w:val="00C97A31"/>
    <w:rsid w:val="00CA0145"/>
    <w:rsid w:val="00CA02B7"/>
    <w:rsid w:val="00CA09CB"/>
    <w:rsid w:val="00CA15C6"/>
    <w:rsid w:val="00CA7936"/>
    <w:rsid w:val="00CB137C"/>
    <w:rsid w:val="00CB2885"/>
    <w:rsid w:val="00CB3835"/>
    <w:rsid w:val="00CB41B0"/>
    <w:rsid w:val="00CB4255"/>
    <w:rsid w:val="00CB66C1"/>
    <w:rsid w:val="00CB752C"/>
    <w:rsid w:val="00CD137B"/>
    <w:rsid w:val="00CD26CE"/>
    <w:rsid w:val="00CD5C65"/>
    <w:rsid w:val="00CD7458"/>
    <w:rsid w:val="00CD7D5A"/>
    <w:rsid w:val="00CE3FCC"/>
    <w:rsid w:val="00CE40D8"/>
    <w:rsid w:val="00CE479B"/>
    <w:rsid w:val="00CE68E1"/>
    <w:rsid w:val="00CE6E44"/>
    <w:rsid w:val="00CE74F4"/>
    <w:rsid w:val="00CF0530"/>
    <w:rsid w:val="00CF09AF"/>
    <w:rsid w:val="00CF41BF"/>
    <w:rsid w:val="00CF4654"/>
    <w:rsid w:val="00CF6422"/>
    <w:rsid w:val="00D00411"/>
    <w:rsid w:val="00D01AFE"/>
    <w:rsid w:val="00D04DE1"/>
    <w:rsid w:val="00D05C5E"/>
    <w:rsid w:val="00D076EA"/>
    <w:rsid w:val="00D077EB"/>
    <w:rsid w:val="00D10C31"/>
    <w:rsid w:val="00D11279"/>
    <w:rsid w:val="00D13338"/>
    <w:rsid w:val="00D142D5"/>
    <w:rsid w:val="00D15541"/>
    <w:rsid w:val="00D15ECA"/>
    <w:rsid w:val="00D21610"/>
    <w:rsid w:val="00D25C00"/>
    <w:rsid w:val="00D25FDE"/>
    <w:rsid w:val="00D32C84"/>
    <w:rsid w:val="00D3506D"/>
    <w:rsid w:val="00D35E45"/>
    <w:rsid w:val="00D36069"/>
    <w:rsid w:val="00D36D65"/>
    <w:rsid w:val="00D37A9C"/>
    <w:rsid w:val="00D42533"/>
    <w:rsid w:val="00D44D26"/>
    <w:rsid w:val="00D5006E"/>
    <w:rsid w:val="00D51C33"/>
    <w:rsid w:val="00D53A81"/>
    <w:rsid w:val="00D54B7D"/>
    <w:rsid w:val="00D60415"/>
    <w:rsid w:val="00D61A62"/>
    <w:rsid w:val="00D67296"/>
    <w:rsid w:val="00D67F3B"/>
    <w:rsid w:val="00D7020A"/>
    <w:rsid w:val="00D7139E"/>
    <w:rsid w:val="00D74604"/>
    <w:rsid w:val="00D74C7B"/>
    <w:rsid w:val="00D7570F"/>
    <w:rsid w:val="00D77F56"/>
    <w:rsid w:val="00D825CB"/>
    <w:rsid w:val="00D84C6D"/>
    <w:rsid w:val="00D853FF"/>
    <w:rsid w:val="00D85EDD"/>
    <w:rsid w:val="00D861FC"/>
    <w:rsid w:val="00D90FBE"/>
    <w:rsid w:val="00D91A39"/>
    <w:rsid w:val="00D93177"/>
    <w:rsid w:val="00D933D1"/>
    <w:rsid w:val="00D947D9"/>
    <w:rsid w:val="00D95549"/>
    <w:rsid w:val="00D97FCC"/>
    <w:rsid w:val="00DA0E0A"/>
    <w:rsid w:val="00DA35FF"/>
    <w:rsid w:val="00DA56B0"/>
    <w:rsid w:val="00DA6735"/>
    <w:rsid w:val="00DA6CB6"/>
    <w:rsid w:val="00DB08C3"/>
    <w:rsid w:val="00DB5151"/>
    <w:rsid w:val="00DB7751"/>
    <w:rsid w:val="00DC0DDD"/>
    <w:rsid w:val="00DC4440"/>
    <w:rsid w:val="00DD6ED6"/>
    <w:rsid w:val="00DE09D8"/>
    <w:rsid w:val="00DE194E"/>
    <w:rsid w:val="00DE4917"/>
    <w:rsid w:val="00DE7644"/>
    <w:rsid w:val="00DE7AA1"/>
    <w:rsid w:val="00DF3CD8"/>
    <w:rsid w:val="00DF3E26"/>
    <w:rsid w:val="00E00930"/>
    <w:rsid w:val="00E00A0B"/>
    <w:rsid w:val="00E01FF1"/>
    <w:rsid w:val="00E035A4"/>
    <w:rsid w:val="00E038CD"/>
    <w:rsid w:val="00E0406E"/>
    <w:rsid w:val="00E05EF0"/>
    <w:rsid w:val="00E1223F"/>
    <w:rsid w:val="00E12C4A"/>
    <w:rsid w:val="00E14EDA"/>
    <w:rsid w:val="00E15DAD"/>
    <w:rsid w:val="00E15E74"/>
    <w:rsid w:val="00E1629F"/>
    <w:rsid w:val="00E16FF4"/>
    <w:rsid w:val="00E263C2"/>
    <w:rsid w:val="00E2718A"/>
    <w:rsid w:val="00E27811"/>
    <w:rsid w:val="00E3075D"/>
    <w:rsid w:val="00E308D1"/>
    <w:rsid w:val="00E31508"/>
    <w:rsid w:val="00E34125"/>
    <w:rsid w:val="00E34B3E"/>
    <w:rsid w:val="00E353C1"/>
    <w:rsid w:val="00E36B34"/>
    <w:rsid w:val="00E40649"/>
    <w:rsid w:val="00E41203"/>
    <w:rsid w:val="00E42760"/>
    <w:rsid w:val="00E42EFC"/>
    <w:rsid w:val="00E432E9"/>
    <w:rsid w:val="00E446A9"/>
    <w:rsid w:val="00E50B64"/>
    <w:rsid w:val="00E5120A"/>
    <w:rsid w:val="00E51EF1"/>
    <w:rsid w:val="00E55579"/>
    <w:rsid w:val="00E57CC1"/>
    <w:rsid w:val="00E63583"/>
    <w:rsid w:val="00E63594"/>
    <w:rsid w:val="00E664E1"/>
    <w:rsid w:val="00E700CE"/>
    <w:rsid w:val="00E7057D"/>
    <w:rsid w:val="00E71F14"/>
    <w:rsid w:val="00E74559"/>
    <w:rsid w:val="00E74636"/>
    <w:rsid w:val="00E802A3"/>
    <w:rsid w:val="00E81D44"/>
    <w:rsid w:val="00E83FE2"/>
    <w:rsid w:val="00E848C7"/>
    <w:rsid w:val="00E8522B"/>
    <w:rsid w:val="00E85BE4"/>
    <w:rsid w:val="00E86E03"/>
    <w:rsid w:val="00E87A7A"/>
    <w:rsid w:val="00E9011C"/>
    <w:rsid w:val="00E9153C"/>
    <w:rsid w:val="00E91B52"/>
    <w:rsid w:val="00EA243A"/>
    <w:rsid w:val="00EB537E"/>
    <w:rsid w:val="00EC0818"/>
    <w:rsid w:val="00EC0BC1"/>
    <w:rsid w:val="00EC174A"/>
    <w:rsid w:val="00EC2D79"/>
    <w:rsid w:val="00EC354B"/>
    <w:rsid w:val="00EC446A"/>
    <w:rsid w:val="00ED0FAC"/>
    <w:rsid w:val="00ED4F63"/>
    <w:rsid w:val="00ED6B65"/>
    <w:rsid w:val="00EE4911"/>
    <w:rsid w:val="00EE645C"/>
    <w:rsid w:val="00EE6CB7"/>
    <w:rsid w:val="00EE6F4C"/>
    <w:rsid w:val="00EF06F4"/>
    <w:rsid w:val="00EF17FA"/>
    <w:rsid w:val="00EF401D"/>
    <w:rsid w:val="00EF40FE"/>
    <w:rsid w:val="00EF7392"/>
    <w:rsid w:val="00F023DC"/>
    <w:rsid w:val="00F04EC0"/>
    <w:rsid w:val="00F12427"/>
    <w:rsid w:val="00F155DA"/>
    <w:rsid w:val="00F21010"/>
    <w:rsid w:val="00F22FEE"/>
    <w:rsid w:val="00F246D4"/>
    <w:rsid w:val="00F30E30"/>
    <w:rsid w:val="00F31C7C"/>
    <w:rsid w:val="00F33600"/>
    <w:rsid w:val="00F337BD"/>
    <w:rsid w:val="00F33AEF"/>
    <w:rsid w:val="00F34551"/>
    <w:rsid w:val="00F40AE1"/>
    <w:rsid w:val="00F42405"/>
    <w:rsid w:val="00F430FF"/>
    <w:rsid w:val="00F50986"/>
    <w:rsid w:val="00F60F83"/>
    <w:rsid w:val="00F63AD8"/>
    <w:rsid w:val="00F67336"/>
    <w:rsid w:val="00F70BE6"/>
    <w:rsid w:val="00F73072"/>
    <w:rsid w:val="00F75135"/>
    <w:rsid w:val="00F76C59"/>
    <w:rsid w:val="00F8138F"/>
    <w:rsid w:val="00F8379A"/>
    <w:rsid w:val="00F83FFA"/>
    <w:rsid w:val="00F84807"/>
    <w:rsid w:val="00F867FB"/>
    <w:rsid w:val="00F936D8"/>
    <w:rsid w:val="00F964EB"/>
    <w:rsid w:val="00F97E7D"/>
    <w:rsid w:val="00FA2D6E"/>
    <w:rsid w:val="00FA4FCD"/>
    <w:rsid w:val="00FA61BD"/>
    <w:rsid w:val="00FA774A"/>
    <w:rsid w:val="00FB1D19"/>
    <w:rsid w:val="00FB29B4"/>
    <w:rsid w:val="00FB4DC2"/>
    <w:rsid w:val="00FB61C0"/>
    <w:rsid w:val="00FB6930"/>
    <w:rsid w:val="00FC0723"/>
    <w:rsid w:val="00FC4B54"/>
    <w:rsid w:val="00FC5245"/>
    <w:rsid w:val="00FC570D"/>
    <w:rsid w:val="00FC791D"/>
    <w:rsid w:val="00FD0DDE"/>
    <w:rsid w:val="00FD11D1"/>
    <w:rsid w:val="00FD2DD1"/>
    <w:rsid w:val="00FD4BF9"/>
    <w:rsid w:val="00FD60E7"/>
    <w:rsid w:val="00FD6AC7"/>
    <w:rsid w:val="00FD7491"/>
    <w:rsid w:val="00FD7954"/>
    <w:rsid w:val="00FE19A4"/>
    <w:rsid w:val="00FE21AA"/>
    <w:rsid w:val="00FE29E3"/>
    <w:rsid w:val="00FE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5759"/>
  </w:style>
  <w:style w:type="paragraph" w:styleId="Titolo1">
    <w:name w:val="heading 1"/>
    <w:basedOn w:val="Normale"/>
    <w:next w:val="Normale"/>
    <w:link w:val="Titolo1Carattere"/>
    <w:uiPriority w:val="9"/>
    <w:qFormat/>
    <w:rsid w:val="00A6575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575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575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575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575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575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575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575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575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A6575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6575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5759"/>
    <w:rPr>
      <w:caps/>
      <w:color w:val="632423" w:themeColor="accent2" w:themeShade="80"/>
      <w:spacing w:val="15"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6575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32C8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32C8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32C84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2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2C84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575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57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57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575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575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5759"/>
    <w:rPr>
      <w:rFonts w:eastAsiaTheme="majorEastAsia" w:cstheme="majorBidi"/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575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5759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575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A6575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575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5759"/>
    <w:rPr>
      <w:rFonts w:eastAsiaTheme="majorEastAsia" w:cstheme="majorBidi"/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A65759"/>
    <w:rPr>
      <w:b/>
      <w:bCs/>
      <w:color w:val="943634" w:themeColor="accent2" w:themeShade="BF"/>
      <w:spacing w:val="5"/>
    </w:rPr>
  </w:style>
  <w:style w:type="character" w:styleId="Enfasicorsivo">
    <w:name w:val="Emphasis"/>
    <w:uiPriority w:val="20"/>
    <w:qFormat/>
    <w:rsid w:val="00A65759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A6575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65759"/>
  </w:style>
  <w:style w:type="paragraph" w:styleId="Citazione">
    <w:name w:val="Quote"/>
    <w:basedOn w:val="Normale"/>
    <w:next w:val="Normale"/>
    <w:link w:val="CitazioneCarattere"/>
    <w:uiPriority w:val="29"/>
    <w:qFormat/>
    <w:rsid w:val="00A6575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5759"/>
    <w:rPr>
      <w:rFonts w:eastAsiaTheme="majorEastAsia" w:cstheme="majorBidi"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575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575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A65759"/>
    <w:rPr>
      <w:i/>
      <w:iCs/>
    </w:rPr>
  </w:style>
  <w:style w:type="character" w:styleId="Enfasiintensa">
    <w:name w:val="Intense Emphasis"/>
    <w:uiPriority w:val="21"/>
    <w:qFormat/>
    <w:rsid w:val="00A65759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A6575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iferimentointenso">
    <w:name w:val="Intense Reference"/>
    <w:uiPriority w:val="32"/>
    <w:qFormat/>
    <w:rsid w:val="00A6575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olodellibro">
    <w:name w:val="Book Title"/>
    <w:uiPriority w:val="33"/>
    <w:qFormat/>
    <w:rsid w:val="00A65759"/>
    <w:rPr>
      <w:caps/>
      <w:color w:val="622423" w:themeColor="accent2" w:themeShade="7F"/>
      <w:spacing w:val="5"/>
      <w:u w:color="622423" w:themeColor="accent2" w:themeShade="7F"/>
    </w:rPr>
  </w:style>
  <w:style w:type="table" w:styleId="Grigliatabella">
    <w:name w:val="Table Grid"/>
    <w:basedOn w:val="Tabellanormale"/>
    <w:uiPriority w:val="59"/>
    <w:rsid w:val="00796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B4DC2"/>
    <w:pPr>
      <w:widowControl w:val="0"/>
      <w:spacing w:after="0" w:line="240" w:lineRule="auto"/>
    </w:pPr>
    <w:rPr>
      <w:rFonts w:asciiTheme="minorHAnsi" w:eastAsiaTheme="minorHAnsi" w:hAnsiTheme="minorHAnsi" w:cstheme="minorBidi"/>
      <w:lang w:bidi="ar-SA"/>
    </w:rPr>
  </w:style>
  <w:style w:type="table" w:customStyle="1" w:styleId="TableNormal">
    <w:name w:val="Table Normal"/>
    <w:uiPriority w:val="2"/>
    <w:semiHidden/>
    <w:unhideWhenUsed/>
    <w:qFormat/>
    <w:rsid w:val="00C30C4C"/>
    <w:pPr>
      <w:widowControl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link w:val="CorpodeltestoCarattere"/>
    <w:uiPriority w:val="1"/>
    <w:qFormat/>
    <w:rsid w:val="003F564D"/>
    <w:pPr>
      <w:widowControl w:val="0"/>
      <w:spacing w:after="0" w:line="240" w:lineRule="auto"/>
      <w:ind w:left="1402"/>
    </w:pPr>
    <w:rPr>
      <w:rFonts w:ascii="Calibri" w:eastAsia="Calibri" w:hAnsi="Calibri" w:cstheme="minorBidi"/>
      <w:lang w:bidi="ar-SA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3F564D"/>
    <w:rPr>
      <w:rFonts w:ascii="Calibri" w:eastAsia="Calibri" w:hAnsi="Calibri" w:cstheme="minorBidi"/>
      <w:lang w:bidi="ar-SA"/>
    </w:rPr>
  </w:style>
  <w:style w:type="paragraph" w:styleId="NormaleWeb">
    <w:name w:val="Normal (Web)"/>
    <w:basedOn w:val="Normale"/>
    <w:uiPriority w:val="99"/>
    <w:semiHidden/>
    <w:unhideWhenUsed/>
    <w:rsid w:val="0047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C62244"/>
    <w:pPr>
      <w:spacing w:after="100" w:line="276" w:lineRule="auto"/>
      <w:ind w:left="440"/>
    </w:pPr>
    <w:rPr>
      <w:rFonts w:asciiTheme="minorHAnsi" w:eastAsiaTheme="minorEastAsia" w:hAnsiTheme="minorHAnsi" w:cstheme="minorBidi"/>
      <w:lang w:val="it-IT" w:eastAsia="it-IT" w:bidi="ar-SA"/>
    </w:rPr>
  </w:style>
  <w:style w:type="paragraph" w:styleId="Sommario4">
    <w:name w:val="toc 4"/>
    <w:basedOn w:val="Normale"/>
    <w:next w:val="Normale"/>
    <w:autoRedefine/>
    <w:uiPriority w:val="39"/>
    <w:unhideWhenUsed/>
    <w:rsid w:val="00C62244"/>
    <w:pPr>
      <w:spacing w:after="100" w:line="276" w:lineRule="auto"/>
      <w:ind w:left="660"/>
    </w:pPr>
    <w:rPr>
      <w:rFonts w:asciiTheme="minorHAnsi" w:eastAsiaTheme="minorEastAsia" w:hAnsiTheme="minorHAnsi" w:cstheme="minorBidi"/>
      <w:lang w:val="it-IT" w:eastAsia="it-IT"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C62244"/>
    <w:pPr>
      <w:spacing w:after="100" w:line="276" w:lineRule="auto"/>
      <w:ind w:left="880"/>
    </w:pPr>
    <w:rPr>
      <w:rFonts w:asciiTheme="minorHAnsi" w:eastAsiaTheme="minorEastAsia" w:hAnsiTheme="minorHAnsi" w:cstheme="minorBidi"/>
      <w:lang w:val="it-IT" w:eastAsia="it-IT"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C62244"/>
    <w:pPr>
      <w:spacing w:after="100" w:line="276" w:lineRule="auto"/>
      <w:ind w:left="1100"/>
    </w:pPr>
    <w:rPr>
      <w:rFonts w:asciiTheme="minorHAnsi" w:eastAsiaTheme="minorEastAsia" w:hAnsiTheme="minorHAnsi" w:cstheme="minorBidi"/>
      <w:lang w:val="it-IT" w:eastAsia="it-IT"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C62244"/>
    <w:pPr>
      <w:spacing w:after="100" w:line="276" w:lineRule="auto"/>
      <w:ind w:left="1320"/>
    </w:pPr>
    <w:rPr>
      <w:rFonts w:asciiTheme="minorHAnsi" w:eastAsiaTheme="minorEastAsia" w:hAnsiTheme="minorHAnsi" w:cstheme="minorBidi"/>
      <w:lang w:val="it-IT" w:eastAsia="it-IT"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C62244"/>
    <w:pPr>
      <w:spacing w:after="100" w:line="276" w:lineRule="auto"/>
      <w:ind w:left="1540"/>
    </w:pPr>
    <w:rPr>
      <w:rFonts w:asciiTheme="minorHAnsi" w:eastAsiaTheme="minorEastAsia" w:hAnsiTheme="minorHAnsi" w:cstheme="minorBidi"/>
      <w:lang w:val="it-IT" w:eastAsia="it-IT"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C62244"/>
    <w:pPr>
      <w:spacing w:after="100" w:line="276" w:lineRule="auto"/>
      <w:ind w:left="1760"/>
    </w:pPr>
    <w:rPr>
      <w:rFonts w:asciiTheme="minorHAnsi" w:eastAsiaTheme="minorEastAsia" w:hAnsiTheme="minorHAnsi" w:cstheme="minorBidi"/>
      <w:lang w:val="it-IT" w:eastAsia="it-IT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3905216801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C74BE-3B96-4C65-B93B-6BECAC9C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76</Pages>
  <Words>21043</Words>
  <Characters>119948</Characters>
  <Application>Microsoft Office Word</Application>
  <DocSecurity>0</DocSecurity>
  <Lines>999</Lines>
  <Paragraphs>281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a_carcano</dc:creator>
  <cp:lastModifiedBy>Luca Merlin</cp:lastModifiedBy>
  <cp:revision>91</cp:revision>
  <cp:lastPrinted>2018-03-06T10:43:00Z</cp:lastPrinted>
  <dcterms:created xsi:type="dcterms:W3CDTF">2018-01-08T15:57:00Z</dcterms:created>
  <dcterms:modified xsi:type="dcterms:W3CDTF">2018-04-04T06:43:00Z</dcterms:modified>
</cp:coreProperties>
</file>